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37660" w14:textId="77777777" w:rsidR="002B1F81" w:rsidRDefault="00A41FF0" w:rsidP="00481D4F">
      <w:pPr>
        <w:spacing w:line="360" w:lineRule="auto"/>
        <w:jc w:val="center"/>
      </w:pPr>
      <w:r>
        <w:t>GABRIEL AKIRA YANAGUYA</w:t>
      </w:r>
    </w:p>
    <w:p w14:paraId="75710EF3" w14:textId="77777777" w:rsidR="00481D4F" w:rsidRDefault="00481D4F" w:rsidP="00481D4F">
      <w:pPr>
        <w:spacing w:line="360" w:lineRule="auto"/>
        <w:jc w:val="center"/>
      </w:pPr>
    </w:p>
    <w:p w14:paraId="0D576476" w14:textId="77777777" w:rsidR="00AD4D99" w:rsidRDefault="00AD4D99" w:rsidP="00481D4F">
      <w:pPr>
        <w:spacing w:line="360" w:lineRule="auto"/>
        <w:jc w:val="center"/>
      </w:pPr>
    </w:p>
    <w:p w14:paraId="6CB5B0CC" w14:textId="77777777" w:rsidR="00AD4D99" w:rsidRDefault="00AD4D99" w:rsidP="00481D4F">
      <w:pPr>
        <w:spacing w:line="360" w:lineRule="auto"/>
        <w:jc w:val="center"/>
      </w:pPr>
    </w:p>
    <w:p w14:paraId="114C6937" w14:textId="77777777" w:rsidR="00AD4D99" w:rsidRDefault="00AD4D99" w:rsidP="00481D4F">
      <w:pPr>
        <w:spacing w:line="360" w:lineRule="auto"/>
        <w:jc w:val="center"/>
      </w:pPr>
    </w:p>
    <w:p w14:paraId="3B6D140F" w14:textId="77777777" w:rsidR="002362E4" w:rsidRDefault="002362E4" w:rsidP="00481D4F">
      <w:pPr>
        <w:spacing w:line="360" w:lineRule="auto"/>
        <w:jc w:val="center"/>
      </w:pPr>
    </w:p>
    <w:p w14:paraId="62A75C50" w14:textId="77777777" w:rsidR="00AD4D99" w:rsidRDefault="00AD4D99" w:rsidP="00481D4F">
      <w:pPr>
        <w:spacing w:line="360" w:lineRule="auto"/>
        <w:jc w:val="center"/>
      </w:pPr>
    </w:p>
    <w:p w14:paraId="498D533C" w14:textId="77777777" w:rsidR="00AD4D99" w:rsidRDefault="00AD4D99" w:rsidP="00481D4F">
      <w:pPr>
        <w:spacing w:line="360" w:lineRule="auto"/>
        <w:jc w:val="center"/>
      </w:pPr>
    </w:p>
    <w:p w14:paraId="4DBF0D65" w14:textId="77777777" w:rsidR="00AD4D99" w:rsidRDefault="00AD4D99" w:rsidP="00481D4F">
      <w:pPr>
        <w:spacing w:line="360" w:lineRule="auto"/>
        <w:jc w:val="center"/>
      </w:pPr>
    </w:p>
    <w:p w14:paraId="3571CB69" w14:textId="77777777" w:rsidR="002E7725" w:rsidRDefault="002E7725" w:rsidP="00481D4F">
      <w:pPr>
        <w:spacing w:line="360" w:lineRule="auto"/>
        <w:jc w:val="center"/>
      </w:pPr>
    </w:p>
    <w:p w14:paraId="69954E50" w14:textId="77777777"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14:paraId="1FEA44BB" w14:textId="77777777" w:rsidR="002B1F81" w:rsidRDefault="002B1F81" w:rsidP="002E734E">
      <w:pPr>
        <w:spacing w:line="360" w:lineRule="auto"/>
        <w:jc w:val="both"/>
      </w:pPr>
    </w:p>
    <w:p w14:paraId="795B8276" w14:textId="77777777" w:rsidR="002B1F81" w:rsidRDefault="002B1F81" w:rsidP="002E734E">
      <w:pPr>
        <w:spacing w:line="360" w:lineRule="auto"/>
        <w:jc w:val="both"/>
      </w:pPr>
    </w:p>
    <w:p w14:paraId="46A8E27A" w14:textId="77777777" w:rsidR="006236D7" w:rsidRDefault="006236D7" w:rsidP="002E734E">
      <w:pPr>
        <w:spacing w:line="360" w:lineRule="auto"/>
        <w:jc w:val="both"/>
      </w:pPr>
    </w:p>
    <w:p w14:paraId="580534AA" w14:textId="77777777" w:rsidR="006236D7" w:rsidRDefault="006236D7" w:rsidP="002E734E">
      <w:pPr>
        <w:spacing w:line="360" w:lineRule="auto"/>
        <w:jc w:val="both"/>
      </w:pPr>
    </w:p>
    <w:p w14:paraId="5AC24F7F" w14:textId="77777777" w:rsidR="00B77F8F" w:rsidRDefault="00B77F8F" w:rsidP="002E734E">
      <w:pPr>
        <w:spacing w:line="360" w:lineRule="auto"/>
        <w:jc w:val="both"/>
      </w:pPr>
    </w:p>
    <w:p w14:paraId="6B70B0FF" w14:textId="77777777" w:rsidR="00B77F8F" w:rsidRDefault="00B77F8F" w:rsidP="002E734E">
      <w:pPr>
        <w:spacing w:line="360" w:lineRule="auto"/>
        <w:jc w:val="both"/>
      </w:pPr>
    </w:p>
    <w:p w14:paraId="5D431C1F" w14:textId="77777777" w:rsidR="00B77F8F" w:rsidRDefault="00B77F8F" w:rsidP="002E734E">
      <w:pPr>
        <w:spacing w:line="360" w:lineRule="auto"/>
        <w:jc w:val="both"/>
      </w:pPr>
    </w:p>
    <w:p w14:paraId="729ACA45" w14:textId="77777777" w:rsidR="00B77F8F" w:rsidRDefault="00B77F8F" w:rsidP="002E734E">
      <w:pPr>
        <w:spacing w:line="360" w:lineRule="auto"/>
        <w:jc w:val="both"/>
      </w:pPr>
    </w:p>
    <w:p w14:paraId="374EA052" w14:textId="77777777"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proofErr w:type="spellStart"/>
      <w:r w:rsidR="00D6344B">
        <w:t>Coorientador</w:t>
      </w:r>
      <w:proofErr w:type="spellEnd"/>
      <w:r w:rsidR="00D6344B">
        <w:t>:</w:t>
      </w:r>
      <w:r w:rsidR="00A41FF0">
        <w:t xml:space="preserve"> Prof. Ricardo Alexandre Neves</w:t>
      </w:r>
    </w:p>
    <w:p w14:paraId="5E6928F4" w14:textId="77777777" w:rsidR="00D873C9" w:rsidRDefault="00D873C9" w:rsidP="002E734E">
      <w:pPr>
        <w:spacing w:line="360" w:lineRule="auto"/>
        <w:jc w:val="both"/>
      </w:pPr>
    </w:p>
    <w:p w14:paraId="0354F734" w14:textId="77777777" w:rsidR="00AD4D99" w:rsidRDefault="00AD4D99" w:rsidP="002E734E">
      <w:pPr>
        <w:spacing w:line="360" w:lineRule="auto"/>
        <w:jc w:val="both"/>
      </w:pPr>
    </w:p>
    <w:p w14:paraId="6D9C4235" w14:textId="77777777" w:rsidR="00B77F8F" w:rsidRDefault="00B77F8F" w:rsidP="002E734E">
      <w:pPr>
        <w:spacing w:line="360" w:lineRule="auto"/>
        <w:jc w:val="both"/>
      </w:pPr>
    </w:p>
    <w:p w14:paraId="1EA4CD91" w14:textId="77777777" w:rsidR="00B77F8F" w:rsidRDefault="00B77F8F" w:rsidP="002E734E">
      <w:pPr>
        <w:spacing w:line="360" w:lineRule="auto"/>
        <w:jc w:val="both"/>
      </w:pPr>
    </w:p>
    <w:p w14:paraId="336EE3DB" w14:textId="77777777" w:rsidR="00B77F8F" w:rsidRDefault="00B77F8F" w:rsidP="002E734E">
      <w:pPr>
        <w:spacing w:line="360" w:lineRule="auto"/>
        <w:jc w:val="both"/>
      </w:pPr>
    </w:p>
    <w:p w14:paraId="40281A88" w14:textId="77777777" w:rsidR="00CF3C91" w:rsidRDefault="00B77F8F" w:rsidP="00AD4D99">
      <w:pPr>
        <w:spacing w:line="360" w:lineRule="auto"/>
        <w:jc w:val="center"/>
      </w:pPr>
      <w:r>
        <w:t>SÃO JOÃO DA BOA VISTA</w:t>
      </w:r>
    </w:p>
    <w:p w14:paraId="5D8EA24E" w14:textId="77777777" w:rsidR="00D873C9" w:rsidRDefault="00D6344B" w:rsidP="00AD4D99">
      <w:pPr>
        <w:spacing w:line="360" w:lineRule="auto"/>
        <w:jc w:val="center"/>
      </w:pPr>
      <w:r>
        <w:t>201</w:t>
      </w:r>
      <w:r w:rsidR="00C52A57">
        <w:t>7</w:t>
      </w:r>
    </w:p>
    <w:p w14:paraId="43F56E71" w14:textId="77777777" w:rsidR="00635714" w:rsidRPr="0078007F" w:rsidRDefault="00D873C9" w:rsidP="003A04C6">
      <w:pPr>
        <w:spacing w:line="360" w:lineRule="auto"/>
        <w:jc w:val="both"/>
      </w:pPr>
      <w:r>
        <w:br w:type="page"/>
      </w:r>
      <w:r w:rsidR="00635714" w:rsidRPr="00635714">
        <w:rPr>
          <w:b/>
        </w:rPr>
        <w:lastRenderedPageBreak/>
        <w:t>RESUMO</w:t>
      </w:r>
    </w:p>
    <w:p w14:paraId="399AB24D" w14:textId="77777777" w:rsidR="00635714" w:rsidRPr="00635714" w:rsidRDefault="00635714" w:rsidP="003A04C6">
      <w:pPr>
        <w:spacing w:line="360" w:lineRule="auto"/>
        <w:jc w:val="both"/>
        <w:rPr>
          <w:b/>
        </w:rPr>
      </w:pPr>
    </w:p>
    <w:p w14:paraId="7EB71839" w14:textId="77777777" w:rsidR="00F842C0" w:rsidRDefault="00F842C0" w:rsidP="00F842C0">
      <w:pPr>
        <w:spacing w:line="360" w:lineRule="auto"/>
      </w:pPr>
      <w:r>
        <w:t xml:space="preserve">YANAGUYA, G. A. (2017). </w:t>
      </w:r>
      <w:r w:rsidRPr="00F842C0">
        <w:rPr>
          <w:b/>
        </w:rPr>
        <w:t xml:space="preserve">Desenvolvimento de aplicativo </w:t>
      </w:r>
      <w:proofErr w:type="spellStart"/>
      <w:r w:rsidRPr="00F842C0">
        <w:rPr>
          <w:b/>
        </w:rPr>
        <w:t>Android</w:t>
      </w:r>
      <w:proofErr w:type="spellEnd"/>
      <w:r w:rsidRPr="00F842C0">
        <w:rPr>
          <w:b/>
        </w:rPr>
        <w:t xml:space="preserve">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14:paraId="51294442" w14:textId="77777777" w:rsidR="00F842C0" w:rsidRDefault="00F842C0" w:rsidP="00F842C0">
      <w:pPr>
        <w:spacing w:line="360" w:lineRule="auto"/>
      </w:pPr>
    </w:p>
    <w:p w14:paraId="372C7410" w14:textId="77777777"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14:paraId="3F6D6CB8" w14:textId="77777777" w:rsidR="00824E52" w:rsidRDefault="00824E52" w:rsidP="00110A00">
      <w:pPr>
        <w:jc w:val="both"/>
      </w:pPr>
      <w:r>
        <w:t xml:space="preserve">A síntese de fala, que permite a conversão automática de texto digital em áudio, é um recurso recorrente em softwares de tecnologia </w:t>
      </w:r>
      <w:proofErr w:type="spellStart"/>
      <w:r>
        <w:t>assistiva</w:t>
      </w:r>
      <w:proofErr w:type="spellEnd"/>
      <w:r>
        <w:t xml:space="preserve">.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14:paraId="63F09FB1" w14:textId="77777777" w:rsidR="00110A00" w:rsidRDefault="00110A00" w:rsidP="00110A00">
      <w:pPr>
        <w:jc w:val="both"/>
      </w:pPr>
      <w:r>
        <w:t xml:space="preserve">Este projeto tem como principal objetivo a análise e desenvolvimento de um aplicativo </w:t>
      </w:r>
      <w:proofErr w:type="spellStart"/>
      <w:r>
        <w:t>Android</w:t>
      </w:r>
      <w:proofErr w:type="spellEnd"/>
      <w:r>
        <w:t xml:space="preserve"> para síntese de voz de textos extraídos de fotografias obtidas a partir de câmera fotográfica de smartphones e </w:t>
      </w:r>
      <w:proofErr w:type="spellStart"/>
      <w:r>
        <w:t>tablets</w:t>
      </w:r>
      <w:proofErr w:type="spellEnd"/>
      <w:r>
        <w:t>.</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14:paraId="212B22C4" w14:textId="77777777" w:rsidR="00110A00" w:rsidRPr="00F842C0" w:rsidRDefault="00110A00" w:rsidP="00824E52">
      <w:pPr>
        <w:spacing w:line="360" w:lineRule="auto"/>
        <w:jc w:val="both"/>
      </w:pPr>
    </w:p>
    <w:p w14:paraId="0EE18E66" w14:textId="77777777" w:rsidR="00110A00" w:rsidRDefault="00110A00" w:rsidP="00110A00">
      <w:pPr>
        <w:tabs>
          <w:tab w:val="left" w:pos="3544"/>
        </w:tabs>
        <w:spacing w:line="360" w:lineRule="auto"/>
        <w:jc w:val="both"/>
      </w:pPr>
    </w:p>
    <w:p w14:paraId="7E20A6AF" w14:textId="77777777" w:rsidR="00110A00" w:rsidRDefault="00110A00" w:rsidP="00110A00">
      <w:pPr>
        <w:tabs>
          <w:tab w:val="left" w:pos="3544"/>
        </w:tabs>
        <w:spacing w:line="360" w:lineRule="auto"/>
        <w:jc w:val="both"/>
        <w:rPr>
          <w:b/>
        </w:rPr>
      </w:pPr>
      <w:r>
        <w:t xml:space="preserve">Palavras-chave: OCR. Tecnologias assistivas. </w:t>
      </w:r>
      <w:proofErr w:type="spellStart"/>
      <w:r>
        <w:t>Text</w:t>
      </w:r>
      <w:proofErr w:type="spellEnd"/>
      <w:r>
        <w:t>-</w:t>
      </w:r>
      <w:proofErr w:type="spellStart"/>
      <w:r>
        <w:t>To</w:t>
      </w:r>
      <w:proofErr w:type="spellEnd"/>
      <w:r>
        <w:t xml:space="preserve">-Speech. </w:t>
      </w:r>
      <w:proofErr w:type="spellStart"/>
      <w:r>
        <w:t>Android</w:t>
      </w:r>
      <w:proofErr w:type="spellEnd"/>
      <w:r>
        <w:t>.</w:t>
      </w:r>
    </w:p>
    <w:p w14:paraId="45A77A4A" w14:textId="77777777" w:rsidR="00635714" w:rsidRDefault="00635714" w:rsidP="003A04C6">
      <w:pPr>
        <w:spacing w:line="360" w:lineRule="auto"/>
        <w:jc w:val="both"/>
      </w:pPr>
    </w:p>
    <w:p w14:paraId="450B4652" w14:textId="77777777" w:rsidR="000A0BC7" w:rsidRDefault="000A0BC7">
      <w:r>
        <w:br w:type="page"/>
      </w:r>
    </w:p>
    <w:p w14:paraId="5C957EAB" w14:textId="77777777" w:rsidR="00110A00" w:rsidRDefault="00110A00" w:rsidP="003A04C6">
      <w:pPr>
        <w:spacing w:line="360" w:lineRule="auto"/>
        <w:jc w:val="both"/>
      </w:pPr>
    </w:p>
    <w:p w14:paraId="6E295FE1" w14:textId="77777777" w:rsidR="0003378A" w:rsidRPr="00652CBE" w:rsidRDefault="009474EA" w:rsidP="00652CBE">
      <w:pPr>
        <w:pStyle w:val="Ttulo1"/>
      </w:pPr>
      <w:r w:rsidRPr="00652CBE">
        <w:t xml:space="preserve">1 </w:t>
      </w:r>
      <w:r w:rsidR="0003378A" w:rsidRPr="00652CBE">
        <w:t>LINHA DE PESQUISA</w:t>
      </w:r>
    </w:p>
    <w:p w14:paraId="44501AF2" w14:textId="77777777" w:rsidR="000606C9" w:rsidRDefault="000606C9" w:rsidP="000606C9">
      <w:pPr>
        <w:jc w:val="both"/>
      </w:pPr>
    </w:p>
    <w:p w14:paraId="50269872" w14:textId="77777777" w:rsidR="000606C9" w:rsidRPr="00971CD7" w:rsidRDefault="000606C9" w:rsidP="000606C9">
      <w:pPr>
        <w:jc w:val="both"/>
      </w:pPr>
      <w:r w:rsidRPr="00971CD7">
        <w:t>Algoritmos e</w:t>
      </w:r>
      <w:r>
        <w:t xml:space="preserve"> Processamento de Imagens;</w:t>
      </w:r>
    </w:p>
    <w:p w14:paraId="73B321C8" w14:textId="77777777" w:rsidR="000606C9" w:rsidRPr="00971CD7" w:rsidRDefault="000606C9" w:rsidP="000606C9">
      <w:pPr>
        <w:jc w:val="both"/>
      </w:pPr>
      <w:r w:rsidRPr="00971CD7">
        <w:t>Desenvolvimento para Dispositivos Móveis</w:t>
      </w:r>
      <w:r>
        <w:t>;</w:t>
      </w:r>
    </w:p>
    <w:p w14:paraId="3A23E3BA" w14:textId="77777777" w:rsidR="000606C9" w:rsidRPr="00971CD7" w:rsidRDefault="000606C9" w:rsidP="000606C9">
      <w:pPr>
        <w:jc w:val="both"/>
      </w:pPr>
      <w:r>
        <w:t>Acessibilidade e Tecnologias assistivas;</w:t>
      </w:r>
    </w:p>
    <w:p w14:paraId="0DE429F8" w14:textId="77777777" w:rsidR="0003378A" w:rsidRDefault="0003378A" w:rsidP="009474EA">
      <w:pPr>
        <w:spacing w:line="360" w:lineRule="auto"/>
      </w:pPr>
    </w:p>
    <w:p w14:paraId="052AC8F1" w14:textId="77777777" w:rsidR="000400F9" w:rsidRDefault="000400F9" w:rsidP="009474EA">
      <w:pPr>
        <w:spacing w:line="360" w:lineRule="auto"/>
      </w:pPr>
    </w:p>
    <w:p w14:paraId="556B81B8" w14:textId="77777777" w:rsidR="00B77F8F" w:rsidRDefault="0003378A" w:rsidP="00652CBE">
      <w:pPr>
        <w:pStyle w:val="Ttulo1"/>
      </w:pPr>
      <w:r w:rsidRPr="00977617">
        <w:t>2</w:t>
      </w:r>
      <w:r w:rsidR="00B77F8F">
        <w:t xml:space="preserve"> TEMA E SUA DELIMITAÇÃO</w:t>
      </w:r>
      <w:r w:rsidRPr="00977617">
        <w:t xml:space="preserve"> </w:t>
      </w:r>
    </w:p>
    <w:p w14:paraId="185C4437" w14:textId="77777777" w:rsidR="00443B45" w:rsidRDefault="00443B45" w:rsidP="009474EA">
      <w:pPr>
        <w:spacing w:line="360" w:lineRule="auto"/>
        <w:rPr>
          <w:b/>
        </w:rPr>
      </w:pPr>
      <w:r>
        <w:rPr>
          <w:b/>
        </w:rPr>
        <w:tab/>
      </w:r>
    </w:p>
    <w:p w14:paraId="26B1B9B0" w14:textId="77777777" w:rsidR="00B77F8F" w:rsidRPr="00443B45" w:rsidRDefault="00443B45" w:rsidP="000606C9">
      <w:pPr>
        <w:spacing w:line="360" w:lineRule="auto"/>
        <w:ind w:firstLine="708"/>
      </w:pPr>
      <w:r>
        <w:t>Projeto e d</w:t>
      </w:r>
      <w:r w:rsidRPr="00443B45">
        <w:t>es</w:t>
      </w:r>
      <w:r>
        <w:t xml:space="preserve">envolvimento de um aplicativo </w:t>
      </w:r>
      <w:proofErr w:type="spellStart"/>
      <w:r>
        <w:t>Android</w:t>
      </w:r>
      <w:proofErr w:type="spellEnd"/>
      <w:r>
        <w:t xml:space="preserve"> para síntese automática de voz de textos extraídos de imagens por meio de OCR</w:t>
      </w:r>
      <w:r w:rsidR="00A04446">
        <w:rPr>
          <w:rStyle w:val="Refdenotaderodap"/>
        </w:rPr>
        <w:footnoteReference w:id="1"/>
      </w:r>
      <w:r>
        <w:t>, como ferramenta de auxílio de leitura para portadores de deficiência visual ou àqueles que apresentarem grau de analfabetismo</w:t>
      </w:r>
      <w:r w:rsidR="00387C97">
        <w:t xml:space="preserve"> que impeça ou dificulte a leitura de texto</w:t>
      </w:r>
      <w:r>
        <w:t>.</w:t>
      </w:r>
    </w:p>
    <w:p w14:paraId="0B2D6843" w14:textId="77777777" w:rsidR="00B77F8F" w:rsidRDefault="00B77F8F" w:rsidP="009474EA">
      <w:pPr>
        <w:spacing w:line="360" w:lineRule="auto"/>
        <w:rPr>
          <w:b/>
        </w:rPr>
      </w:pPr>
    </w:p>
    <w:p w14:paraId="68058537" w14:textId="77777777" w:rsidR="00D873C9" w:rsidRPr="00977617" w:rsidRDefault="00B77F8F" w:rsidP="00652CBE">
      <w:pPr>
        <w:pStyle w:val="Ttulo1"/>
      </w:pPr>
      <w:r>
        <w:t xml:space="preserve">3 </w:t>
      </w:r>
      <w:r w:rsidR="001F2D5D" w:rsidRPr="00977617">
        <w:t>JUSTIFICATIVA</w:t>
      </w:r>
    </w:p>
    <w:p w14:paraId="36D475A2" w14:textId="77777777" w:rsidR="000606C9" w:rsidRDefault="000606C9" w:rsidP="000606C9">
      <w:pPr>
        <w:spacing w:line="360" w:lineRule="auto"/>
        <w:jc w:val="both"/>
      </w:pPr>
    </w:p>
    <w:p w14:paraId="0FB19BD9" w14:textId="77777777" w:rsidR="000400F9" w:rsidRDefault="00030F07" w:rsidP="000606C9">
      <w:pPr>
        <w:spacing w:line="360" w:lineRule="auto"/>
        <w:ind w:firstLine="708"/>
        <w:jc w:val="both"/>
      </w:pPr>
      <w:r>
        <w:t xml:space="preserve">De acordo com pesquisa da Organização Mundial da Saúde (World Health </w:t>
      </w:r>
      <w:proofErr w:type="spellStart"/>
      <w:r>
        <w:t>Organization</w:t>
      </w:r>
      <w:proofErr w:type="spellEnd"/>
      <w:r>
        <w:t>, WHO), cerca de 285 milhões de pessoas sofrem de cegueira ou algum tipo de deficiência visual.</w:t>
      </w:r>
      <w:r w:rsidR="00F3316A">
        <w:t xml:space="preserve"> Diante da quantidade notável dessa população, a informática cumpre um papel importante na capacitação da leitura </w:t>
      </w:r>
      <w:r w:rsidR="00F3316A" w:rsidRPr="00F3316A">
        <w:t xml:space="preserve">mediada </w:t>
      </w:r>
      <w:r w:rsidR="00F3316A">
        <w:t>por</w:t>
      </w:r>
      <w:r w:rsidR="00F3316A" w:rsidRPr="00F3316A">
        <w:t xml:space="preserve"> tecnologias assistivas</w:t>
      </w:r>
      <w:r w:rsidR="00F3316A">
        <w:t>.</w:t>
      </w:r>
      <w:r w:rsidR="00AB0157">
        <w:t xml:space="preserve"> </w:t>
      </w:r>
      <w:r w:rsidR="00396E0E">
        <w:t>(</w:t>
      </w:r>
      <w:r w:rsidR="00F3316A" w:rsidRPr="00F3316A">
        <w:rPr>
          <w:shd w:val="clear" w:color="auto" w:fill="FFFFFF"/>
        </w:rPr>
        <w:t>REDIG</w:t>
      </w:r>
      <w:r w:rsidR="00F3316A">
        <w:rPr>
          <w:shd w:val="clear" w:color="auto" w:fill="FFFFFF"/>
        </w:rPr>
        <w:t>, 2012</w:t>
      </w:r>
      <w:r>
        <w:rPr>
          <w:shd w:val="clear" w:color="auto" w:fill="FFFFFF"/>
        </w:rPr>
        <w:t xml:space="preserve">; </w:t>
      </w:r>
      <w:r w:rsidRPr="00030F07">
        <w:rPr>
          <w:shd w:val="clear" w:color="auto" w:fill="FFFFFF"/>
        </w:rPr>
        <w:t>RESNIKOFF, 2002</w:t>
      </w:r>
      <w:r>
        <w:rPr>
          <w:color w:val="222222"/>
          <w:shd w:val="clear" w:color="auto" w:fill="FFFFFF"/>
        </w:rPr>
        <w:t xml:space="preserve">; </w:t>
      </w:r>
      <w:r>
        <w:rPr>
          <w:shd w:val="clear" w:color="auto" w:fill="FFFFFF"/>
        </w:rPr>
        <w:t>WHO, 2012</w:t>
      </w:r>
      <w:r w:rsidR="00396E0E">
        <w:t>)</w:t>
      </w:r>
      <w:r w:rsidR="00E12478">
        <w:t xml:space="preserve">. </w:t>
      </w:r>
      <w:r w:rsidR="00F3316A">
        <w:t xml:space="preserve"> </w:t>
      </w:r>
    </w:p>
    <w:p w14:paraId="2BB49F10" w14:textId="77777777" w:rsidR="00396E0E" w:rsidRDefault="00AB0157" w:rsidP="000606C9">
      <w:pPr>
        <w:spacing w:line="360" w:lineRule="auto"/>
        <w:ind w:firstLine="708"/>
        <w:jc w:val="both"/>
      </w:pPr>
      <w:r>
        <w:t>Entretanto</w:t>
      </w:r>
      <w:r w:rsidR="00E12478">
        <w:t xml:space="preserve">, apesar dos esforços para o desenvolvimento de tecnologias assistivas como ferramenta de suporte a indivíduos portadores de deficiência, existe um número </w:t>
      </w:r>
      <w:r w:rsidR="00387C97">
        <w:t>restrito</w:t>
      </w:r>
      <w:r w:rsidR="00E12478">
        <w:t xml:space="preserve"> de softwares gratuitos para auxílio de leitura, sobretudo aplicativos </w:t>
      </w:r>
      <w:r w:rsidR="00151373">
        <w:t>para dispositivos móveis.</w:t>
      </w:r>
      <w:r w:rsidR="00B5615F">
        <w:t xml:space="preserve"> </w:t>
      </w:r>
      <w:r w:rsidR="00B5615F" w:rsidRPr="00B5615F">
        <w:rPr>
          <w:highlight w:val="yellow"/>
        </w:rPr>
        <w:t>EXISTEM SOFTWARES PAGOS ??</w:t>
      </w:r>
    </w:p>
    <w:p w14:paraId="4B46EA60" w14:textId="77777777" w:rsidR="00934EB8" w:rsidRDefault="00AB0157" w:rsidP="000606C9">
      <w:pPr>
        <w:spacing w:line="360" w:lineRule="auto"/>
        <w:ind w:firstLine="708"/>
        <w:jc w:val="both"/>
      </w:pPr>
      <w:r>
        <w:t>Ainda, s</w:t>
      </w:r>
      <w:r w:rsidR="00882788">
        <w:t xml:space="preserve">endo a </w:t>
      </w:r>
      <w:r w:rsidR="00882788" w:rsidRPr="00B5615F">
        <w:t>tecnologia OCR</w:t>
      </w:r>
      <w:r w:rsidR="00A04446">
        <w:t xml:space="preserve"> </w:t>
      </w:r>
      <w:r w:rsidR="00882788">
        <w:t>uma importante ferramenta para a construção de softwares de acessibilidade, a baixa precisão no reconhecimento óptico dos caracteres imagens capturadas por câmeras fotográficas de dispositivos móveis também se destaca como justificativa do desenvolvimento deste projeto.</w:t>
      </w:r>
    </w:p>
    <w:p w14:paraId="7A9A3C3D" w14:textId="77777777" w:rsidR="00B77F8F" w:rsidRDefault="00B77F8F" w:rsidP="00475B21">
      <w:pPr>
        <w:spacing w:line="360" w:lineRule="auto"/>
        <w:ind w:firstLine="708"/>
        <w:jc w:val="both"/>
      </w:pPr>
    </w:p>
    <w:p w14:paraId="0A05E86C" w14:textId="77777777" w:rsidR="00A04446" w:rsidRDefault="00A04446" w:rsidP="00475B21">
      <w:pPr>
        <w:spacing w:line="360" w:lineRule="auto"/>
        <w:ind w:firstLine="708"/>
        <w:jc w:val="both"/>
      </w:pPr>
    </w:p>
    <w:p w14:paraId="1FB23F3E" w14:textId="77777777" w:rsidR="00A04446" w:rsidRDefault="00A04446" w:rsidP="00475B21">
      <w:pPr>
        <w:spacing w:line="360" w:lineRule="auto"/>
        <w:ind w:firstLine="708"/>
        <w:jc w:val="both"/>
      </w:pPr>
    </w:p>
    <w:p w14:paraId="1430F65B" w14:textId="77777777" w:rsidR="0041158B" w:rsidRPr="00977617" w:rsidRDefault="00B77F8F" w:rsidP="00652CBE">
      <w:pPr>
        <w:pStyle w:val="Ttulo1"/>
      </w:pPr>
      <w:r>
        <w:lastRenderedPageBreak/>
        <w:t>4</w:t>
      </w:r>
      <w:r w:rsidR="009474EA" w:rsidRPr="00977617">
        <w:t xml:space="preserve"> </w:t>
      </w:r>
      <w:r w:rsidR="0041158B" w:rsidRPr="00977617">
        <w:t>OBJETIVOS</w:t>
      </w:r>
    </w:p>
    <w:p w14:paraId="3567C9D1" w14:textId="77777777" w:rsidR="00A41FF0" w:rsidRDefault="00A41FF0" w:rsidP="00757638">
      <w:pPr>
        <w:spacing w:line="360" w:lineRule="auto"/>
        <w:ind w:firstLine="720"/>
        <w:jc w:val="both"/>
      </w:pPr>
    </w:p>
    <w:p w14:paraId="69B618B6" w14:textId="77777777" w:rsidR="000400F9" w:rsidRDefault="00A41FF0" w:rsidP="00757638">
      <w:pPr>
        <w:spacing w:line="360" w:lineRule="auto"/>
        <w:ind w:firstLine="720"/>
        <w:jc w:val="both"/>
      </w:pPr>
      <w:r>
        <w:t xml:space="preserve">Este trabalho apresenta como objetivo geral o projeto, análise e desenvolvimento de um aplicativo para dispositivos móveis, na plataforma </w:t>
      </w:r>
      <w:proofErr w:type="spellStart"/>
      <w:r>
        <w:t>Android</w:t>
      </w:r>
      <w:proofErr w:type="spellEnd"/>
      <w:r>
        <w:t>, que permita a síntese de voz de textos extraídos de imagens por meio de OCR. Esse aplicativo deve atuar como ferramenta de acessibilidade para auxílio de leitura para indivíduos portadores de deficiência visual ou àqueles que apresentem algum grau de analfabetismo.</w:t>
      </w:r>
    </w:p>
    <w:p w14:paraId="09DEEA64" w14:textId="77777777" w:rsidR="00A41FF0" w:rsidRDefault="00A41FF0" w:rsidP="00757638">
      <w:pPr>
        <w:spacing w:line="360" w:lineRule="auto"/>
        <w:ind w:firstLine="720"/>
        <w:jc w:val="both"/>
      </w:pPr>
      <w:r>
        <w:t>Os objetivos específicos desta pesquisa são:</w:t>
      </w:r>
    </w:p>
    <w:p w14:paraId="47D2C3DD" w14:textId="77777777" w:rsidR="00A41FF0" w:rsidRDefault="00A41FF0" w:rsidP="00757638">
      <w:pPr>
        <w:spacing w:line="360" w:lineRule="auto"/>
        <w:ind w:firstLine="720"/>
        <w:jc w:val="both"/>
      </w:pPr>
    </w:p>
    <w:p w14:paraId="7BB0BE56" w14:textId="77777777" w:rsidR="00A41FF0" w:rsidRDefault="00A41FF0" w:rsidP="00A41FF0">
      <w:pPr>
        <w:numPr>
          <w:ilvl w:val="0"/>
          <w:numId w:val="2"/>
        </w:numPr>
        <w:spacing w:line="360" w:lineRule="auto"/>
        <w:jc w:val="both"/>
      </w:pPr>
      <w:r>
        <w:t xml:space="preserve">Aplicação de intervenções (pré-processamento de imagem) para favorecer a precisão do </w:t>
      </w:r>
      <w:proofErr w:type="spellStart"/>
      <w:r>
        <w:t>Tesseract</w:t>
      </w:r>
      <w:proofErr w:type="spellEnd"/>
      <w:r>
        <w:t xml:space="preserve"> OCR</w:t>
      </w:r>
      <w:r w:rsidR="00A04446">
        <w:rPr>
          <w:rStyle w:val="Refdenotaderodap"/>
        </w:rPr>
        <w:footnoteReference w:id="2"/>
      </w:r>
      <w:r>
        <w:t>;</w:t>
      </w:r>
    </w:p>
    <w:p w14:paraId="4682ED44" w14:textId="1822A22B" w:rsidR="00A41FF0" w:rsidRDefault="00934EB8" w:rsidP="00A41FF0">
      <w:pPr>
        <w:numPr>
          <w:ilvl w:val="0"/>
          <w:numId w:val="2"/>
        </w:numPr>
        <w:spacing w:line="360" w:lineRule="auto"/>
        <w:jc w:val="both"/>
      </w:pPr>
      <w:r>
        <w:t xml:space="preserve">Desenvolvimento de uma </w:t>
      </w:r>
      <w:r w:rsidR="001F421D">
        <w:t>metodologia</w:t>
      </w:r>
      <w:r>
        <w:t xml:space="preserve"> baseada em </w:t>
      </w:r>
      <w:r w:rsidR="00A41FF0">
        <w:t>experimentos práticos, afim de mensurar, analisar e documentar a influência das intervenções nos resultados obtidos;</w:t>
      </w:r>
    </w:p>
    <w:p w14:paraId="27D525A4" w14:textId="77777777" w:rsidR="00A41FF0" w:rsidRDefault="00B5615F" w:rsidP="00A41FF0">
      <w:pPr>
        <w:numPr>
          <w:ilvl w:val="0"/>
          <w:numId w:val="2"/>
        </w:numPr>
        <w:spacing w:line="360" w:lineRule="auto"/>
        <w:jc w:val="both"/>
      </w:pPr>
      <w:r>
        <w:t>Adoção</w:t>
      </w:r>
      <w:r w:rsidR="00A41FF0">
        <w:t xml:space="preserve"> de uma métrica de mensuração de resultados de processamento OCR, bem como estruturação de testes condizentes com essa métrica; </w:t>
      </w:r>
    </w:p>
    <w:p w14:paraId="3711D98C" w14:textId="77777777" w:rsidR="00770748" w:rsidRDefault="00770748" w:rsidP="00D9350E">
      <w:pPr>
        <w:spacing w:line="360" w:lineRule="auto"/>
        <w:jc w:val="both"/>
      </w:pPr>
    </w:p>
    <w:p w14:paraId="42D3A8F3" w14:textId="77777777" w:rsidR="00D65166" w:rsidRDefault="00D65166">
      <w:pPr>
        <w:rPr>
          <w:b/>
        </w:rPr>
      </w:pPr>
      <w:r>
        <w:rPr>
          <w:b/>
        </w:rPr>
        <w:br w:type="page"/>
      </w:r>
    </w:p>
    <w:p w14:paraId="4D054AFE" w14:textId="77777777" w:rsidR="0081468C" w:rsidRDefault="00B77F8F" w:rsidP="00652CBE">
      <w:pPr>
        <w:pStyle w:val="Ttulo1"/>
      </w:pPr>
      <w:r>
        <w:lastRenderedPageBreak/>
        <w:t>5</w:t>
      </w:r>
      <w:r w:rsidR="009474EA" w:rsidRPr="00977617">
        <w:t xml:space="preserve"> </w:t>
      </w:r>
      <w:r w:rsidR="0081468C">
        <w:t>FUNDAMENTAÇÃO TEÓRICA</w:t>
      </w:r>
    </w:p>
    <w:p w14:paraId="5F1ACE82" w14:textId="77777777" w:rsidR="00D65166" w:rsidRDefault="00D65166" w:rsidP="002E734E">
      <w:pPr>
        <w:spacing w:line="360" w:lineRule="auto"/>
        <w:jc w:val="both"/>
        <w:rPr>
          <w:b/>
        </w:rPr>
      </w:pPr>
    </w:p>
    <w:p w14:paraId="22714212" w14:textId="77777777" w:rsidR="00CA2857" w:rsidRDefault="00DB5A1A" w:rsidP="00652CBE">
      <w:pPr>
        <w:pStyle w:val="Ttulo2"/>
      </w:pPr>
      <w:r w:rsidRPr="00652CBE">
        <w:t xml:space="preserve">5.1 </w:t>
      </w:r>
      <w:r w:rsidR="00CA2857" w:rsidRPr="00652CBE">
        <w:t xml:space="preserve">Tecnologia </w:t>
      </w:r>
      <w:proofErr w:type="spellStart"/>
      <w:r w:rsidR="00CA2857" w:rsidRPr="00652CBE">
        <w:t>assistiva</w:t>
      </w:r>
      <w:proofErr w:type="spellEnd"/>
      <w:r w:rsidR="00CA2857" w:rsidRPr="00652CBE">
        <w:t xml:space="preserve"> para </w:t>
      </w:r>
      <w:r w:rsidR="004E6A59" w:rsidRPr="00652CBE">
        <w:t xml:space="preserve">auxílio à </w:t>
      </w:r>
      <w:r w:rsidR="00CA2857" w:rsidRPr="00652CBE">
        <w:t>leitura</w:t>
      </w:r>
    </w:p>
    <w:p w14:paraId="6E007524" w14:textId="77777777" w:rsidR="00652CBE" w:rsidRPr="00652CBE" w:rsidRDefault="00652CBE" w:rsidP="00652CBE"/>
    <w:p w14:paraId="229AE6A8" w14:textId="77777777" w:rsidR="00110C2C" w:rsidRDefault="00110C2C" w:rsidP="00110C2C">
      <w:pPr>
        <w:spacing w:line="360" w:lineRule="auto"/>
        <w:ind w:left="708"/>
      </w:pPr>
      <w:r>
        <w:tab/>
        <w:t xml:space="preserve">Tecnologia </w:t>
      </w:r>
      <w:proofErr w:type="spellStart"/>
      <w:r>
        <w:t>assistiva</w:t>
      </w:r>
      <w:proofErr w:type="spellEnd"/>
      <w:r>
        <w:t xml:space="preserve"> (</w:t>
      </w:r>
      <w:proofErr w:type="gramStart"/>
      <w:r>
        <w:t>TA</w:t>
      </w:r>
      <w:proofErr w:type="gramEnd"/>
      <w:r>
        <w:t>) é definida como o conjunto de recursos e serviços que contribuem para ampliar ou proporcionar a</w:t>
      </w:r>
      <w:r w:rsidR="00AC5AAA">
        <w:t>s habilidades funcionais de indi</w:t>
      </w:r>
      <w:r>
        <w:t>víduos portadores de deficiências, proporcionando inc</w:t>
      </w:r>
      <w:r w:rsidR="00AC5AAA">
        <w:t>lusão e independência aos seus u</w:t>
      </w:r>
      <w:r>
        <w:t xml:space="preserve">tilizadores. Dentre as diversas </w:t>
      </w:r>
      <w:r w:rsidR="00BE5C1C">
        <w:t>aplicações</w:t>
      </w:r>
      <w:r>
        <w:t xml:space="preserve"> da </w:t>
      </w:r>
      <w:proofErr w:type="gramStart"/>
      <w:r>
        <w:t>TA</w:t>
      </w:r>
      <w:proofErr w:type="gramEnd"/>
      <w:r>
        <w:t xml:space="preserve">, este trabalho apresenta aspectos das tecnologias de auxílio para </w:t>
      </w:r>
      <w:r w:rsidR="00A04446">
        <w:t xml:space="preserve">a suporte da </w:t>
      </w:r>
      <w:r w:rsidRPr="00A04446">
        <w:t>habilidade visual</w:t>
      </w:r>
      <w:r>
        <w:t xml:space="preserve"> e recursos que ampliam a informação a pessoas com baixa visão ou cegas, sintetizando voz de textos impressos por meio de TTS e reconhecimento óptico de caracteres (BERSCH, 2008).</w:t>
      </w:r>
    </w:p>
    <w:p w14:paraId="2B8F892F" w14:textId="77777777" w:rsidR="00110C2C" w:rsidRDefault="00110C2C" w:rsidP="00110C2C">
      <w:pPr>
        <w:spacing w:line="360" w:lineRule="auto"/>
        <w:ind w:left="708"/>
      </w:pPr>
    </w:p>
    <w:p w14:paraId="3C8E94DC" w14:textId="77777777" w:rsidR="003F739C" w:rsidRDefault="00DB5A1A" w:rsidP="00652CBE">
      <w:pPr>
        <w:pStyle w:val="Ttulo2"/>
        <w:rPr>
          <w:i w:val="0"/>
        </w:rPr>
      </w:pPr>
      <w:r w:rsidRPr="00DB5A1A">
        <w:t>5.2</w:t>
      </w:r>
      <w:r>
        <w:t xml:space="preserve"> </w:t>
      </w:r>
      <w:r w:rsidR="00CA2857" w:rsidRPr="00DB5A1A">
        <w:t>TTS</w:t>
      </w:r>
    </w:p>
    <w:p w14:paraId="44F18C05" w14:textId="77777777" w:rsidR="003F739C" w:rsidRDefault="003F739C" w:rsidP="00DB5A1A">
      <w:pPr>
        <w:spacing w:line="360" w:lineRule="auto"/>
        <w:ind w:left="708"/>
        <w:rPr>
          <w:b/>
          <w:i/>
        </w:rPr>
      </w:pPr>
    </w:p>
    <w:p w14:paraId="01957C54" w14:textId="77777777" w:rsidR="003F739C" w:rsidRPr="000A0BC7" w:rsidRDefault="003F739C" w:rsidP="003F739C">
      <w:pPr>
        <w:spacing w:line="360" w:lineRule="auto"/>
        <w:ind w:left="708" w:firstLine="708"/>
        <w:rPr>
          <w:color w:val="000000"/>
        </w:rPr>
      </w:pPr>
      <w:r w:rsidRPr="000A0BC7">
        <w:rPr>
          <w:color w:val="000000"/>
        </w:rPr>
        <w:t xml:space="preserve">TTS, sigla para </w:t>
      </w:r>
      <w:proofErr w:type="spellStart"/>
      <w:r w:rsidRPr="000A0BC7">
        <w:rPr>
          <w:i/>
          <w:color w:val="000000"/>
        </w:rPr>
        <w:t>Text</w:t>
      </w:r>
      <w:proofErr w:type="spellEnd"/>
      <w:r w:rsidRPr="000A0BC7">
        <w:rPr>
          <w:i/>
          <w:color w:val="000000"/>
        </w:rPr>
        <w:t>-</w:t>
      </w:r>
      <w:proofErr w:type="spellStart"/>
      <w:r w:rsidRPr="000A0BC7">
        <w:rPr>
          <w:i/>
          <w:color w:val="000000"/>
        </w:rPr>
        <w:t>To</w:t>
      </w:r>
      <w:proofErr w:type="spellEnd"/>
      <w:r w:rsidRPr="000A0BC7">
        <w:rPr>
          <w:i/>
          <w:color w:val="000000"/>
        </w:rPr>
        <w:t>-Speech</w:t>
      </w:r>
      <w:r w:rsidRPr="000A0BC7">
        <w:rPr>
          <w:color w:val="000000"/>
        </w:rPr>
        <w:t>, é uma tecnologia que permite converter texto digital em voz, sintetizando a fala correspondente ao texto de entrada (LECHETA, 2013).</w:t>
      </w:r>
    </w:p>
    <w:p w14:paraId="5ECF5431" w14:textId="77777777" w:rsidR="003F739C" w:rsidRPr="000A0BC7" w:rsidRDefault="003F739C" w:rsidP="003F739C">
      <w:pPr>
        <w:spacing w:line="360" w:lineRule="auto"/>
        <w:ind w:left="708" w:firstLine="708"/>
        <w:rPr>
          <w:color w:val="000000"/>
        </w:rPr>
      </w:pPr>
      <w:r w:rsidRPr="000A0BC7">
        <w:rPr>
          <w:color w:val="000000"/>
        </w:rPr>
        <w:t>O processo de síntese de voz via TTS é definido a partir dos seguintes passos:</w:t>
      </w:r>
    </w:p>
    <w:p w14:paraId="52DDC60D" w14:textId="77777777" w:rsidR="00443E2A" w:rsidRDefault="00443E2A" w:rsidP="007A074E">
      <w:pPr>
        <w:pStyle w:val="PargrafodaLista"/>
        <w:numPr>
          <w:ilvl w:val="0"/>
          <w:numId w:val="3"/>
        </w:numPr>
        <w:spacing w:line="360" w:lineRule="auto"/>
      </w:pPr>
      <w:r>
        <w:t>A entrada de um dado texto;</w:t>
      </w:r>
    </w:p>
    <w:p w14:paraId="2103B565" w14:textId="77777777" w:rsidR="007A074E" w:rsidRDefault="007A074E" w:rsidP="007A074E">
      <w:pPr>
        <w:pStyle w:val="PargrafodaLista"/>
        <w:numPr>
          <w:ilvl w:val="0"/>
          <w:numId w:val="3"/>
        </w:numPr>
        <w:spacing w:line="360" w:lineRule="auto"/>
      </w:pPr>
      <w:r>
        <w:t xml:space="preserve">A normalização do texto </w:t>
      </w:r>
      <w:r w:rsidR="00443E2A">
        <w:t>recebido</w:t>
      </w:r>
      <w:r>
        <w:t xml:space="preserve">; </w:t>
      </w:r>
    </w:p>
    <w:p w14:paraId="2652A0E9" w14:textId="77777777" w:rsidR="007A074E" w:rsidRPr="007A074E" w:rsidRDefault="007A074E" w:rsidP="007A074E">
      <w:pPr>
        <w:pStyle w:val="PargrafodaLista"/>
        <w:numPr>
          <w:ilvl w:val="0"/>
          <w:numId w:val="3"/>
        </w:numPr>
        <w:spacing w:line="360" w:lineRule="auto"/>
        <w:rPr>
          <w:rFonts w:ascii="Arial" w:hAnsi="Arial" w:cs="Arial"/>
          <w:color w:val="000000"/>
        </w:rPr>
      </w:pPr>
      <w:r>
        <w:t>A detecção de derivações de pronúncia;</w:t>
      </w:r>
    </w:p>
    <w:p w14:paraId="4AF3CD7B" w14:textId="77777777" w:rsidR="007A074E" w:rsidRPr="007A074E" w:rsidRDefault="007A074E" w:rsidP="007A074E">
      <w:pPr>
        <w:pStyle w:val="PargrafodaLista"/>
        <w:numPr>
          <w:ilvl w:val="0"/>
          <w:numId w:val="3"/>
        </w:numPr>
        <w:spacing w:line="360" w:lineRule="auto"/>
        <w:rPr>
          <w:rFonts w:ascii="Arial" w:hAnsi="Arial" w:cs="Arial"/>
          <w:color w:val="000000"/>
        </w:rPr>
      </w:pPr>
      <w:r>
        <w:t>A conversão da representação ortográfica para a representação fonológica;</w:t>
      </w:r>
    </w:p>
    <w:p w14:paraId="061EC26D" w14:textId="77777777" w:rsidR="007A074E" w:rsidRPr="007A074E" w:rsidRDefault="007A074E" w:rsidP="007A074E">
      <w:pPr>
        <w:pStyle w:val="PargrafodaLista"/>
        <w:numPr>
          <w:ilvl w:val="0"/>
          <w:numId w:val="3"/>
        </w:numPr>
        <w:spacing w:line="360" w:lineRule="auto"/>
        <w:rPr>
          <w:rFonts w:ascii="Arial" w:hAnsi="Arial" w:cs="Arial"/>
          <w:color w:val="000000"/>
        </w:rPr>
      </w:pPr>
      <w:r>
        <w:t xml:space="preserve">O </w:t>
      </w:r>
      <w:proofErr w:type="spellStart"/>
      <w:r w:rsidRPr="00443E2A">
        <w:rPr>
          <w:i/>
        </w:rPr>
        <w:t>parsing</w:t>
      </w:r>
      <w:proofErr w:type="spellEnd"/>
      <w:r>
        <w:t xml:space="preserve"> semântico e gramatical;</w:t>
      </w:r>
    </w:p>
    <w:p w14:paraId="651581CC" w14:textId="77777777" w:rsidR="007A074E" w:rsidRDefault="007A074E" w:rsidP="007A074E">
      <w:pPr>
        <w:pStyle w:val="PargrafodaLista"/>
        <w:numPr>
          <w:ilvl w:val="0"/>
          <w:numId w:val="3"/>
        </w:numPr>
        <w:spacing w:line="360" w:lineRule="auto"/>
      </w:pPr>
      <w:r>
        <w:t xml:space="preserve"> A associação de uma sequência fonológica </w:t>
      </w:r>
      <w:r w:rsidR="00443E2A">
        <w:t>à</w:t>
      </w:r>
      <w:r>
        <w:t xml:space="preserve"> cada unidade prosódica</w:t>
      </w:r>
      <w:r w:rsidR="00443E2A">
        <w:t>;</w:t>
      </w:r>
    </w:p>
    <w:p w14:paraId="052163C7" w14:textId="77777777" w:rsidR="007A074E" w:rsidRDefault="00443E2A" w:rsidP="007A074E">
      <w:pPr>
        <w:pStyle w:val="PargrafodaLista"/>
        <w:numPr>
          <w:ilvl w:val="0"/>
          <w:numId w:val="3"/>
        </w:numPr>
        <w:spacing w:line="360" w:lineRule="auto"/>
      </w:pPr>
      <w:r>
        <w:t>A g</w:t>
      </w:r>
      <w:r w:rsidR="007A074E">
        <w:t>eração do sinal de fala (saída de áudio);</w:t>
      </w:r>
    </w:p>
    <w:p w14:paraId="6CFD75A6" w14:textId="77777777" w:rsidR="005537CD" w:rsidRDefault="005537CD" w:rsidP="007A074E">
      <w:pPr>
        <w:pStyle w:val="PargrafodaLista"/>
        <w:spacing w:line="360" w:lineRule="auto"/>
        <w:ind w:left="1776"/>
      </w:pPr>
      <w:r>
        <w:t>(</w:t>
      </w:r>
      <w:r w:rsidR="002565FC" w:rsidRPr="005537CD">
        <w:t>ADDISON</w:t>
      </w:r>
      <w:r w:rsidR="002565FC">
        <w:t xml:space="preserve"> et. al., 2005</w:t>
      </w:r>
      <w:r w:rsidR="00835F43">
        <w:t>; TATHAM, 2005</w:t>
      </w:r>
      <w:r>
        <w:t>)</w:t>
      </w:r>
    </w:p>
    <w:p w14:paraId="52974F86" w14:textId="77777777" w:rsidR="00443E2A" w:rsidRDefault="00443E2A" w:rsidP="007A074E">
      <w:pPr>
        <w:pStyle w:val="PargrafodaLista"/>
        <w:spacing w:line="360" w:lineRule="auto"/>
        <w:ind w:left="1776"/>
      </w:pPr>
    </w:p>
    <w:p w14:paraId="11D2A904" w14:textId="77777777" w:rsidR="00BE5C1C" w:rsidRDefault="00BE5C1C" w:rsidP="00BE5C1C">
      <w:pPr>
        <w:pStyle w:val="PargrafodaLista"/>
        <w:spacing w:line="360" w:lineRule="auto"/>
        <w:ind w:left="709" w:firstLine="707"/>
      </w:pPr>
      <w:r>
        <w:t xml:space="preserve">A tecnologia TTS vem sendo amplamente empregada na construção de softwares de acessibilidade, permitindo a narração automática de páginas web, softwares e documentos digitais. Diversos sistemas operacionais modernos, </w:t>
      </w:r>
      <w:r>
        <w:lastRenderedPageBreak/>
        <w:t xml:space="preserve">como as versões atuais do Microsoft Windows, o </w:t>
      </w:r>
      <w:proofErr w:type="spellStart"/>
      <w:r>
        <w:t>Android</w:t>
      </w:r>
      <w:proofErr w:type="spellEnd"/>
      <w:r>
        <w:t xml:space="preserve"> e o </w:t>
      </w:r>
      <w:proofErr w:type="spellStart"/>
      <w:r>
        <w:t>IOs</w:t>
      </w:r>
      <w:proofErr w:type="spellEnd"/>
      <w:r>
        <w:t xml:space="preserve"> já possuem os recursos de TTS disponíveis como configuração de fábrica</w:t>
      </w:r>
      <w:r w:rsidR="00A2409E">
        <w:t>.</w:t>
      </w:r>
    </w:p>
    <w:p w14:paraId="59AAB00E" w14:textId="77777777" w:rsidR="00BE5C1C" w:rsidRDefault="00BE5C1C" w:rsidP="00BE5C1C">
      <w:pPr>
        <w:spacing w:line="360" w:lineRule="auto"/>
      </w:pPr>
    </w:p>
    <w:p w14:paraId="0430EC5F" w14:textId="77777777" w:rsidR="00BE5C1C" w:rsidRDefault="00BE5C1C" w:rsidP="007A074E">
      <w:pPr>
        <w:pStyle w:val="PargrafodaLista"/>
        <w:spacing w:line="360" w:lineRule="auto"/>
        <w:ind w:left="1776"/>
      </w:pPr>
    </w:p>
    <w:p w14:paraId="63E89F79" w14:textId="77777777" w:rsidR="00BE5C1C" w:rsidRDefault="00BE5C1C" w:rsidP="007A074E">
      <w:pPr>
        <w:pStyle w:val="PargrafodaLista"/>
        <w:spacing w:line="360" w:lineRule="auto"/>
        <w:ind w:left="1776"/>
      </w:pPr>
    </w:p>
    <w:p w14:paraId="6E3AD02D" w14:textId="77777777" w:rsidR="00DB5A1A" w:rsidRDefault="00DB5A1A" w:rsidP="00652CBE">
      <w:pPr>
        <w:pStyle w:val="Ttulo2"/>
      </w:pPr>
      <w:r w:rsidRPr="00DB5A1A">
        <w:t xml:space="preserve">5.3 </w:t>
      </w:r>
      <w:r w:rsidR="00CA2857" w:rsidRPr="00DB5A1A">
        <w:t>OCR</w:t>
      </w:r>
    </w:p>
    <w:p w14:paraId="61514BC7" w14:textId="43136289" w:rsidR="00DB5A1A" w:rsidRDefault="00DB5A1A" w:rsidP="001500BC">
      <w:pPr>
        <w:pStyle w:val="NormalWeb"/>
        <w:shd w:val="clear" w:color="auto" w:fill="FFFFFF"/>
        <w:spacing w:after="240" w:line="360" w:lineRule="auto"/>
        <w:ind w:left="709" w:firstLine="707"/>
        <w:jc w:val="both"/>
        <w:rPr>
          <w:color w:val="000000"/>
        </w:rPr>
      </w:pP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xml:space="preserve">) é uma tecnologia empregada na detecção, identificação e extração de caracteres, a partir de um arquivo de imagem, ou seja, na obtenção de texto editável a partir de textos em formato de imagem, seja ela </w:t>
      </w:r>
      <w:proofErr w:type="spellStart"/>
      <w:r w:rsidRPr="001500BC">
        <w:rPr>
          <w:color w:val="000000"/>
        </w:rPr>
        <w:t>escaneada</w:t>
      </w:r>
      <w:proofErr w:type="spellEnd"/>
      <w:r w:rsidRPr="001500BC">
        <w:rPr>
          <w:color w:val="000000"/>
        </w:rPr>
        <w:t xml:space="preserve">, escrita à mão, fotografada, datilografada ou impressa </w:t>
      </w:r>
      <w:r w:rsidR="009035BA">
        <w:rPr>
          <w:color w:val="000000"/>
        </w:rPr>
        <w:t>(OCH, 2015)</w:t>
      </w:r>
      <w:r w:rsidRPr="001500BC">
        <w:rPr>
          <w:color w:val="000000"/>
        </w:rPr>
        <w:t>.</w:t>
      </w:r>
    </w:p>
    <w:p w14:paraId="59B7FF48" w14:textId="5020548A" w:rsidR="00C20D2C" w:rsidRPr="001500BC" w:rsidRDefault="00C20D2C" w:rsidP="001500BC">
      <w:pPr>
        <w:pStyle w:val="NormalWeb"/>
        <w:shd w:val="clear" w:color="auto" w:fill="FFFFFF"/>
        <w:spacing w:after="240" w:line="360" w:lineRule="auto"/>
        <w:ind w:left="709" w:firstLine="707"/>
        <w:jc w:val="both"/>
        <w:rPr>
          <w:color w:val="000000"/>
        </w:rPr>
      </w:pPr>
      <w:r>
        <w:rPr>
          <w:color w:val="000000"/>
        </w:rPr>
        <w:t xml:space="preserve">Existem diversos softwares OCR disponíveis, como o </w:t>
      </w:r>
      <w:r w:rsidRPr="00C20D2C">
        <w:rPr>
          <w:color w:val="000000"/>
        </w:rPr>
        <w:t xml:space="preserve">GOCR, </w:t>
      </w:r>
      <w:r>
        <w:rPr>
          <w:color w:val="000000"/>
        </w:rPr>
        <w:t>a</w:t>
      </w:r>
      <w:r w:rsidRPr="00C20D2C">
        <w:rPr>
          <w:color w:val="000000"/>
        </w:rPr>
        <w:t xml:space="preserve"> </w:t>
      </w:r>
      <w:proofErr w:type="spellStart"/>
      <w:r w:rsidRPr="00C20D2C">
        <w:rPr>
          <w:color w:val="000000"/>
        </w:rPr>
        <w:t>Tesseract</w:t>
      </w:r>
      <w:proofErr w:type="spellEnd"/>
      <w:r>
        <w:rPr>
          <w:color w:val="000000"/>
        </w:rPr>
        <w:t xml:space="preserve"> </w:t>
      </w:r>
      <w:proofErr w:type="spellStart"/>
      <w:r>
        <w:rPr>
          <w:color w:val="000000"/>
        </w:rPr>
        <w:t>Engine</w:t>
      </w:r>
      <w:proofErr w:type="spellEnd"/>
      <w:r w:rsidRPr="00C20D2C">
        <w:rPr>
          <w:color w:val="000000"/>
        </w:rPr>
        <w:t xml:space="preserve">, ABBYY, </w:t>
      </w:r>
      <w:proofErr w:type="spellStart"/>
      <w:r w:rsidRPr="00C20D2C">
        <w:rPr>
          <w:color w:val="000000"/>
        </w:rPr>
        <w:t>Findreader</w:t>
      </w:r>
      <w:proofErr w:type="spellEnd"/>
      <w:r>
        <w:rPr>
          <w:color w:val="000000"/>
        </w:rPr>
        <w:t xml:space="preserve">, entre outros. Entre as opções, 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destaca-se por ser gratuita e </w:t>
      </w:r>
      <w:r w:rsidRPr="00C20D2C">
        <w:rPr>
          <w:i/>
          <w:color w:val="000000"/>
        </w:rPr>
        <w:t>open-</w:t>
      </w:r>
      <w:proofErr w:type="spellStart"/>
      <w:r w:rsidRPr="00C20D2C">
        <w:rPr>
          <w:i/>
          <w:color w:val="000000"/>
        </w:rPr>
        <w:t>source</w:t>
      </w:r>
      <w:proofErr w:type="spellEnd"/>
      <w:r w:rsidRPr="00C20D2C">
        <w:rPr>
          <w:i/>
          <w:color w:val="000000"/>
        </w:rPr>
        <w:t>,</w:t>
      </w:r>
      <w:r>
        <w:rPr>
          <w:i/>
          <w:color w:val="000000"/>
        </w:rPr>
        <w:t xml:space="preserve"> </w:t>
      </w:r>
      <w:r>
        <w:rPr>
          <w:color w:val="000000"/>
        </w:rPr>
        <w:t xml:space="preserve">por permitir o treinamento </w:t>
      </w:r>
      <w:r w:rsidR="0006199F">
        <w:rPr>
          <w:color w:val="000000"/>
        </w:rPr>
        <w:t>do software para reconhecimento de qualquer linguagem ou tipo de caracteres</w:t>
      </w:r>
      <w:bookmarkStart w:id="0" w:name="_GoBack"/>
      <w:bookmarkEnd w:id="0"/>
      <w:r w:rsidR="0006199F">
        <w:rPr>
          <w:color w:val="000000"/>
        </w:rPr>
        <w:t xml:space="preserve"> </w:t>
      </w:r>
      <w:r>
        <w:rPr>
          <w:color w:val="000000"/>
        </w:rPr>
        <w:t>e pela velocidade e precisão dos resultados.</w:t>
      </w:r>
      <w:r w:rsidRPr="00C20D2C">
        <w:rPr>
          <w:color w:val="000000"/>
        </w:rPr>
        <w:t xml:space="preserve"> </w:t>
      </w:r>
      <w:r>
        <w:rPr>
          <w:color w:val="000000"/>
        </w:rPr>
        <w:t>(</w:t>
      </w:r>
      <w:r w:rsidR="0006199F">
        <w:rPr>
          <w:color w:val="000000"/>
        </w:rPr>
        <w:t xml:space="preserve">BHASKAR, 2010; </w:t>
      </w:r>
      <w:r w:rsidRPr="00C20D2C">
        <w:rPr>
          <w:shd w:val="clear" w:color="auto" w:fill="FFFFFF"/>
        </w:rPr>
        <w:t>CHATTOPADHYAY</w:t>
      </w:r>
      <w:r>
        <w:rPr>
          <w:shd w:val="clear" w:color="auto" w:fill="FFFFFF"/>
        </w:rPr>
        <w:t>, 2011</w:t>
      </w:r>
      <w:r>
        <w:rPr>
          <w:color w:val="000000"/>
        </w:rPr>
        <w:t>)</w:t>
      </w:r>
    </w:p>
    <w:p w14:paraId="06D4EDD5" w14:textId="77777777" w:rsidR="0081468C" w:rsidRDefault="00DB5A1A" w:rsidP="001500BC">
      <w:pPr>
        <w:pStyle w:val="Ttulo3"/>
        <w:ind w:firstLine="708"/>
      </w:pPr>
      <w:r>
        <w:t xml:space="preserve">5.3.1 </w:t>
      </w:r>
      <w:proofErr w:type="spellStart"/>
      <w:r w:rsidR="00CA2857" w:rsidRPr="00DB5A1A">
        <w:t>T</w:t>
      </w:r>
      <w:r>
        <w:t>esseract</w:t>
      </w:r>
      <w:proofErr w:type="spellEnd"/>
      <w:r>
        <w:t xml:space="preserve"> OCR</w:t>
      </w:r>
    </w:p>
    <w:p w14:paraId="31B4C45E" w14:textId="77777777" w:rsidR="00D65166" w:rsidRDefault="00D65166" w:rsidP="002E734E">
      <w:pPr>
        <w:spacing w:line="360" w:lineRule="auto"/>
        <w:jc w:val="both"/>
        <w:rPr>
          <w:b/>
        </w:rPr>
      </w:pPr>
      <w:r>
        <w:rPr>
          <w:b/>
        </w:rPr>
        <w:tab/>
      </w:r>
      <w:r>
        <w:rPr>
          <w:b/>
        </w:rPr>
        <w:tab/>
      </w:r>
    </w:p>
    <w:p w14:paraId="7EDE28A1" w14:textId="77777777" w:rsidR="00D65166" w:rsidRDefault="00D65166" w:rsidP="00D65166">
      <w:pPr>
        <w:spacing w:line="360" w:lineRule="auto"/>
        <w:ind w:left="708" w:firstLine="708"/>
        <w:jc w:val="both"/>
        <w:rPr>
          <w:color w:val="000000"/>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de reconhecim</w:t>
      </w:r>
      <w:r w:rsidR="00D33E54">
        <w:rPr>
          <w:color w:val="000000"/>
        </w:rPr>
        <w:t xml:space="preserve">ento óptico de caracteres </w:t>
      </w:r>
      <w:r w:rsidR="00D33E54" w:rsidRPr="00D33E54">
        <w:rPr>
          <w:i/>
          <w:color w:val="000000"/>
        </w:rPr>
        <w:t>open-</w:t>
      </w:r>
      <w:proofErr w:type="spellStart"/>
      <w:r w:rsidRPr="00D33E54">
        <w:rPr>
          <w:i/>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14:paraId="2BC9AA91" w14:textId="77777777" w:rsidR="0081468C" w:rsidRDefault="00D65166" w:rsidP="00D65166">
      <w:pPr>
        <w:spacing w:line="360" w:lineRule="auto"/>
        <w:ind w:left="708" w:firstLine="708"/>
        <w:jc w:val="both"/>
        <w:rPr>
          <w:b/>
        </w:rPr>
      </w:pPr>
      <w:r>
        <w:rPr>
          <w:color w:val="000000"/>
        </w:rPr>
        <w:t xml:space="preserve">Inicialmente desenvolvido </w:t>
      </w:r>
      <w:r w:rsidR="00D33E54">
        <w:rPr>
          <w:color w:val="000000"/>
        </w:rPr>
        <w:t>na linguagem</w:t>
      </w:r>
      <w:r>
        <w:rPr>
          <w:color w:val="000000"/>
        </w:rPr>
        <w:t xml:space="preserve"> C e posteriormente migrado para C++, o </w:t>
      </w:r>
      <w:proofErr w:type="spellStart"/>
      <w:r>
        <w:rPr>
          <w:color w:val="000000"/>
        </w:rPr>
        <w:t>Tesseract</w:t>
      </w:r>
      <w:proofErr w:type="spellEnd"/>
      <w:r>
        <w:rPr>
          <w:color w:val="000000"/>
        </w:rPr>
        <w:t xml:space="preserve"> está atualmente disponível para Windows, Linux e Mac OS X e pode reconhecer </w:t>
      </w:r>
      <w:r w:rsidR="00D33E54">
        <w:rPr>
          <w:color w:val="000000"/>
        </w:rPr>
        <w:t xml:space="preserve">38 idiomas, como </w:t>
      </w:r>
      <w:r>
        <w:rPr>
          <w:color w:val="000000"/>
        </w:rPr>
        <w:t xml:space="preserve">inglês, alemão, </w:t>
      </w:r>
      <w:r w:rsidR="00D33E54">
        <w:rPr>
          <w:color w:val="000000"/>
        </w:rPr>
        <w:t>chinês,</w:t>
      </w:r>
      <w:r>
        <w:rPr>
          <w:color w:val="000000"/>
        </w:rPr>
        <w:t xml:space="preserve"> italiano, japonês,</w:t>
      </w:r>
      <w:r w:rsidR="00D33E54">
        <w:rPr>
          <w:color w:val="000000"/>
        </w:rPr>
        <w:t xml:space="preserve"> russo, espanhol e outros</w:t>
      </w:r>
      <w:r>
        <w:rPr>
          <w:color w:val="000000"/>
        </w:rPr>
        <w:t xml:space="preserve">, podendo ser treinado para reconhecer caracteres de qualquer idioma ou fonte, incluindo textos manuscritos (SMITH, 1995).  Segundo Sonia </w:t>
      </w:r>
      <w:proofErr w:type="spellStart"/>
      <w:r>
        <w:rPr>
          <w:color w:val="000000"/>
        </w:rPr>
        <w:t>Bhaskar</w:t>
      </w:r>
      <w:proofErr w:type="spellEnd"/>
      <w:r>
        <w:rPr>
          <w:color w:val="000000"/>
        </w:rPr>
        <w:t xml:space="preserve"> (2010), o </w:t>
      </w:r>
      <w:proofErr w:type="spellStart"/>
      <w:r>
        <w:rPr>
          <w:color w:val="000000"/>
        </w:rPr>
        <w:t>Tesseract</w:t>
      </w:r>
      <w:proofErr w:type="spellEnd"/>
      <w:r>
        <w:rPr>
          <w:color w:val="000000"/>
        </w:rPr>
        <w:t xml:space="preserve"> é considerado o </w:t>
      </w:r>
      <w:r>
        <w:rPr>
          <w:i/>
          <w:iCs/>
          <w:color w:val="000000"/>
        </w:rPr>
        <w:t xml:space="preserve">software </w:t>
      </w:r>
      <w:r>
        <w:rPr>
          <w:color w:val="000000"/>
        </w:rPr>
        <w:t>OCR gratuito mais preciso em operação.</w:t>
      </w:r>
    </w:p>
    <w:p w14:paraId="72A13CBD" w14:textId="77777777" w:rsidR="00D65166" w:rsidRDefault="00D65166">
      <w:pPr>
        <w:rPr>
          <w:b/>
        </w:rPr>
      </w:pPr>
      <w:r>
        <w:rPr>
          <w:b/>
        </w:rPr>
        <w:lastRenderedPageBreak/>
        <w:br w:type="page"/>
      </w:r>
    </w:p>
    <w:p w14:paraId="2EA4041D" w14:textId="77777777" w:rsidR="00C10C69" w:rsidRPr="001500BC" w:rsidRDefault="00C10C69" w:rsidP="00C10C69">
      <w:pPr>
        <w:pStyle w:val="Ttulo2"/>
      </w:pPr>
      <w:r>
        <w:lastRenderedPageBreak/>
        <w:t>5.4</w:t>
      </w:r>
      <w:r w:rsidRPr="001500BC">
        <w:t xml:space="preserve"> Precisão dos resultados</w:t>
      </w:r>
    </w:p>
    <w:p w14:paraId="653EA446" w14:textId="77777777" w:rsidR="00C10C69" w:rsidRDefault="00C10C69" w:rsidP="00C10C69">
      <w:pPr>
        <w:rPr>
          <w:color w:val="000000"/>
        </w:rPr>
      </w:pPr>
    </w:p>
    <w:p w14:paraId="2F31062B" w14:textId="77777777" w:rsidR="00C10C69" w:rsidRDefault="00C10C69" w:rsidP="00C10C69">
      <w:pPr>
        <w:spacing w:line="360" w:lineRule="auto"/>
        <w:ind w:firstLine="708"/>
        <w:jc w:val="both"/>
        <w:rPr>
          <w:shd w:val="clear" w:color="auto" w:fill="FFFFFF"/>
        </w:rPr>
      </w:pPr>
      <w:r>
        <w:rPr>
          <w:color w:val="000000"/>
        </w:rPr>
        <w:t xml:space="preserve">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como a maioria dos softwares OCR, foi desenvolvida para extração de caracteres a partir de análise de documentos </w:t>
      </w:r>
      <w:proofErr w:type="spellStart"/>
      <w:r>
        <w:rPr>
          <w:color w:val="000000"/>
        </w:rPr>
        <w:t>escaneados</w:t>
      </w:r>
      <w:proofErr w:type="spellEnd"/>
      <w:r>
        <w:rPr>
          <w:color w:val="000000"/>
        </w:rPr>
        <w:t xml:space="preserve">. Quando utilizado em fotos capturadas </w:t>
      </w:r>
      <w:r w:rsidR="0072146F">
        <w:rPr>
          <w:color w:val="000000"/>
        </w:rPr>
        <w:t>através de</w:t>
      </w:r>
      <w:r>
        <w:rPr>
          <w:color w:val="000000"/>
        </w:rPr>
        <w:t xml:space="preserve">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Pr>
          <w:shd w:val="clear" w:color="auto" w:fill="FFFFFF"/>
        </w:rPr>
        <w:t>(</w:t>
      </w:r>
      <w:r w:rsidRPr="00A40F25">
        <w:rPr>
          <w:shd w:val="clear" w:color="auto" w:fill="FFFFFF"/>
        </w:rPr>
        <w:t>RUSIÑOL</w:t>
      </w:r>
      <w:r>
        <w:rPr>
          <w:shd w:val="clear" w:color="auto" w:fill="FFFFFF"/>
        </w:rPr>
        <w:t>, 2014</w:t>
      </w:r>
      <w:r w:rsidR="00A04446">
        <w:rPr>
          <w:shd w:val="clear" w:color="auto" w:fill="FFFFFF"/>
        </w:rPr>
        <w:t>; YANAGUYA, 2015</w:t>
      </w:r>
      <w:r>
        <w:rPr>
          <w:shd w:val="clear" w:color="auto" w:fill="FFFFFF"/>
        </w:rPr>
        <w:t>).</w:t>
      </w:r>
    </w:p>
    <w:p w14:paraId="06C67950" w14:textId="77777777" w:rsidR="00C10C69" w:rsidRDefault="00C10C69" w:rsidP="00C10C69">
      <w:pPr>
        <w:rPr>
          <w:b/>
        </w:rPr>
      </w:pPr>
    </w:p>
    <w:p w14:paraId="0728B5CD" w14:textId="77777777" w:rsidR="00C10C69" w:rsidRDefault="00C10C69" w:rsidP="00C10C69">
      <w:pPr>
        <w:rPr>
          <w:b/>
        </w:rPr>
      </w:pPr>
    </w:p>
    <w:p w14:paraId="3FD334BE" w14:textId="77777777" w:rsidR="00C10C69" w:rsidRDefault="00C10C69" w:rsidP="00C10C69">
      <w:pPr>
        <w:pStyle w:val="Ttulo3"/>
      </w:pPr>
      <w:r>
        <w:t>5.4.1 Processamento Básico</w:t>
      </w:r>
    </w:p>
    <w:p w14:paraId="249B2A80" w14:textId="77777777" w:rsidR="00C10C69" w:rsidRDefault="00C10C69" w:rsidP="00C10C69">
      <w:pPr>
        <w:rPr>
          <w:b/>
        </w:rPr>
      </w:pPr>
    </w:p>
    <w:p w14:paraId="6FBA434B" w14:textId="77777777" w:rsidR="00F71306" w:rsidRDefault="00C10C69" w:rsidP="00C10C69">
      <w:pPr>
        <w:spacing w:line="360" w:lineRule="auto"/>
        <w:jc w:val="both"/>
      </w:pPr>
      <w:r>
        <w:rPr>
          <w:b/>
        </w:rPr>
        <w:tab/>
      </w:r>
      <w:r>
        <w:t xml:space="preserve">Internamente, a </w:t>
      </w:r>
      <w:proofErr w:type="spellStart"/>
      <w:r>
        <w:t>Tesseract</w:t>
      </w:r>
      <w:proofErr w:type="spellEnd"/>
      <w:r>
        <w:t xml:space="preserve"> </w:t>
      </w:r>
      <w:proofErr w:type="spellStart"/>
      <w:r>
        <w:t>Engine</w:t>
      </w:r>
      <w:proofErr w:type="spellEnd"/>
      <w:r>
        <w:t xml:space="preserve"> executa diversas operações de processamento de imagem utilizando a biblioteca </w:t>
      </w:r>
      <w:r w:rsidRPr="00882788">
        <w:rPr>
          <w:i/>
        </w:rPr>
        <w:t xml:space="preserve">open </w:t>
      </w:r>
      <w:proofErr w:type="spellStart"/>
      <w:r w:rsidRPr="00882788">
        <w:rPr>
          <w:i/>
        </w:rPr>
        <w:t>source</w:t>
      </w:r>
      <w:proofErr w:type="spellEnd"/>
      <w:r>
        <w:t xml:space="preserve"> </w:t>
      </w:r>
      <w:proofErr w:type="spellStart"/>
      <w:r>
        <w:t>Leptonica</w:t>
      </w:r>
      <w:proofErr w:type="spellEnd"/>
      <w:r>
        <w:t xml:space="preserve"> antes de realizar o processo de extração e reconhecimento de caracteres. Apesar de esse processamento se apresentar eficiente em muitos casos, existem cenários onde esse processamento não atinge os resultados esperados, resultando em uma redução significativa na precisão</w:t>
      </w:r>
      <w:r>
        <w:rPr>
          <w:b/>
        </w:rPr>
        <w:t xml:space="preserve">. </w:t>
      </w:r>
      <w:r w:rsidRPr="00065584">
        <w:t>Assim,</w:t>
      </w:r>
      <w:r>
        <w:t xml:space="preserve"> existem operações que</w:t>
      </w:r>
      <w:r w:rsidR="00F71306">
        <w:t xml:space="preserve"> quando </w:t>
      </w:r>
      <w:r>
        <w:t xml:space="preserve">executadas antes da submissão da imagem ao </w:t>
      </w:r>
      <w:proofErr w:type="spellStart"/>
      <w:r>
        <w:t>Tesseract</w:t>
      </w:r>
      <w:proofErr w:type="spellEnd"/>
      <w:r>
        <w:t xml:space="preserve">, auxiliam </w:t>
      </w:r>
      <w:r w:rsidR="00F71306">
        <w:t>na redução</w:t>
      </w:r>
      <w:r>
        <w:t xml:space="preserve"> </w:t>
      </w:r>
      <w:r w:rsidR="00F71306">
        <w:t>d</w:t>
      </w:r>
      <w:r>
        <w:t>os problemas dos processos internos da API</w:t>
      </w:r>
      <w:r w:rsidR="00A04446">
        <w:rPr>
          <w:rStyle w:val="Refdenotaderodap"/>
        </w:rPr>
        <w:footnoteReference w:id="3"/>
      </w:r>
      <w:r>
        <w:t xml:space="preserve">. São eles: </w:t>
      </w:r>
    </w:p>
    <w:p w14:paraId="57B4896F" w14:textId="77777777" w:rsidR="00F71306" w:rsidRPr="00F71306" w:rsidRDefault="00C10C69" w:rsidP="00F71306">
      <w:pPr>
        <w:pStyle w:val="PargrafodaLista"/>
        <w:numPr>
          <w:ilvl w:val="0"/>
          <w:numId w:val="2"/>
        </w:numPr>
        <w:spacing w:line="360" w:lineRule="auto"/>
        <w:jc w:val="both"/>
        <w:rPr>
          <w:color w:val="000000"/>
        </w:rPr>
      </w:pPr>
      <w:r>
        <w:t xml:space="preserve">Redimensionamento da imagem – O </w:t>
      </w:r>
      <w:proofErr w:type="spellStart"/>
      <w:r>
        <w:t>Tessetact</w:t>
      </w:r>
      <w:proofErr w:type="spellEnd"/>
      <w:r>
        <w:t xml:space="preserve"> apresenta resultados melhores em imagens com densidade 300dpi</w:t>
      </w:r>
      <w:r w:rsidRPr="00F71306">
        <w:rPr>
          <w:b/>
        </w:rPr>
        <w:t xml:space="preserve"> </w:t>
      </w:r>
      <w:r>
        <w:t xml:space="preserve">ou superior, sendo benéfico redimensionar a imagem afim de atingir essa característica; e </w:t>
      </w:r>
    </w:p>
    <w:p w14:paraId="44094476" w14:textId="77777777" w:rsidR="00C10C69" w:rsidRPr="00F71306" w:rsidRDefault="00F71306" w:rsidP="00F71306">
      <w:pPr>
        <w:pStyle w:val="PargrafodaLista"/>
        <w:numPr>
          <w:ilvl w:val="0"/>
          <w:numId w:val="2"/>
        </w:numPr>
        <w:spacing w:line="360" w:lineRule="auto"/>
        <w:jc w:val="both"/>
        <w:rPr>
          <w:color w:val="000000"/>
        </w:rPr>
      </w:pPr>
      <w:r>
        <w:t>C</w:t>
      </w:r>
      <w:r w:rsidR="00C10C69">
        <w:t xml:space="preserve">onversão da imagem em </w:t>
      </w:r>
      <w:proofErr w:type="spellStart"/>
      <w:r w:rsidR="00C10C69" w:rsidRPr="00F71306">
        <w:rPr>
          <w:i/>
        </w:rPr>
        <w:t>grayscale</w:t>
      </w:r>
      <w:proofErr w:type="spellEnd"/>
      <w:r w:rsidR="00C10C69">
        <w:t xml:space="preserve"> – O processo de </w:t>
      </w:r>
      <w:proofErr w:type="spellStart"/>
      <w:r w:rsidR="00C10C69">
        <w:t>binarização</w:t>
      </w:r>
      <w:proofErr w:type="spellEnd"/>
      <w:r w:rsidR="00C10C69">
        <w:t xml:space="preserve"> de </w:t>
      </w:r>
      <w:proofErr w:type="spellStart"/>
      <w:r w:rsidR="00C10C69">
        <w:t>Otsu</w:t>
      </w:r>
      <w:proofErr w:type="spellEnd"/>
      <w:r w:rsidR="0015554C">
        <w:rPr>
          <w:rStyle w:val="Refdenotaderodap"/>
        </w:rPr>
        <w:footnoteReference w:id="4"/>
      </w:r>
      <w:r w:rsidR="00C10C69">
        <w:t>, u</w:t>
      </w:r>
      <w:r>
        <w:t>tiliz</w:t>
      </w:r>
      <w:r w:rsidR="00C10C69">
        <w:t xml:space="preserve">ado internamente no </w:t>
      </w:r>
      <w:proofErr w:type="spellStart"/>
      <w:r w:rsidR="00C10C69">
        <w:t>Tesseract</w:t>
      </w:r>
      <w:proofErr w:type="spellEnd"/>
      <w:r w:rsidR="00C10C69">
        <w:t>, funciona de forma mais eficiente em imagens em tons de cinza</w:t>
      </w:r>
      <w:r w:rsidR="00C10C69" w:rsidRPr="00F71306">
        <w:rPr>
          <w:b/>
        </w:rPr>
        <w:t xml:space="preserve"> (</w:t>
      </w:r>
      <w:r w:rsidR="00C10C69" w:rsidRPr="00F71306">
        <w:rPr>
          <w:color w:val="000000"/>
        </w:rPr>
        <w:t>GITHUB.COM, 2017).</w:t>
      </w:r>
    </w:p>
    <w:p w14:paraId="3294343E" w14:textId="77777777" w:rsidR="00C10C69" w:rsidRPr="00064CDA" w:rsidRDefault="00C10C69" w:rsidP="00C10C69">
      <w:pPr>
        <w:spacing w:line="360" w:lineRule="auto"/>
        <w:jc w:val="both"/>
      </w:pPr>
    </w:p>
    <w:p w14:paraId="7AA4EC09" w14:textId="77777777" w:rsidR="00C10C69" w:rsidRDefault="00C10C69" w:rsidP="00C10C69">
      <w:pPr>
        <w:rPr>
          <w:b/>
        </w:rPr>
      </w:pPr>
    </w:p>
    <w:p w14:paraId="24001A58" w14:textId="77777777" w:rsidR="00C10C69" w:rsidRPr="001500BC" w:rsidRDefault="00C10C69" w:rsidP="00C10C69">
      <w:pPr>
        <w:pStyle w:val="Ttulo3"/>
      </w:pPr>
      <w:r w:rsidRPr="001500BC">
        <w:t>5.</w:t>
      </w:r>
      <w:r>
        <w:t>4</w:t>
      </w:r>
      <w:r w:rsidRPr="001500BC">
        <w:t>.2 Filtros de Luminosidade e Contraste</w:t>
      </w:r>
    </w:p>
    <w:p w14:paraId="32FF6C39" w14:textId="77777777" w:rsidR="00C10C69" w:rsidRDefault="00C10C69" w:rsidP="00C10C69">
      <w:pPr>
        <w:spacing w:line="360" w:lineRule="auto"/>
        <w:ind w:firstLine="708"/>
        <w:jc w:val="both"/>
        <w:rPr>
          <w:color w:val="000000"/>
        </w:rPr>
      </w:pPr>
    </w:p>
    <w:p w14:paraId="0BE7A0C6" w14:textId="77777777" w:rsidR="00C10C69" w:rsidRDefault="00C10C69" w:rsidP="00C10C69">
      <w:pPr>
        <w:rPr>
          <w:color w:val="000000"/>
        </w:rPr>
      </w:pPr>
    </w:p>
    <w:p w14:paraId="500F8C25" w14:textId="77777777" w:rsidR="00C10C69" w:rsidRDefault="00C10C69" w:rsidP="00C10C69">
      <w:pPr>
        <w:spacing w:line="360" w:lineRule="auto"/>
        <w:jc w:val="both"/>
        <w:rPr>
          <w:color w:val="000000"/>
        </w:rPr>
      </w:pPr>
      <w:r>
        <w:rPr>
          <w:color w:val="000000"/>
        </w:rPr>
        <w:tab/>
        <w:t xml:space="preserve">O </w:t>
      </w:r>
      <w:proofErr w:type="spellStart"/>
      <w:r>
        <w:rPr>
          <w:color w:val="000000"/>
        </w:rPr>
        <w:t>GPUImage</w:t>
      </w:r>
      <w:proofErr w:type="spellEnd"/>
      <w:r>
        <w:rPr>
          <w:color w:val="000000"/>
        </w:rPr>
        <w:t xml:space="preserve"> é um framework de processamento de imagens </w:t>
      </w:r>
      <w:r w:rsidRPr="00C535F6">
        <w:rPr>
          <w:i/>
          <w:color w:val="000000"/>
        </w:rPr>
        <w:t xml:space="preserve">open </w:t>
      </w:r>
      <w:proofErr w:type="spellStart"/>
      <w:r w:rsidRPr="00C535F6">
        <w:rPr>
          <w:i/>
          <w:color w:val="000000"/>
        </w:rPr>
        <w:t>source</w:t>
      </w:r>
      <w:proofErr w:type="spellEnd"/>
      <w:r>
        <w:rPr>
          <w:i/>
          <w:color w:val="000000"/>
        </w:rPr>
        <w:t xml:space="preserve"> </w:t>
      </w:r>
      <w:r>
        <w:rPr>
          <w:color w:val="000000"/>
        </w:rPr>
        <w:t xml:space="preserve">desenvolvido por Brad </w:t>
      </w:r>
      <w:proofErr w:type="spellStart"/>
      <w:r>
        <w:rPr>
          <w:color w:val="000000"/>
        </w:rPr>
        <w:t>Larson</w:t>
      </w:r>
      <w:proofErr w:type="spellEnd"/>
      <w:r>
        <w:rPr>
          <w:i/>
          <w:color w:val="000000"/>
        </w:rPr>
        <w:t xml:space="preserve"> </w:t>
      </w:r>
      <w:r>
        <w:rPr>
          <w:color w:val="000000"/>
        </w:rPr>
        <w:t xml:space="preserve">utilizando a </w:t>
      </w:r>
      <w:r w:rsidR="00F71306">
        <w:rPr>
          <w:color w:val="000000"/>
        </w:rPr>
        <w:t xml:space="preserve">biblioteca </w:t>
      </w:r>
      <w:proofErr w:type="spellStart"/>
      <w:r w:rsidRPr="00AE2672">
        <w:rPr>
          <w:color w:val="000000"/>
        </w:rPr>
        <w:t>OpenGL</w:t>
      </w:r>
      <w:proofErr w:type="spellEnd"/>
      <w:r w:rsidRPr="00AE2672">
        <w:rPr>
          <w:color w:val="000000"/>
        </w:rPr>
        <w:t xml:space="preserve"> ES 2.0</w:t>
      </w:r>
      <w:r>
        <w:rPr>
          <w:color w:val="000000"/>
        </w:rPr>
        <w:t xml:space="preserve">, projetado inicialmente para iOS. Esse framework permite a aplicação de diversos filtros a imagens e vídeos. Os filtros de luminosidade e contraste presentes no </w:t>
      </w:r>
      <w:proofErr w:type="spellStart"/>
      <w:r>
        <w:rPr>
          <w:color w:val="000000"/>
        </w:rPr>
        <w:t>GPUImage</w:t>
      </w:r>
      <w:proofErr w:type="spellEnd"/>
      <w:r>
        <w:rPr>
          <w:color w:val="000000"/>
        </w:rPr>
        <w:t xml:space="preserve"> auxiliam na correção de distorções de luminosidade provenientes do processo de captura, bem como auxiliam na separação morfológica entre os objetos e o fundo comum da imagem.</w:t>
      </w:r>
    </w:p>
    <w:p w14:paraId="7F803477" w14:textId="77777777" w:rsidR="00C10C69" w:rsidRDefault="00C10C69" w:rsidP="00C10C69">
      <w:pPr>
        <w:spacing w:line="360" w:lineRule="auto"/>
        <w:jc w:val="both"/>
        <w:rPr>
          <w:color w:val="000000"/>
        </w:rPr>
      </w:pPr>
    </w:p>
    <w:p w14:paraId="7469AEF1" w14:textId="77777777" w:rsidR="00C10C69" w:rsidRPr="00C535F6" w:rsidRDefault="00C10C69" w:rsidP="00C10C69">
      <w:pPr>
        <w:rPr>
          <w:color w:val="000000"/>
        </w:rPr>
      </w:pPr>
    </w:p>
    <w:p w14:paraId="15693B2E" w14:textId="77777777" w:rsidR="00C10C69" w:rsidRDefault="00C10C69" w:rsidP="00C10C69">
      <w:pPr>
        <w:pStyle w:val="Ttulo3"/>
      </w:pPr>
      <w:r>
        <w:t>5.4.3 Remoção de ruídos</w:t>
      </w:r>
    </w:p>
    <w:p w14:paraId="01100F48" w14:textId="77777777" w:rsidR="00C10C69" w:rsidRDefault="00C10C69" w:rsidP="00C10C69">
      <w:pPr>
        <w:spacing w:line="360" w:lineRule="auto"/>
        <w:jc w:val="both"/>
        <w:rPr>
          <w:shd w:val="clear" w:color="auto" w:fill="FFFFFF"/>
        </w:rPr>
      </w:pPr>
    </w:p>
    <w:p w14:paraId="60270024" w14:textId="77777777" w:rsidR="003A1237" w:rsidRDefault="00C10C69" w:rsidP="00C10C69">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w:t>
      </w:r>
      <w:proofErr w:type="spellStart"/>
      <w:r>
        <w:rPr>
          <w:shd w:val="clear" w:color="auto" w:fill="FFFFFF"/>
        </w:rPr>
        <w:t>binarização</w:t>
      </w:r>
      <w:proofErr w:type="spellEnd"/>
      <w:r>
        <w:rPr>
          <w:shd w:val="clear" w:color="auto" w:fill="FFFFFF"/>
        </w:rPr>
        <w:t xml:space="preserve">. Entretanto, ruídos de maior intensidade podem ser equivocadamente classificados como </w:t>
      </w:r>
      <w:r w:rsidR="00E27739">
        <w:rPr>
          <w:shd w:val="clear" w:color="auto" w:fill="FFFFFF"/>
        </w:rPr>
        <w:t>possíveis caracteres</w:t>
      </w:r>
      <w:r>
        <w:rPr>
          <w:shd w:val="clear" w:color="auto" w:fill="FFFFFF"/>
        </w:rPr>
        <w:t xml:space="preserve"> na etapa de </w:t>
      </w:r>
      <w:proofErr w:type="spellStart"/>
      <w:r>
        <w:rPr>
          <w:shd w:val="clear" w:color="auto" w:fill="FFFFFF"/>
        </w:rPr>
        <w:t>binarização</w:t>
      </w:r>
      <w:proofErr w:type="spellEnd"/>
      <w:r>
        <w:rPr>
          <w:shd w:val="clear" w:color="auto" w:fill="FFFFFF"/>
        </w:rPr>
        <w:t>.</w:t>
      </w:r>
      <w:r w:rsidR="00F71306">
        <w:rPr>
          <w:shd w:val="clear" w:color="auto" w:fill="FFFFFF"/>
        </w:rPr>
        <w:t xml:space="preserve"> </w:t>
      </w:r>
      <w:r w:rsidR="003A1237" w:rsidRPr="003A1237">
        <w:rPr>
          <w:highlight w:val="yellow"/>
          <w:shd w:val="clear" w:color="auto" w:fill="FFFFFF"/>
        </w:rPr>
        <w:t>REFERENCIA</w:t>
      </w:r>
    </w:p>
    <w:p w14:paraId="533D4DC1" w14:textId="77777777" w:rsidR="003A1237" w:rsidRDefault="003A1237" w:rsidP="00C10C69">
      <w:pPr>
        <w:spacing w:line="360" w:lineRule="auto"/>
        <w:ind w:firstLine="708"/>
        <w:jc w:val="both"/>
        <w:rPr>
          <w:shd w:val="clear" w:color="auto" w:fill="FFFFFF"/>
        </w:rPr>
      </w:pPr>
      <w:r w:rsidRPr="003A1237">
        <w:rPr>
          <w:highlight w:val="yellow"/>
          <w:shd w:val="clear" w:color="auto" w:fill="FFFFFF"/>
        </w:rPr>
        <w:t>X, Y e Z removem ruídos</w:t>
      </w:r>
      <w:r>
        <w:rPr>
          <w:highlight w:val="yellow"/>
          <w:shd w:val="clear" w:color="auto" w:fill="FFFFFF"/>
        </w:rPr>
        <w:t xml:space="preserve">. Dentre esses, destaca-se X, </w:t>
      </w:r>
      <w:proofErr w:type="gramStart"/>
      <w:r>
        <w:rPr>
          <w:highlight w:val="yellow"/>
          <w:shd w:val="clear" w:color="auto" w:fill="FFFFFF"/>
        </w:rPr>
        <w:t>porque....</w:t>
      </w:r>
      <w:proofErr w:type="gramEnd"/>
      <w:r>
        <w:rPr>
          <w:highlight w:val="yellow"/>
          <w:shd w:val="clear" w:color="auto" w:fill="FFFFFF"/>
        </w:rPr>
        <w:t>.</w:t>
      </w:r>
      <w:r>
        <w:rPr>
          <w:highlight w:val="yellow"/>
          <w:shd w:val="clear" w:color="auto" w:fill="FFFFFF"/>
        </w:rPr>
        <w:br/>
        <w:t>(A IDEIA É COMPARAR)</w:t>
      </w:r>
      <w:r w:rsidRPr="003A1237">
        <w:rPr>
          <w:highlight w:val="yellow"/>
          <w:shd w:val="clear" w:color="auto" w:fill="FFFFFF"/>
        </w:rPr>
        <w:t>.</w:t>
      </w:r>
    </w:p>
    <w:p w14:paraId="71DCC0E6" w14:textId="77777777" w:rsidR="00C10C69" w:rsidRDefault="00F71306" w:rsidP="00C10C69">
      <w:pPr>
        <w:spacing w:line="360" w:lineRule="auto"/>
        <w:ind w:firstLine="708"/>
        <w:jc w:val="both"/>
        <w:rPr>
          <w:shd w:val="clear" w:color="auto" w:fill="FFFFFF"/>
        </w:rPr>
      </w:pPr>
      <w:r>
        <w:rPr>
          <w:shd w:val="clear" w:color="auto" w:fill="FFFFFF"/>
        </w:rPr>
        <w:t xml:space="preserve">Portanto, afim de aprimorar a precisão de softwares OCR, utiliza-se operações de processamento de imagens com o objetivo de reduzir a ocorrência de ruídos em uma imagem, como as operações Erode e Dilate da </w:t>
      </w:r>
      <w:proofErr w:type="spellStart"/>
      <w:r>
        <w:rPr>
          <w:shd w:val="clear" w:color="auto" w:fill="FFFFFF"/>
        </w:rPr>
        <w:t>OpenCV</w:t>
      </w:r>
      <w:bookmarkStart w:id="1" w:name="_Ref494139004"/>
      <w:proofErr w:type="spellEnd"/>
      <w:r w:rsidR="00792262">
        <w:rPr>
          <w:rStyle w:val="Refdenotaderodap"/>
          <w:shd w:val="clear" w:color="auto" w:fill="FFFFFF"/>
        </w:rPr>
        <w:footnoteReference w:id="5"/>
      </w:r>
      <w:bookmarkEnd w:id="1"/>
      <w:r>
        <w:rPr>
          <w:shd w:val="clear" w:color="auto" w:fill="FFFFFF"/>
        </w:rPr>
        <w:t>.</w:t>
      </w:r>
    </w:p>
    <w:p w14:paraId="3CE124F3" w14:textId="77777777" w:rsidR="00C10C69" w:rsidRDefault="00C10C69" w:rsidP="00C10C69">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 xml:space="preserve">open </w:t>
      </w:r>
      <w:proofErr w:type="spellStart"/>
      <w:r w:rsidRPr="00960D03">
        <w:rPr>
          <w:i/>
          <w:shd w:val="clear" w:color="auto" w:fill="FFFFFF"/>
        </w:rPr>
        <w:t>source</w:t>
      </w:r>
      <w:proofErr w:type="spellEnd"/>
      <w:r>
        <w:rPr>
          <w:i/>
          <w:shd w:val="clear" w:color="auto" w:fill="FFFFFF"/>
        </w:rPr>
        <w:t xml:space="preserve"> </w:t>
      </w:r>
      <w:proofErr w:type="spellStart"/>
      <w:r>
        <w:rPr>
          <w:shd w:val="clear" w:color="auto" w:fill="FFFFFF"/>
        </w:rPr>
        <w:t>OpenCV</w:t>
      </w:r>
      <w:proofErr w:type="spellEnd"/>
      <w:r>
        <w:rPr>
          <w:shd w:val="clear" w:color="auto" w:fill="FFFFFF"/>
        </w:rPr>
        <w:t>,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14:paraId="24535F9C" w14:textId="03B41C3F" w:rsidR="00C10C69" w:rsidRDefault="00C10C69" w:rsidP="0010340F">
      <w:pPr>
        <w:ind w:firstLine="708"/>
        <w:jc w:val="both"/>
        <w:rPr>
          <w:shd w:val="clear" w:color="auto" w:fill="FFFFFF"/>
        </w:rPr>
      </w:pPr>
      <w:r>
        <w:rPr>
          <w:shd w:val="clear" w:color="auto" w:fill="FFFFFF"/>
        </w:rPr>
        <w:t xml:space="preserve">A </w:t>
      </w:r>
      <w:r w:rsidR="00AA786E" w:rsidRPr="00AA786E">
        <w:rPr>
          <w:shd w:val="clear" w:color="auto" w:fill="FFFFFF"/>
        </w:rPr>
        <w:fldChar w:fldCharType="begin"/>
      </w:r>
      <w:r w:rsidR="00AA786E" w:rsidRPr="00AA786E">
        <w:rPr>
          <w:shd w:val="clear" w:color="auto" w:fill="FFFFFF"/>
        </w:rPr>
        <w:instrText xml:space="preserve"> REF _Ref494139976 \h  \* MERGEFORMAT </w:instrText>
      </w:r>
      <w:r w:rsidR="00AA786E" w:rsidRPr="00AA786E">
        <w:rPr>
          <w:shd w:val="clear" w:color="auto" w:fill="FFFFFF"/>
        </w:rPr>
      </w:r>
      <w:r w:rsidR="00AA786E" w:rsidRPr="00AA786E">
        <w:rPr>
          <w:shd w:val="clear" w:color="auto" w:fill="FFFFFF"/>
        </w:rPr>
        <w:fldChar w:fldCharType="separate"/>
      </w:r>
      <w:r w:rsidR="00AA786E" w:rsidRPr="00AA786E">
        <w:t xml:space="preserve">Figura </w:t>
      </w:r>
      <w:r w:rsidR="00AA786E" w:rsidRPr="00AA786E">
        <w:rPr>
          <w:noProof/>
        </w:rPr>
        <w:t>1</w:t>
      </w:r>
      <w:r w:rsidR="00AA786E" w:rsidRPr="00AA786E">
        <w:rPr>
          <w:shd w:val="clear" w:color="auto" w:fill="FFFFFF"/>
        </w:rPr>
        <w:fldChar w:fldCharType="end"/>
      </w:r>
      <w:r w:rsidR="00AA786E">
        <w:rPr>
          <w:shd w:val="clear" w:color="auto" w:fill="FFFFFF"/>
        </w:rPr>
        <w:t xml:space="preserve"> </w:t>
      </w:r>
      <w:r>
        <w:rPr>
          <w:shd w:val="clear" w:color="auto" w:fill="FFFFFF"/>
        </w:rPr>
        <w:t>ilustra a aplicação das operações Erode e Dilate por meio da</w:t>
      </w:r>
      <w:ins w:id="2" w:author="Gustavo Aurélio Prieto" w:date="2017-09-28T15:18:00Z">
        <w:r w:rsidR="001F421D">
          <w:rPr>
            <w:shd w:val="clear" w:color="auto" w:fill="FFFFFF"/>
          </w:rPr>
          <w:t xml:space="preserve"> </w:t>
        </w:r>
      </w:ins>
      <w:proofErr w:type="spellStart"/>
      <w:r>
        <w:rPr>
          <w:shd w:val="clear" w:color="auto" w:fill="FFFFFF"/>
        </w:rPr>
        <w:t>OpenCV</w:t>
      </w:r>
      <w:proofErr w:type="spellEnd"/>
      <w:r>
        <w:rPr>
          <w:shd w:val="clear" w:color="auto" w:fill="FFFFFF"/>
        </w:rPr>
        <w:t>:</w:t>
      </w:r>
    </w:p>
    <w:p w14:paraId="2D87BBA4" w14:textId="77777777" w:rsidR="00C10C69" w:rsidRDefault="00C10C69" w:rsidP="00C10C69">
      <w:pPr>
        <w:rPr>
          <w:shd w:val="clear" w:color="auto" w:fill="FFFFFF"/>
        </w:rPr>
      </w:pPr>
      <w:r>
        <w:rPr>
          <w:shd w:val="clear" w:color="auto" w:fill="FFFFFF"/>
        </w:rPr>
        <w:tab/>
      </w:r>
    </w:p>
    <w:p w14:paraId="4B363F7F" w14:textId="77777777" w:rsidR="00C10C69" w:rsidRPr="00715F14" w:rsidRDefault="00C10C69" w:rsidP="00C10C69">
      <w:pPr>
        <w:pStyle w:val="Legenda"/>
        <w:keepNext/>
        <w:jc w:val="center"/>
        <w:rPr>
          <w:b/>
          <w:i w:val="0"/>
          <w:sz w:val="20"/>
          <w:szCs w:val="20"/>
        </w:rPr>
      </w:pPr>
      <w:bookmarkStart w:id="3" w:name="_Ref494139976"/>
      <w:r w:rsidRPr="00715F14">
        <w:rPr>
          <w:b/>
          <w:i w:val="0"/>
          <w:color w:val="auto"/>
          <w:sz w:val="20"/>
          <w:szCs w:val="20"/>
        </w:rPr>
        <w:lastRenderedPageBreak/>
        <w:t xml:space="preserve">Figura </w:t>
      </w:r>
      <w:r w:rsidR="00AA786E">
        <w:rPr>
          <w:b/>
          <w:i w:val="0"/>
          <w:color w:val="auto"/>
          <w:sz w:val="20"/>
          <w:szCs w:val="20"/>
        </w:rPr>
        <w:t>1</w:t>
      </w:r>
      <w:r w:rsidRPr="00715F14">
        <w:rPr>
          <w:b/>
          <w:i w:val="0"/>
          <w:color w:val="auto"/>
          <w:sz w:val="20"/>
          <w:szCs w:val="20"/>
        </w:rPr>
        <w:t xml:space="preserve">: Aplicação das operações Erode e Dilate da </w:t>
      </w:r>
      <w:proofErr w:type="spellStart"/>
      <w:r w:rsidRPr="00715F14">
        <w:rPr>
          <w:b/>
          <w:i w:val="0"/>
          <w:color w:val="auto"/>
          <w:sz w:val="20"/>
          <w:szCs w:val="20"/>
        </w:rPr>
        <w:t>OpenCV</w:t>
      </w:r>
      <w:bookmarkEnd w:id="3"/>
      <w:proofErr w:type="spellEnd"/>
    </w:p>
    <w:p w14:paraId="7B2EB876" w14:textId="77777777" w:rsidR="00C10C69" w:rsidRDefault="00C10C69" w:rsidP="00C10C69">
      <w:pPr>
        <w:keepNext/>
        <w:jc w:val="center"/>
      </w:pPr>
      <w:r>
        <w:rPr>
          <w:noProof/>
          <w:shd w:val="clear" w:color="auto" w:fill="FFFFFF"/>
        </w:rPr>
        <w:drawing>
          <wp:inline distT="0" distB="0" distL="0" distR="0" wp14:anchorId="3A613547" wp14:editId="3E45B9C3">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14:paraId="4A677217" w14:textId="77777777" w:rsidR="00C10C69" w:rsidRDefault="00C10C69" w:rsidP="00C10C69">
      <w:pPr>
        <w:rPr>
          <w:b/>
        </w:rPr>
      </w:pPr>
    </w:p>
    <w:p w14:paraId="7D90B37E" w14:textId="77777777" w:rsidR="00C10C69" w:rsidRPr="00715F14" w:rsidRDefault="00C10C69" w:rsidP="00C10C69">
      <w:pPr>
        <w:jc w:val="center"/>
        <w:rPr>
          <w:i/>
          <w:sz w:val="20"/>
          <w:szCs w:val="20"/>
        </w:rPr>
      </w:pPr>
      <w:r w:rsidRPr="00715F14">
        <w:rPr>
          <w:i/>
          <w:sz w:val="20"/>
          <w:szCs w:val="20"/>
        </w:rPr>
        <w:t>Fonte: Elaborada pelo autor</w:t>
      </w:r>
    </w:p>
    <w:p w14:paraId="3342F27E" w14:textId="77777777" w:rsidR="00C10C69" w:rsidRDefault="00C10C69" w:rsidP="00C10C69">
      <w:pPr>
        <w:rPr>
          <w:b/>
        </w:rPr>
      </w:pPr>
    </w:p>
    <w:p w14:paraId="2A5DA038" w14:textId="77777777" w:rsidR="00C10C69" w:rsidRDefault="00C10C69" w:rsidP="00C10C69">
      <w:pPr>
        <w:rPr>
          <w:b/>
        </w:rPr>
      </w:pPr>
    </w:p>
    <w:p w14:paraId="64D85304" w14:textId="77777777" w:rsidR="00C10C69" w:rsidRDefault="00C10C69" w:rsidP="00C10C69">
      <w:pPr>
        <w:rPr>
          <w:b/>
        </w:rPr>
      </w:pPr>
    </w:p>
    <w:p w14:paraId="59F5B604" w14:textId="77777777" w:rsidR="00C10C69" w:rsidRDefault="00C10C69" w:rsidP="00C10C69">
      <w:pPr>
        <w:pStyle w:val="Ttulo3"/>
      </w:pPr>
      <w:r>
        <w:t xml:space="preserve">5.4.4 </w:t>
      </w:r>
      <w:proofErr w:type="spellStart"/>
      <w:r>
        <w:t>Binarização</w:t>
      </w:r>
      <w:proofErr w:type="spellEnd"/>
      <w:r>
        <w:t xml:space="preserve"> e Algoritmo de </w:t>
      </w:r>
      <w:proofErr w:type="spellStart"/>
      <w:r>
        <w:t>limiarização</w:t>
      </w:r>
      <w:proofErr w:type="spellEnd"/>
      <w:r>
        <w:t xml:space="preserve"> de OTSU</w:t>
      </w:r>
    </w:p>
    <w:p w14:paraId="42549111" w14:textId="77777777" w:rsidR="00C10C69" w:rsidRDefault="00C10C69" w:rsidP="00C10C69">
      <w:pPr>
        <w:rPr>
          <w:b/>
        </w:rPr>
      </w:pPr>
    </w:p>
    <w:p w14:paraId="414E1C4E" w14:textId="77777777" w:rsidR="00C10C69" w:rsidRDefault="00C10C69" w:rsidP="00C10C69">
      <w:pPr>
        <w:spacing w:line="360" w:lineRule="auto"/>
        <w:jc w:val="both"/>
        <w:rPr>
          <w:shd w:val="clear" w:color="auto" w:fill="FFFFFF"/>
        </w:rPr>
      </w:pPr>
      <w:r>
        <w:rPr>
          <w:b/>
        </w:rPr>
        <w:tab/>
      </w:r>
      <w:r w:rsidRPr="008D4443">
        <w:t>A</w:t>
      </w:r>
      <w:r>
        <w:t xml:space="preserve"> </w:t>
      </w:r>
      <w:proofErr w:type="spellStart"/>
      <w:r>
        <w:t>binarização</w:t>
      </w:r>
      <w:proofErr w:type="spellEnd"/>
      <w:r>
        <w:t xml:space="preserve"> ou </w:t>
      </w:r>
      <w:proofErr w:type="spellStart"/>
      <w:r>
        <w:t>limiarização</w:t>
      </w:r>
      <w:proofErr w:type="spellEnd"/>
      <w:r>
        <w:t xml:space="preserve"> é o processo de segmentação de uma imagem de acordo com a contextualização de seu conteúdo, subdividindo a imagem em regiões ou objetos distintos. O processo de </w:t>
      </w:r>
      <w:proofErr w:type="spellStart"/>
      <w:r>
        <w:t>binarização</w:t>
      </w:r>
      <w:proofErr w:type="spellEnd"/>
      <w:r>
        <w:t xml:space="preserve"> permite a conversão de uma imagem </w:t>
      </w:r>
      <w:proofErr w:type="spellStart"/>
      <w:r w:rsidRPr="00BC207F">
        <w:rPr>
          <w:i/>
        </w:rPr>
        <w:t>grayscale</w:t>
      </w:r>
      <w:proofErr w:type="spellEnd"/>
      <w:r>
        <w:rPr>
          <w:i/>
        </w:rPr>
        <w:t xml:space="preserve"> </w:t>
      </w:r>
      <w:r>
        <w:t>em uma imagem binária (preto e branco), de forma a separar em duas classes diferentes objetos e regiões significativas (</w:t>
      </w:r>
      <w:proofErr w:type="spellStart"/>
      <w:r>
        <w:rPr>
          <w:i/>
        </w:rPr>
        <w:t>foreground</w:t>
      </w:r>
      <w:proofErr w:type="spellEnd"/>
      <w:r>
        <w:t>) e fundo ou cenário insignificativo (</w:t>
      </w:r>
      <w:r w:rsidRPr="00F86F6C">
        <w:rPr>
          <w:i/>
        </w:rPr>
        <w:t>background</w:t>
      </w:r>
      <w:r>
        <w:t xml:space="preserve">). O processo pode ser definido pela função s = </w:t>
      </w:r>
      <w:proofErr w:type="gramStart"/>
      <w:r>
        <w:t>T(</w:t>
      </w:r>
      <w:proofErr w:type="gramEnd"/>
      <w:r>
        <w:t xml:space="preserve">r) : compara-se o sinal de entrada com um determinado valor de </w:t>
      </w:r>
      <w:proofErr w:type="spellStart"/>
      <w:r w:rsidRPr="00BC207F">
        <w:rPr>
          <w:i/>
        </w:rPr>
        <w:t>threshold</w:t>
      </w:r>
      <w:proofErr w:type="spellEnd"/>
      <w:r>
        <w:t xml:space="preserve"> (T). Esse valor pode ser pré-determinado ou calculado dinamicamente de acordo com aspectos da imagem, e serve como referência para a separação dos níveis de cinza. O sinal de saída, 0 (preto) ou 1 (branco) é obtido pela seguinte relação: 1, se r &gt; T, ou 0, se r &lt; T. A ocorrência de igualdade entre r e T é tratada de acordo com a ocasião. </w:t>
      </w:r>
      <w:r w:rsidRPr="008D4443">
        <w:t>(</w:t>
      </w:r>
      <w:r w:rsidRPr="001235E8">
        <w:rPr>
          <w:shd w:val="clear" w:color="auto" w:fill="FFFFFF"/>
        </w:rPr>
        <w:t>VALA</w:t>
      </w:r>
      <w:r>
        <w:rPr>
          <w:shd w:val="clear" w:color="auto" w:fill="FFFFFF"/>
        </w:rPr>
        <w:t>, 2013).</w:t>
      </w:r>
    </w:p>
    <w:p w14:paraId="7E83AF2A" w14:textId="4D2204F3" w:rsidR="004258D3" w:rsidRDefault="004258D3" w:rsidP="001B2140">
      <w:pPr>
        <w:spacing w:line="360" w:lineRule="auto"/>
        <w:jc w:val="both"/>
        <w:rPr>
          <w:shd w:val="clear" w:color="auto" w:fill="FFFFFF"/>
        </w:rPr>
      </w:pPr>
      <w:r>
        <w:rPr>
          <w:shd w:val="clear" w:color="auto" w:fill="FFFFFF"/>
        </w:rPr>
        <w:tab/>
      </w:r>
      <w:r w:rsidR="001B2140">
        <w:rPr>
          <w:shd w:val="clear" w:color="auto" w:fill="FFFFFF"/>
        </w:rPr>
        <w:t xml:space="preserve">Existem diversos algoritmos de </w:t>
      </w:r>
      <w:proofErr w:type="spellStart"/>
      <w:r w:rsidR="001B2140">
        <w:rPr>
          <w:shd w:val="clear" w:color="auto" w:fill="FFFFFF"/>
        </w:rPr>
        <w:t>binarização</w:t>
      </w:r>
      <w:proofErr w:type="spellEnd"/>
      <w:r w:rsidR="001B2140">
        <w:rPr>
          <w:shd w:val="clear" w:color="auto" w:fill="FFFFFF"/>
        </w:rPr>
        <w:t xml:space="preserve"> distintos, como o método de </w:t>
      </w:r>
      <w:proofErr w:type="spellStart"/>
      <w:r w:rsidR="001B2140">
        <w:rPr>
          <w:shd w:val="clear" w:color="auto" w:fill="FFFFFF"/>
        </w:rPr>
        <w:t>Otsu</w:t>
      </w:r>
      <w:proofErr w:type="spellEnd"/>
      <w:r w:rsidR="001B2140">
        <w:rPr>
          <w:shd w:val="clear" w:color="auto" w:fill="FFFFFF"/>
        </w:rPr>
        <w:t xml:space="preserve">, o algoritmo de </w:t>
      </w:r>
      <w:proofErr w:type="spellStart"/>
      <w:r w:rsidR="001B2140">
        <w:t>Klittler</w:t>
      </w:r>
      <w:proofErr w:type="spellEnd"/>
      <w:r w:rsidR="001B2140">
        <w:t xml:space="preserve"> &amp; </w:t>
      </w:r>
      <w:proofErr w:type="spellStart"/>
      <w:r w:rsidR="001B2140">
        <w:t>Illingworth</w:t>
      </w:r>
      <w:proofErr w:type="spellEnd"/>
      <w:r w:rsidR="001B2140">
        <w:rPr>
          <w:shd w:val="clear" w:color="auto" w:fill="FFFFFF"/>
        </w:rPr>
        <w:t xml:space="preserve">, a </w:t>
      </w:r>
      <w:proofErr w:type="spellStart"/>
      <w:r w:rsidR="001B2140">
        <w:rPr>
          <w:shd w:val="clear" w:color="auto" w:fill="FFFFFF"/>
        </w:rPr>
        <w:t>limiarização</w:t>
      </w:r>
      <w:proofErr w:type="spellEnd"/>
      <w:r w:rsidR="001B2140">
        <w:rPr>
          <w:shd w:val="clear" w:color="auto" w:fill="FFFFFF"/>
        </w:rPr>
        <w:t xml:space="preserve"> adaptativa de </w:t>
      </w:r>
      <w:proofErr w:type="spellStart"/>
      <w:r w:rsidR="001B2140">
        <w:t>Bernsen</w:t>
      </w:r>
      <w:proofErr w:type="spellEnd"/>
      <w:r w:rsidR="001B2140">
        <w:t xml:space="preserve">, a </w:t>
      </w:r>
      <w:proofErr w:type="spellStart"/>
      <w:r w:rsidR="001B2140">
        <w:t>limiarização</w:t>
      </w:r>
      <w:proofErr w:type="spellEnd"/>
      <w:r w:rsidR="001B2140">
        <w:t xml:space="preserve"> de </w:t>
      </w:r>
      <w:proofErr w:type="spellStart"/>
      <w:r w:rsidR="001B2140">
        <w:t>Tsai</w:t>
      </w:r>
      <w:proofErr w:type="spellEnd"/>
      <w:r w:rsidR="001B2140">
        <w:t xml:space="preserve">, a </w:t>
      </w:r>
      <w:proofErr w:type="spellStart"/>
      <w:r w:rsidR="001B2140" w:rsidRPr="001B2140">
        <w:t>limiarização</w:t>
      </w:r>
      <w:proofErr w:type="spellEnd"/>
      <w:r w:rsidR="001B2140" w:rsidRPr="001B2140">
        <w:t xml:space="preserve"> de </w:t>
      </w:r>
      <w:proofErr w:type="spellStart"/>
      <w:r w:rsidR="001B2140">
        <w:t>Niblack</w:t>
      </w:r>
      <w:proofErr w:type="spellEnd"/>
      <w:r w:rsidR="001B2140">
        <w:t xml:space="preserve">, entre outros. Em estudo comparativo aplicado ao reconhecimento de caracteres em manuscritos antigos, </w:t>
      </w:r>
      <w:proofErr w:type="spellStart"/>
      <w:r w:rsidR="001B2140">
        <w:t>Chamchong</w:t>
      </w:r>
      <w:proofErr w:type="spellEnd"/>
      <w:r w:rsidR="001B2140">
        <w:t xml:space="preserve"> (2010) destaca o algoritmo de </w:t>
      </w:r>
      <w:proofErr w:type="spellStart"/>
      <w:r w:rsidR="001B2140">
        <w:t>Otsu</w:t>
      </w:r>
      <w:proofErr w:type="spellEnd"/>
      <w:r w:rsidR="001B2140">
        <w:t xml:space="preserve"> devido à precisão e velocidade de processamento</w:t>
      </w:r>
      <w:r w:rsidR="00924227">
        <w:t>. Gupta (2007) obteve resultados semelhantes</w:t>
      </w:r>
      <w:r w:rsidR="001B2140">
        <w:t xml:space="preserve"> </w:t>
      </w:r>
      <w:r w:rsidR="00924227">
        <w:t xml:space="preserve">quanto a performance do algoritmo de </w:t>
      </w:r>
      <w:proofErr w:type="spellStart"/>
      <w:r w:rsidR="00924227">
        <w:t>Otsu</w:t>
      </w:r>
      <w:proofErr w:type="spellEnd"/>
      <w:r w:rsidR="00924227">
        <w:t xml:space="preserve">, apesar de ambos os autores citarem problemas de excesso de ruído ou perda de informações na imagem em cenários onde a figura original apresenta baixa qualidade </w:t>
      </w:r>
      <w:r>
        <w:t>(CHAMCHONG, 2010</w:t>
      </w:r>
      <w:r w:rsidR="00924227">
        <w:t xml:space="preserve">; </w:t>
      </w:r>
      <w:r w:rsidR="00924227" w:rsidRPr="00924227">
        <w:t>G</w:t>
      </w:r>
      <w:r w:rsidR="00924227">
        <w:t>UPTA, 2007</w:t>
      </w:r>
      <w:r>
        <w:t>).</w:t>
      </w:r>
    </w:p>
    <w:p w14:paraId="6CA0C216" w14:textId="420DB8D9" w:rsidR="00296BE2" w:rsidRDefault="00C10C69" w:rsidP="00296BE2">
      <w:pPr>
        <w:spacing w:line="360" w:lineRule="auto"/>
        <w:ind w:firstLine="708"/>
        <w:jc w:val="both"/>
        <w:rPr>
          <w:shd w:val="clear" w:color="auto" w:fill="FFFFFF"/>
        </w:rPr>
      </w:pPr>
      <w:r>
        <w:rPr>
          <w:shd w:val="clear" w:color="auto" w:fill="FFFFFF"/>
        </w:rPr>
        <w:t xml:space="preserve">A </w:t>
      </w:r>
      <w:proofErr w:type="spellStart"/>
      <w:r>
        <w:rPr>
          <w:shd w:val="clear" w:color="auto" w:fill="FFFFFF"/>
        </w:rPr>
        <w:t>binarização</w:t>
      </w:r>
      <w:proofErr w:type="spellEnd"/>
      <w:r>
        <w:rPr>
          <w:shd w:val="clear" w:color="auto" w:fill="FFFFFF"/>
        </w:rPr>
        <w:t xml:space="preserve"> de </w:t>
      </w:r>
      <w:proofErr w:type="spellStart"/>
      <w:r>
        <w:rPr>
          <w:shd w:val="clear" w:color="auto" w:fill="FFFFFF"/>
        </w:rPr>
        <w:t>Otsu</w:t>
      </w:r>
      <w:proofErr w:type="spellEnd"/>
      <w:r>
        <w:rPr>
          <w:shd w:val="clear" w:color="auto" w:fill="FFFFFF"/>
        </w:rPr>
        <w:t xml:space="preserve"> é um algoritmo de </w:t>
      </w:r>
      <w:proofErr w:type="spellStart"/>
      <w:r>
        <w:rPr>
          <w:shd w:val="clear" w:color="auto" w:fill="FFFFFF"/>
        </w:rPr>
        <w:t>binarização</w:t>
      </w:r>
      <w:proofErr w:type="spellEnd"/>
      <w:r>
        <w:rPr>
          <w:shd w:val="clear" w:color="auto" w:fill="FFFFFF"/>
        </w:rPr>
        <w:t xml:space="preserve"> desenvolvido por </w:t>
      </w:r>
      <w:proofErr w:type="spellStart"/>
      <w:r>
        <w:rPr>
          <w:shd w:val="clear" w:color="auto" w:fill="FFFFFF"/>
        </w:rPr>
        <w:t>Otsu</w:t>
      </w:r>
      <w:proofErr w:type="spellEnd"/>
      <w:r>
        <w:rPr>
          <w:shd w:val="clear" w:color="auto" w:fill="FFFFFF"/>
        </w:rPr>
        <w:t xml:space="preserve"> (1979) que, ao oposto de utilizar um valor arbitrário, calcula o valor de </w:t>
      </w:r>
      <w:proofErr w:type="spellStart"/>
      <w:r w:rsidRPr="00773894">
        <w:rPr>
          <w:i/>
          <w:shd w:val="clear" w:color="auto" w:fill="FFFFFF"/>
        </w:rPr>
        <w:t>threshold</w:t>
      </w:r>
      <w:proofErr w:type="spellEnd"/>
      <w:r>
        <w:rPr>
          <w:shd w:val="clear" w:color="auto" w:fill="FFFFFF"/>
        </w:rPr>
        <w:t xml:space="preserve"> </w:t>
      </w:r>
      <w:r>
        <w:rPr>
          <w:shd w:val="clear" w:color="auto" w:fill="FFFFFF"/>
        </w:rPr>
        <w:lastRenderedPageBreak/>
        <w:t xml:space="preserve">automaticamente a partir de análise do histograma da imagem. Considerando uma imagem bimodal (imagem cujo histograma apresenta dois picos), o algoritmo de </w:t>
      </w:r>
      <w:proofErr w:type="spellStart"/>
      <w:r>
        <w:rPr>
          <w:shd w:val="clear" w:color="auto" w:fill="FFFFFF"/>
        </w:rPr>
        <w:t>Otsu</w:t>
      </w:r>
      <w:proofErr w:type="spellEnd"/>
      <w:r>
        <w:rPr>
          <w:shd w:val="clear" w:color="auto" w:fill="FFFFFF"/>
        </w:rPr>
        <w:t xml:space="preserve"> calcula um valor entre os dois picos do histograma, e o utiliza como parâmetro </w:t>
      </w:r>
      <w:proofErr w:type="spellStart"/>
      <w:r w:rsidRPr="005F501B">
        <w:rPr>
          <w:i/>
          <w:shd w:val="clear" w:color="auto" w:fill="FFFFFF"/>
        </w:rPr>
        <w:t>threshold</w:t>
      </w:r>
      <w:proofErr w:type="spellEnd"/>
      <w:r>
        <w:rPr>
          <w:shd w:val="clear" w:color="auto" w:fill="FFFFFF"/>
        </w:rPr>
        <w:t xml:space="preserve">. </w:t>
      </w:r>
      <w:r w:rsidR="00296BE2">
        <w:rPr>
          <w:shd w:val="clear" w:color="auto" w:fill="FFFFFF"/>
        </w:rPr>
        <w:t xml:space="preserve">A proposta do algoritmo é realizar uma iteração </w:t>
      </w:r>
      <w:r w:rsidR="00296BE2" w:rsidRPr="00861D5C">
        <w:rPr>
          <w:shd w:val="clear" w:color="auto" w:fill="FFFFFF"/>
        </w:rPr>
        <w:t>por</w:t>
      </w:r>
      <w:r w:rsidR="00296BE2">
        <w:rPr>
          <w:shd w:val="clear" w:color="auto" w:fill="FFFFFF"/>
        </w:rPr>
        <w:t xml:space="preserve"> </w:t>
      </w:r>
      <w:r w:rsidR="00296BE2" w:rsidRPr="00861D5C">
        <w:rPr>
          <w:shd w:val="clear" w:color="auto" w:fill="FFFFFF"/>
        </w:rPr>
        <w:t>todos</w:t>
      </w:r>
      <w:r w:rsidR="00296BE2">
        <w:rPr>
          <w:shd w:val="clear" w:color="auto" w:fill="FFFFFF"/>
        </w:rPr>
        <w:t xml:space="preserve"> </w:t>
      </w:r>
      <w:r w:rsidR="00296BE2" w:rsidRPr="00861D5C">
        <w:rPr>
          <w:shd w:val="clear" w:color="auto" w:fill="FFFFFF"/>
        </w:rPr>
        <w:t>os</w:t>
      </w:r>
      <w:r w:rsidR="00296BE2">
        <w:rPr>
          <w:shd w:val="clear" w:color="auto" w:fill="FFFFFF"/>
        </w:rPr>
        <w:t xml:space="preserve"> </w:t>
      </w:r>
      <w:r w:rsidR="00296BE2" w:rsidRPr="00861D5C">
        <w:rPr>
          <w:shd w:val="clear" w:color="auto" w:fill="FFFFFF"/>
        </w:rPr>
        <w:t>valores</w:t>
      </w:r>
      <w:r w:rsidR="00296BE2">
        <w:rPr>
          <w:shd w:val="clear" w:color="auto" w:fill="FFFFFF"/>
        </w:rPr>
        <w:t xml:space="preserve"> </w:t>
      </w:r>
      <w:r w:rsidR="00296BE2" w:rsidRPr="00861D5C">
        <w:rPr>
          <w:shd w:val="clear" w:color="auto" w:fill="FFFFFF"/>
        </w:rPr>
        <w:t>possíveis</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o</w:t>
      </w:r>
      <w:r w:rsidR="00296BE2">
        <w:rPr>
          <w:shd w:val="clear" w:color="auto" w:fill="FFFFFF"/>
        </w:rPr>
        <w:t xml:space="preserve"> </w:t>
      </w:r>
      <w:proofErr w:type="spellStart"/>
      <w:r w:rsidR="00296BE2" w:rsidRPr="00861D5C">
        <w:rPr>
          <w:i/>
          <w:shd w:val="clear" w:color="auto" w:fill="FFFFFF"/>
        </w:rPr>
        <w:t>threshold</w:t>
      </w:r>
      <w:proofErr w:type="spellEnd"/>
      <w:r w:rsidR="00296BE2" w:rsidRPr="00861D5C">
        <w:rPr>
          <w:shd w:val="clear" w:color="auto" w:fill="FFFFFF"/>
        </w:rPr>
        <w:t>,</w:t>
      </w:r>
      <w:r w:rsidR="00296BE2">
        <w:rPr>
          <w:shd w:val="clear" w:color="auto" w:fill="FFFFFF"/>
        </w:rPr>
        <w:t xml:space="preserve"> com o objetivo de identificar o valor </w:t>
      </w:r>
      <w:r w:rsidR="00296BE2" w:rsidRPr="00861D5C">
        <w:rPr>
          <w:shd w:val="clear" w:color="auto" w:fill="FFFFFF"/>
        </w:rPr>
        <w:t>que</w:t>
      </w:r>
      <w:r w:rsidR="00296BE2">
        <w:rPr>
          <w:shd w:val="clear" w:color="auto" w:fill="FFFFFF"/>
        </w:rPr>
        <w:t xml:space="preserve"> </w:t>
      </w:r>
      <w:r w:rsidR="00296BE2" w:rsidRPr="00861D5C">
        <w:rPr>
          <w:shd w:val="clear" w:color="auto" w:fill="FFFFFF"/>
        </w:rPr>
        <w:t>minimiza</w:t>
      </w:r>
      <w:r w:rsidR="00296BE2">
        <w:rPr>
          <w:shd w:val="clear" w:color="auto" w:fill="FFFFFF"/>
        </w:rPr>
        <w:t xml:space="preserve"> </w:t>
      </w:r>
      <w:r w:rsidR="00296BE2" w:rsidRPr="00861D5C">
        <w:rPr>
          <w:shd w:val="clear" w:color="auto" w:fill="FFFFFF"/>
        </w:rPr>
        <w:t>a</w:t>
      </w:r>
      <w:r w:rsidR="00296BE2">
        <w:rPr>
          <w:shd w:val="clear" w:color="auto" w:fill="FFFFFF"/>
        </w:rPr>
        <w:t xml:space="preserve"> </w:t>
      </w:r>
      <w:r w:rsidR="00296BE2" w:rsidRPr="00861D5C">
        <w:rPr>
          <w:shd w:val="clear" w:color="auto" w:fill="FFFFFF"/>
        </w:rPr>
        <w:t>soma da variância</w:t>
      </w:r>
      <w:r w:rsidR="00296BE2">
        <w:rPr>
          <w:shd w:val="clear" w:color="auto" w:fill="FFFFFF"/>
        </w:rPr>
        <w:t xml:space="preserve"> </w:t>
      </w:r>
      <w:proofErr w:type="spellStart"/>
      <w:r w:rsidR="00296BE2">
        <w:rPr>
          <w:shd w:val="clear" w:color="auto" w:fill="FFFFFF"/>
        </w:rPr>
        <w:t>intraclasses</w:t>
      </w:r>
      <w:proofErr w:type="spellEnd"/>
      <w:r w:rsidR="00296BE2">
        <w:rPr>
          <w:shd w:val="clear" w:color="auto" w:fill="FFFFFF"/>
        </w:rPr>
        <w:t xml:space="preserve"> da imagem.  </w:t>
      </w:r>
      <w:r w:rsidR="00296BE2" w:rsidRPr="00861D5C">
        <w:rPr>
          <w:shd w:val="clear" w:color="auto" w:fill="FFFFFF"/>
        </w:rPr>
        <w:t>A</w:t>
      </w:r>
      <w:r w:rsidR="00296BE2">
        <w:rPr>
          <w:shd w:val="clear" w:color="auto" w:fill="FFFFFF"/>
        </w:rPr>
        <w:t xml:space="preserve"> </w:t>
      </w:r>
      <w:r w:rsidR="00296BE2" w:rsidRPr="00861D5C">
        <w:rPr>
          <w:shd w:val="clear" w:color="auto" w:fill="FFFFFF"/>
        </w:rPr>
        <w:t>variância</w:t>
      </w:r>
      <w:r w:rsidR="00296BE2">
        <w:rPr>
          <w:shd w:val="clear" w:color="auto" w:fill="FFFFFF"/>
        </w:rPr>
        <w:t xml:space="preserve"> </w:t>
      </w:r>
      <w:proofErr w:type="spellStart"/>
      <w:r w:rsidR="00296BE2" w:rsidRPr="00861D5C">
        <w:rPr>
          <w:shd w:val="clear" w:color="auto" w:fill="FFFFFF"/>
        </w:rPr>
        <w:t>intraclasse</w:t>
      </w:r>
      <w:proofErr w:type="spellEnd"/>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um</w:t>
      </w:r>
      <w:r w:rsidR="00296BE2">
        <w:rPr>
          <w:shd w:val="clear" w:color="auto" w:fill="FFFFFF"/>
        </w:rPr>
        <w:t xml:space="preserve"> </w:t>
      </w:r>
      <w:r w:rsidR="00296BE2" w:rsidRPr="00861D5C">
        <w:rPr>
          <w:shd w:val="clear" w:color="auto" w:fill="FFFFFF"/>
        </w:rPr>
        <w:t>possível</w:t>
      </w:r>
      <w:r w:rsidR="00296BE2">
        <w:rPr>
          <w:shd w:val="clear" w:color="auto" w:fill="FFFFFF"/>
        </w:rPr>
        <w:t xml:space="preserve"> valor de </w:t>
      </w:r>
      <w:proofErr w:type="spellStart"/>
      <w:r w:rsidR="00296BE2" w:rsidRPr="00861D5C">
        <w:rPr>
          <w:i/>
          <w:shd w:val="clear" w:color="auto" w:fill="FFFFFF"/>
        </w:rPr>
        <w:t>threshold</w:t>
      </w:r>
      <w:proofErr w:type="spellEnd"/>
      <w:r w:rsidR="00296BE2">
        <w:rPr>
          <w:shd w:val="clear" w:color="auto" w:fill="FFFFFF"/>
        </w:rPr>
        <w:t xml:space="preserve"> T</w:t>
      </w:r>
      <w:r w:rsidR="00296BE2" w:rsidRPr="00861D5C">
        <w:rPr>
          <w:shd w:val="clear" w:color="auto" w:fill="FFFFFF"/>
        </w:rPr>
        <w:t> pode ser calculada </w:t>
      </w:r>
      <w:r w:rsidR="00296BE2">
        <w:rPr>
          <w:shd w:val="clear" w:color="auto" w:fill="FFFFFF"/>
        </w:rPr>
        <w:t>de acordo com:</w:t>
      </w:r>
    </w:p>
    <w:p w14:paraId="6E42B974" w14:textId="77777777" w:rsidR="00296BE2" w:rsidRDefault="00296BE2" w:rsidP="00296BE2">
      <w:pPr>
        <w:spacing w:line="360" w:lineRule="auto"/>
        <w:jc w:val="center"/>
        <w:rPr>
          <w:shd w:val="clear" w:color="auto" w:fill="FFFFFF"/>
        </w:rPr>
      </w:pPr>
      <w:r>
        <w:rPr>
          <w:noProof/>
          <w:shd w:val="clear" w:color="auto" w:fill="FFFFFF"/>
        </w:rPr>
        <w:drawing>
          <wp:inline distT="0" distB="0" distL="0" distR="0" wp14:anchorId="13F446EF" wp14:editId="1D51F12E">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14:paraId="10D193E6" w14:textId="77777777" w:rsidR="00296BE2" w:rsidRDefault="00296BE2" w:rsidP="00296BE2">
      <w:pPr>
        <w:spacing w:line="360" w:lineRule="auto"/>
        <w:jc w:val="both"/>
        <w:rPr>
          <w:shd w:val="clear" w:color="auto" w:fill="FFFFFF"/>
        </w:rPr>
      </w:pPr>
      <w:r>
        <w:t xml:space="preserve">Sendo </w:t>
      </w:r>
      <w:r w:rsidRPr="00F86F6C">
        <w:rPr>
          <w:i/>
        </w:rPr>
        <w:t>W</w:t>
      </w:r>
      <w:r>
        <w:t> o peso para cada classe. Esse valor corresponde à probabilidade de um pixel pertencer a classe b (</w:t>
      </w:r>
      <w:r w:rsidRPr="00F86F6C">
        <w:rPr>
          <w:i/>
        </w:rPr>
        <w:t>background</w:t>
      </w:r>
      <w:r>
        <w:t>) ou f (</w:t>
      </w:r>
      <w:proofErr w:type="spellStart"/>
      <w:r w:rsidRPr="00F86F6C">
        <w:rPr>
          <w:i/>
        </w:rPr>
        <w:t>foreground</w:t>
      </w:r>
      <w:proofErr w:type="spellEnd"/>
      <w:r>
        <w:t xml:space="preserve">) </w:t>
      </w:r>
      <w:r>
        <w:rPr>
          <w:shd w:val="clear" w:color="auto" w:fill="FFFFFF"/>
        </w:rPr>
        <w:t xml:space="preserve">(OTSU, </w:t>
      </w:r>
      <w:r w:rsidRPr="008D4443">
        <w:rPr>
          <w:shd w:val="clear" w:color="auto" w:fill="FFFFFF"/>
        </w:rPr>
        <w:t>1979</w:t>
      </w:r>
      <w:r>
        <w:rPr>
          <w:shd w:val="clear" w:color="auto" w:fill="FFFFFF"/>
        </w:rPr>
        <w:t>; TOROK, 2014).</w:t>
      </w:r>
    </w:p>
    <w:p w14:paraId="5323A2AA" w14:textId="77777777" w:rsidR="00C10C69" w:rsidRDefault="00C10C69" w:rsidP="00296BE2">
      <w:pPr>
        <w:spacing w:line="360" w:lineRule="auto"/>
        <w:jc w:val="both"/>
        <w:rPr>
          <w:shd w:val="clear" w:color="auto" w:fill="FFFFFF"/>
        </w:rPr>
      </w:pPr>
    </w:p>
    <w:p w14:paraId="192431DF" w14:textId="77777777" w:rsidR="00FC2282" w:rsidRDefault="008C6164" w:rsidP="00652CBE">
      <w:pPr>
        <w:pStyle w:val="Ttulo2"/>
      </w:pPr>
      <w:r>
        <w:t>5.5</w:t>
      </w:r>
      <w:r w:rsidR="00FC2282">
        <w:t xml:space="preserve"> Métrica de Alves para avaliação de OCR </w:t>
      </w:r>
    </w:p>
    <w:p w14:paraId="1C99F0E3" w14:textId="77777777" w:rsidR="00D65166" w:rsidRDefault="00D65166" w:rsidP="002E734E">
      <w:pPr>
        <w:spacing w:line="360" w:lineRule="auto"/>
        <w:jc w:val="both"/>
        <w:rPr>
          <w:shd w:val="clear" w:color="auto" w:fill="FFFFFF"/>
        </w:rPr>
      </w:pPr>
    </w:p>
    <w:p w14:paraId="1B598774" w14:textId="2ACC46A0" w:rsidR="004A190C"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w:t>
      </w:r>
      <w:r w:rsidR="004A190C">
        <w:rPr>
          <w:shd w:val="clear" w:color="auto" w:fill="FFFFFF"/>
        </w:rPr>
        <w:t xml:space="preserve">Para isso, empregam-se métricas como a Distância de </w:t>
      </w:r>
      <w:proofErr w:type="spellStart"/>
      <w:r w:rsidR="004A190C">
        <w:rPr>
          <w:shd w:val="clear" w:color="auto" w:fill="FFFFFF"/>
        </w:rPr>
        <w:t>Levenshtein</w:t>
      </w:r>
      <w:proofErr w:type="spellEnd"/>
      <w:r w:rsidR="004A190C">
        <w:rPr>
          <w:shd w:val="clear" w:color="auto" w:fill="FFFFFF"/>
        </w:rPr>
        <w:t xml:space="preserve"> ou a F-score. Entretanto, essas métricas não são específicas para avaliação de resultados OCR, levando à supressão de informações devido à sua natureza genérica (ALVES, 2003; </w:t>
      </w:r>
      <w:r w:rsidR="004A190C" w:rsidRPr="004A190C">
        <w:rPr>
          <w:shd w:val="clear" w:color="auto" w:fill="FFFFFF"/>
        </w:rPr>
        <w:t>REYNAERT</w:t>
      </w:r>
      <w:r w:rsidR="004A190C">
        <w:rPr>
          <w:shd w:val="clear" w:color="auto" w:fill="FFFFFF"/>
        </w:rPr>
        <w:t>, 2008).</w:t>
      </w:r>
    </w:p>
    <w:p w14:paraId="58BAE2C5" w14:textId="54AE3273" w:rsidR="00FC2282" w:rsidRDefault="0097379C" w:rsidP="004A190C">
      <w:pPr>
        <w:spacing w:line="360" w:lineRule="auto"/>
        <w:ind w:firstLine="708"/>
        <w:jc w:val="both"/>
        <w:rPr>
          <w:shd w:val="clear" w:color="auto" w:fill="FFFFFF"/>
        </w:rPr>
      </w:pPr>
      <w:r>
        <w:rPr>
          <w:shd w:val="clear" w:color="auto" w:fill="FFFFFF"/>
        </w:rPr>
        <w:t xml:space="preserve">Alves (2003) desenvolveu uma métrica para avaliação de OCR baseando-se na Distância de </w:t>
      </w:r>
      <w:proofErr w:type="spellStart"/>
      <w:r>
        <w:rPr>
          <w:shd w:val="clear" w:color="auto" w:fill="FFFFFF"/>
        </w:rPr>
        <w:t>Levenshtein</w:t>
      </w:r>
      <w:proofErr w:type="spellEnd"/>
      <w:r>
        <w:rPr>
          <w:shd w:val="clear" w:color="auto" w:fill="FFFFFF"/>
        </w:rPr>
        <w:t xml:space="preserve">. A </w:t>
      </w:r>
      <w:r w:rsidR="00721080">
        <w:rPr>
          <w:shd w:val="clear" w:color="auto" w:fill="FFFFFF"/>
        </w:rPr>
        <w:t xml:space="preserve">Distância de </w:t>
      </w:r>
      <w:proofErr w:type="spellStart"/>
      <w:r w:rsidR="00721080">
        <w:rPr>
          <w:shd w:val="clear" w:color="auto" w:fill="FFFFFF"/>
        </w:rPr>
        <w:t>Levenshtein</w:t>
      </w:r>
      <w:proofErr w:type="spellEnd"/>
      <w:r w:rsidR="00721080">
        <w:rPr>
          <w:shd w:val="clear" w:color="auto" w:fill="FFFFFF"/>
        </w:rPr>
        <w:t xml:space="preserve"> é um algoritmo que permite comparar e determinar a distância entre dois textos,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14:paraId="149A8326" w14:textId="77777777" w:rsidR="00721080" w:rsidRDefault="00721080" w:rsidP="002E734E">
      <w:pPr>
        <w:spacing w:line="360" w:lineRule="auto"/>
        <w:jc w:val="both"/>
        <w:rPr>
          <w:shd w:val="clear" w:color="auto" w:fill="FFFFFF"/>
        </w:rPr>
      </w:pPr>
      <w:r>
        <w:rPr>
          <w:shd w:val="clear" w:color="auto" w:fill="FFFFFF"/>
        </w:rPr>
        <w:tab/>
        <w:t xml:space="preserve">Como exemplo, a Distância de </w:t>
      </w:r>
      <w:proofErr w:type="spellStart"/>
      <w:r>
        <w:rPr>
          <w:shd w:val="clear" w:color="auto" w:fill="FFFFFF"/>
        </w:rPr>
        <w:t>Levenshtein</w:t>
      </w:r>
      <w:proofErr w:type="spellEnd"/>
      <w:r>
        <w:rPr>
          <w:shd w:val="clear" w:color="auto" w:fill="FFFFFF"/>
        </w:rPr>
        <w:t xml:space="preserve"> entre a palavra “mestre” e a palavra “mastros” é dada da seguinte forma:</w:t>
      </w:r>
    </w:p>
    <w:p w14:paraId="06A60BA5" w14:textId="77777777" w:rsidR="00721080" w:rsidRDefault="00721080" w:rsidP="002E734E">
      <w:pPr>
        <w:spacing w:line="360" w:lineRule="auto"/>
        <w:jc w:val="both"/>
        <w:rPr>
          <w:shd w:val="clear" w:color="auto" w:fill="FFFFFF"/>
        </w:rPr>
      </w:pPr>
      <w:r>
        <w:rPr>
          <w:shd w:val="clear" w:color="auto" w:fill="FFFFFF"/>
        </w:rPr>
        <w:tab/>
      </w:r>
    </w:p>
    <w:p w14:paraId="2B196D51" w14:textId="77777777" w:rsidR="00721080" w:rsidRDefault="00721080" w:rsidP="002E734E">
      <w:pPr>
        <w:spacing w:line="360" w:lineRule="auto"/>
        <w:jc w:val="both"/>
        <w:rPr>
          <w:b/>
          <w:shd w:val="clear" w:color="auto" w:fill="FFFFFF"/>
        </w:rPr>
      </w:pPr>
      <w:r>
        <w:rPr>
          <w:shd w:val="clear" w:color="auto" w:fill="FFFFFF"/>
        </w:rPr>
        <w:tab/>
      </w:r>
      <w:proofErr w:type="gramStart"/>
      <w:r w:rsidRPr="007E4FA8">
        <w:rPr>
          <w:b/>
          <w:shd w:val="clear" w:color="auto" w:fill="FFFFFF"/>
        </w:rPr>
        <w:t>mestre</w:t>
      </w:r>
      <w:proofErr w:type="gramEnd"/>
    </w:p>
    <w:p w14:paraId="098394FF" w14:textId="77777777" w:rsidR="007E4FA8" w:rsidRDefault="007E4FA8" w:rsidP="002E734E">
      <w:pPr>
        <w:spacing w:line="360" w:lineRule="auto"/>
        <w:jc w:val="both"/>
        <w:rPr>
          <w:shd w:val="clear" w:color="auto" w:fill="FFFFFF"/>
        </w:rPr>
      </w:pPr>
      <w:r>
        <w:rPr>
          <w:b/>
          <w:shd w:val="clear" w:color="auto" w:fill="FFFFFF"/>
        </w:rPr>
        <w:tab/>
      </w:r>
      <w:proofErr w:type="spellStart"/>
      <w:proofErr w:type="gramStart"/>
      <w:r w:rsidRPr="007E4FA8">
        <w:rPr>
          <w:shd w:val="clear" w:color="auto" w:fill="FFFFFF"/>
        </w:rPr>
        <w:t>mastre</w:t>
      </w:r>
      <w:proofErr w:type="spellEnd"/>
      <w:proofErr w:type="gramEnd"/>
      <w:r>
        <w:rPr>
          <w:shd w:val="clear" w:color="auto" w:fill="FFFFFF"/>
        </w:rPr>
        <w:t xml:space="preserve"> – substituição de “e” por “a”;</w:t>
      </w:r>
    </w:p>
    <w:p w14:paraId="17F7A294" w14:textId="77777777"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w:t>
      </w:r>
      <w:proofErr w:type="gramEnd"/>
      <w:r>
        <w:rPr>
          <w:shd w:val="clear" w:color="auto" w:fill="FFFFFF"/>
        </w:rPr>
        <w:t xml:space="preserve"> – substituição de “e” por “o”;</w:t>
      </w:r>
    </w:p>
    <w:p w14:paraId="1224B420" w14:textId="77777777" w:rsidR="007E4FA8" w:rsidRDefault="007E4FA8" w:rsidP="002E734E">
      <w:pPr>
        <w:spacing w:line="360" w:lineRule="auto"/>
        <w:jc w:val="both"/>
        <w:rPr>
          <w:shd w:val="clear" w:color="auto" w:fill="FFFFFF"/>
        </w:rPr>
      </w:pPr>
      <w:r>
        <w:rPr>
          <w:shd w:val="clear" w:color="auto" w:fill="FFFFFF"/>
        </w:rPr>
        <w:tab/>
      </w:r>
      <w:proofErr w:type="gramStart"/>
      <w:r>
        <w:rPr>
          <w:shd w:val="clear" w:color="auto" w:fill="FFFFFF"/>
        </w:rPr>
        <w:t>mastros</w:t>
      </w:r>
      <w:proofErr w:type="gramEnd"/>
      <w:r>
        <w:rPr>
          <w:shd w:val="clear" w:color="auto" w:fill="FFFFFF"/>
        </w:rPr>
        <w:t xml:space="preserve"> – inserção do caractere “s”;</w:t>
      </w:r>
    </w:p>
    <w:p w14:paraId="251EF77C" w14:textId="77777777" w:rsidR="007E4FA8" w:rsidRDefault="007E4FA8" w:rsidP="002E734E">
      <w:pPr>
        <w:spacing w:line="360" w:lineRule="auto"/>
        <w:jc w:val="both"/>
        <w:rPr>
          <w:shd w:val="clear" w:color="auto" w:fill="FFFFFF"/>
        </w:rPr>
      </w:pPr>
    </w:p>
    <w:p w14:paraId="30090AF1" w14:textId="77777777"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14:paraId="65F5908C" w14:textId="77777777" w:rsidR="007E4FA8" w:rsidRDefault="007E4FA8" w:rsidP="00615CC2">
      <w:pPr>
        <w:spacing w:line="360" w:lineRule="auto"/>
        <w:jc w:val="both"/>
        <w:rPr>
          <w:shd w:val="clear" w:color="auto" w:fill="FFFFFF"/>
        </w:rPr>
      </w:pPr>
      <w:r>
        <w:rPr>
          <w:shd w:val="clear" w:color="auto" w:fill="FFFFFF"/>
        </w:rPr>
        <w:lastRenderedPageBreak/>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14:paraId="18B73243" w14:textId="77777777" w:rsidR="0015780B" w:rsidRDefault="0015780B" w:rsidP="00615CC2">
      <w:pPr>
        <w:spacing w:line="360" w:lineRule="auto"/>
        <w:jc w:val="both"/>
        <w:rPr>
          <w:shd w:val="clear" w:color="auto" w:fill="FFFFFF"/>
        </w:rPr>
      </w:pPr>
    </w:p>
    <w:p w14:paraId="4710014B" w14:textId="77777777" w:rsidR="008C49AA" w:rsidRPr="00B24413" w:rsidRDefault="00615CC2" w:rsidP="00B24413">
      <w:pPr>
        <w:ind w:left="2268"/>
        <w:jc w:val="both"/>
        <w:rPr>
          <w:sz w:val="20"/>
          <w:szCs w:val="20"/>
          <w:shd w:val="clear" w:color="auto" w:fill="FFFFFF"/>
        </w:rPr>
      </w:pPr>
      <w:r w:rsidRPr="00B24413">
        <w:rPr>
          <w:sz w:val="20"/>
          <w:szCs w:val="20"/>
          <w:shd w:val="clear" w:color="auto" w:fill="FFFFFF"/>
        </w:rPr>
        <w:t xml:space="preserve">A métrica original de </w:t>
      </w:r>
      <w:proofErr w:type="spellStart"/>
      <w:r w:rsidRPr="00B24413">
        <w:rPr>
          <w:sz w:val="20"/>
          <w:szCs w:val="20"/>
          <w:shd w:val="clear" w:color="auto" w:fill="FFFFFF"/>
        </w:rPr>
        <w:t>Levenshtein</w:t>
      </w:r>
      <w:proofErr w:type="spellEnd"/>
      <w:r w:rsidRPr="00B24413">
        <w:rPr>
          <w:sz w:val="20"/>
          <w:szCs w:val="20"/>
          <w:shd w:val="clear" w:color="auto" w:fill="FFFFFF"/>
        </w:rPr>
        <w:t xml:space="preserve"> não leva em consideração a onde os erros ocorrem. Por exemplo:</w:t>
      </w:r>
    </w:p>
    <w:p w14:paraId="4C0E62A0" w14:textId="77777777"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thaz’s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queztion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14:paraId="5EEA7FCC" w14:textId="77777777" w:rsidR="00615CC2" w:rsidRPr="00B24413" w:rsidRDefault="00B24413" w:rsidP="00B24413">
      <w:pPr>
        <w:ind w:left="2268" w:firstLine="708"/>
        <w:jc w:val="both"/>
        <w:rPr>
          <w:i/>
          <w:sz w:val="20"/>
          <w:szCs w:val="20"/>
          <w:shd w:val="clear" w:color="auto" w:fill="FFFFFF"/>
        </w:rPr>
      </w:pPr>
      <w:r w:rsidRPr="00B24413">
        <w:rPr>
          <w:i/>
          <w:sz w:val="20"/>
          <w:szCs w:val="20"/>
          <w:shd w:val="clear" w:color="auto" w:fill="FFFFFF"/>
        </w:rPr>
        <w:t>‘</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or</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not</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to</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be</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that’s</w:t>
      </w:r>
      <w:proofErr w:type="spellEnd"/>
      <w:r w:rsidR="00615CC2" w:rsidRPr="00B24413">
        <w:rPr>
          <w:i/>
          <w:sz w:val="20"/>
          <w:szCs w:val="20"/>
          <w:shd w:val="clear" w:color="auto" w:fill="FFFFFF"/>
        </w:rPr>
        <w:t xml:space="preserve"> </w:t>
      </w:r>
      <w:proofErr w:type="spellStart"/>
      <w:r w:rsidR="00615CC2" w:rsidRPr="00B24413">
        <w:rPr>
          <w:i/>
          <w:sz w:val="20"/>
          <w:szCs w:val="20"/>
          <w:shd w:val="clear" w:color="auto" w:fill="FFFFFF"/>
        </w:rPr>
        <w:t>the</w:t>
      </w:r>
      <w:proofErr w:type="spellEnd"/>
      <w:r w:rsidR="00615CC2" w:rsidRPr="00B24413">
        <w:rPr>
          <w:i/>
          <w:sz w:val="20"/>
          <w:szCs w:val="20"/>
          <w:shd w:val="clear" w:color="auto" w:fill="FFFFFF"/>
        </w:rPr>
        <w:t xml:space="preserve"> </w:t>
      </w:r>
      <w:proofErr w:type="spellStart"/>
      <w:proofErr w:type="gramStart"/>
      <w:r w:rsidR="00615CC2" w:rsidRPr="00B24413">
        <w:rPr>
          <w:i/>
          <w:sz w:val="20"/>
          <w:szCs w:val="20"/>
          <w:shd w:val="clear" w:color="auto" w:fill="FFFFFF"/>
        </w:rPr>
        <w:t>querkion</w:t>
      </w:r>
      <w:proofErr w:type="spellEnd"/>
      <w:r w:rsidR="00615CC2" w:rsidRPr="00B24413">
        <w:rPr>
          <w:i/>
          <w:sz w:val="20"/>
          <w:szCs w:val="20"/>
          <w:shd w:val="clear" w:color="auto" w:fill="FFFFFF"/>
        </w:rPr>
        <w:t>.</w:t>
      </w:r>
      <w:r w:rsidRPr="00B24413">
        <w:rPr>
          <w:i/>
          <w:sz w:val="20"/>
          <w:szCs w:val="20"/>
          <w:shd w:val="clear" w:color="auto" w:fill="FFFFFF"/>
        </w:rPr>
        <w:t>’</w:t>
      </w:r>
      <w:proofErr w:type="gramEnd"/>
    </w:p>
    <w:p w14:paraId="65358F9F" w14:textId="2FAC6173" w:rsidR="00615CC2" w:rsidRPr="00B24413" w:rsidRDefault="00615CC2" w:rsidP="00B24413">
      <w:pPr>
        <w:ind w:left="2268"/>
        <w:jc w:val="both"/>
        <w:rPr>
          <w:sz w:val="20"/>
          <w:szCs w:val="20"/>
          <w:shd w:val="clear" w:color="auto" w:fill="FFFFFF"/>
        </w:rPr>
      </w:pPr>
      <w:r w:rsidRPr="00B24413">
        <w:rPr>
          <w:sz w:val="20"/>
          <w:szCs w:val="20"/>
          <w:shd w:val="clear" w:color="auto" w:fill="FFFFFF"/>
        </w:rPr>
        <w:t xml:space="preserve">A primeira frase do famoso monólogo de Hamlet, de Shakespeare, tem a mesma distância de </w:t>
      </w:r>
      <w:proofErr w:type="spellStart"/>
      <w:r w:rsidRPr="00B24413">
        <w:rPr>
          <w:sz w:val="20"/>
          <w:szCs w:val="20"/>
          <w:shd w:val="clear" w:color="auto" w:fill="FFFFFF"/>
        </w:rPr>
        <w:t>Levenshtein</w:t>
      </w:r>
      <w:proofErr w:type="spellEnd"/>
      <w:r w:rsidRPr="00B24413">
        <w:rPr>
          <w:sz w:val="20"/>
          <w:szCs w:val="20"/>
          <w:shd w:val="clear" w:color="auto" w:fill="FFFFFF"/>
        </w:rPr>
        <w:t>. Entretanto, o fato da segunda transcrição ter dois erros na mesma palavra (“</w:t>
      </w:r>
      <w:proofErr w:type="spellStart"/>
      <w:r w:rsidRPr="00B24413">
        <w:rPr>
          <w:sz w:val="20"/>
          <w:szCs w:val="20"/>
          <w:shd w:val="clear" w:color="auto" w:fill="FFFFFF"/>
        </w:rPr>
        <w:t>querkion</w:t>
      </w:r>
      <w:proofErr w:type="spellEnd"/>
      <w:r w:rsidRPr="00B24413">
        <w:rPr>
          <w:sz w:val="20"/>
          <w:szCs w:val="20"/>
          <w:shd w:val="clear" w:color="auto" w:fill="FFFFFF"/>
        </w:rPr>
        <w:t>” em vez de “</w:t>
      </w:r>
      <w:proofErr w:type="spellStart"/>
      <w:r w:rsidR="00B24413" w:rsidRPr="00B24413">
        <w:rPr>
          <w:sz w:val="20"/>
          <w:szCs w:val="20"/>
          <w:shd w:val="clear" w:color="auto" w:fill="FFFFFF"/>
        </w:rPr>
        <w:t>question</w:t>
      </w:r>
      <w:proofErr w:type="spellEnd"/>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w:t>
      </w:r>
      <w:proofErr w:type="spellStart"/>
      <w:r w:rsidR="00B24413" w:rsidRPr="00B24413">
        <w:rPr>
          <w:sz w:val="20"/>
          <w:szCs w:val="20"/>
          <w:shd w:val="clear" w:color="auto" w:fill="FFFFFF"/>
        </w:rPr>
        <w:t>Levenshtein</w:t>
      </w:r>
      <w:proofErr w:type="spellEnd"/>
      <w:r w:rsidR="00B24413" w:rsidRPr="00B24413">
        <w:rPr>
          <w:sz w:val="20"/>
          <w:szCs w:val="20"/>
          <w:shd w:val="clear" w:color="auto" w:fill="FFFFFF"/>
        </w:rPr>
        <w:t xml:space="preserve"> foi </w:t>
      </w:r>
      <w:r w:rsidR="009C1AA7" w:rsidRPr="00B24413">
        <w:rPr>
          <w:sz w:val="20"/>
          <w:szCs w:val="20"/>
          <w:shd w:val="clear" w:color="auto" w:fill="FFFFFF"/>
        </w:rPr>
        <w:t>estendida</w:t>
      </w:r>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14:paraId="52D3B0C9" w14:textId="77777777" w:rsidR="007E4FA8" w:rsidRPr="00B24413" w:rsidRDefault="007E4FA8" w:rsidP="00B24413">
      <w:pPr>
        <w:ind w:left="2268"/>
        <w:jc w:val="both"/>
        <w:rPr>
          <w:sz w:val="20"/>
          <w:szCs w:val="20"/>
          <w:shd w:val="clear" w:color="auto" w:fill="FFFFFF"/>
        </w:rPr>
      </w:pPr>
    </w:p>
    <w:p w14:paraId="1E31E9AF" w14:textId="77777777" w:rsidR="007E4FA8" w:rsidRDefault="007E4FA8">
      <w:pPr>
        <w:rPr>
          <w:shd w:val="clear" w:color="auto" w:fill="FFFFFF"/>
        </w:rPr>
      </w:pPr>
    </w:p>
    <w:p w14:paraId="7BDEB02B" w14:textId="77777777"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14:paraId="29195A68" w14:textId="77777777"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w:t>
      </w:r>
      <w:proofErr w:type="spellStart"/>
      <w:r w:rsidRPr="005C44B9">
        <w:rPr>
          <w:shd w:val="clear" w:color="auto" w:fill="FFFFFF"/>
        </w:rPr>
        <w:t>incluinte</w:t>
      </w:r>
      <w:proofErr w:type="spellEnd"/>
      <w:r w:rsidRPr="005C44B9">
        <w:rPr>
          <w:shd w:val="clear" w:color="auto" w:fill="FFFFFF"/>
        </w:rPr>
        <w:t xml:space="preserv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14:paraId="4CAE1A21" w14:textId="77777777"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14:paraId="4E2D2F5E" w14:textId="77777777"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14:paraId="367EF8A6" w14:textId="77777777" w:rsidR="0015780B" w:rsidRPr="0015780B" w:rsidRDefault="0015780B" w:rsidP="0015780B">
      <w:pPr>
        <w:pStyle w:val="PargrafodaLista"/>
        <w:ind w:left="1080"/>
        <w:jc w:val="both"/>
        <w:rPr>
          <w:sz w:val="20"/>
          <w:szCs w:val="20"/>
          <w:shd w:val="clear" w:color="auto" w:fill="FFFFFF"/>
        </w:rPr>
      </w:pPr>
    </w:p>
    <w:p w14:paraId="4015C76E" w14:textId="77777777" w:rsidR="0015780B" w:rsidRPr="0015780B" w:rsidRDefault="0015780B" w:rsidP="0015780B">
      <w:pPr>
        <w:rPr>
          <w:shd w:val="clear" w:color="auto" w:fill="FFFFFF"/>
        </w:rPr>
      </w:pPr>
    </w:p>
    <w:p w14:paraId="1E90999C" w14:textId="77777777" w:rsidR="0015780B" w:rsidRDefault="0015780B" w:rsidP="0015780B">
      <w:pPr>
        <w:spacing w:line="360" w:lineRule="auto"/>
        <w:jc w:val="both"/>
        <w:rPr>
          <w:shd w:val="clear" w:color="auto" w:fill="FFFFFF"/>
        </w:rPr>
      </w:pPr>
      <w:r>
        <w:rPr>
          <w:shd w:val="clear" w:color="auto" w:fill="FFFFFF"/>
        </w:rPr>
        <w:t>Assim, são propostas duas métricas para avaliar separadamente a qualidade dos resultados da transcrição do texto: uma considerando os erros de caractere e uma considerando os erros de palavra, dadas da seguinte forma:</w:t>
      </w:r>
    </w:p>
    <w:p w14:paraId="2C61B690" w14:textId="77777777" w:rsidR="0015780B" w:rsidRDefault="0015780B" w:rsidP="0015780B">
      <w:pPr>
        <w:spacing w:line="360" w:lineRule="auto"/>
        <w:jc w:val="both"/>
        <w:rPr>
          <w:shd w:val="clear" w:color="auto" w:fill="FFFFFF"/>
        </w:rPr>
      </w:pPr>
    </w:p>
    <w:p w14:paraId="3BA57154" w14:textId="77777777" w:rsidR="00C47887" w:rsidRDefault="0015780B" w:rsidP="0015780B">
      <w:pPr>
        <w:spacing w:line="360" w:lineRule="auto"/>
        <w:jc w:val="both"/>
        <w:rPr>
          <w:shd w:val="clear" w:color="auto" w:fill="FFFFFF"/>
        </w:rPr>
      </w:pPr>
      <w:r>
        <w:rPr>
          <w:shd w:val="clear" w:color="auto" w:fill="FFFFFF"/>
        </w:rPr>
        <w:lastRenderedPageBreak/>
        <w:t xml:space="preserve">MC = 100 – </w:t>
      </w:r>
      <w:proofErr w:type="gramStart"/>
      <w:r>
        <w:rPr>
          <w:shd w:val="clear" w:color="auto" w:fill="FFFFFF"/>
        </w:rPr>
        <w:t xml:space="preserve">( </w:t>
      </w:r>
      <w:r w:rsidR="00C47887">
        <w:rPr>
          <w:shd w:val="clear" w:color="auto" w:fill="FFFFFF"/>
        </w:rPr>
        <w:t>(</w:t>
      </w:r>
      <w:proofErr w:type="gramEnd"/>
      <w:r w:rsidR="00C47887">
        <w:rPr>
          <w:shd w:val="clear" w:color="auto" w:fill="FFFFFF"/>
        </w:rPr>
        <w:t xml:space="preserve"> ERR_CHAR x 100 )</w:t>
      </w:r>
      <w:r>
        <w:rPr>
          <w:shd w:val="clear" w:color="auto" w:fill="FFFFFF"/>
        </w:rPr>
        <w:t xml:space="preserve"> </w:t>
      </w:r>
      <w:r w:rsidR="00C47887">
        <w:rPr>
          <w:shd w:val="clear" w:color="auto" w:fill="FFFFFF"/>
        </w:rPr>
        <w:t xml:space="preserve"> / TOTAL_CHAR</w:t>
      </w:r>
      <w:r>
        <w:rPr>
          <w:shd w:val="clear" w:color="auto" w:fill="FFFFFF"/>
        </w:rPr>
        <w:t>)</w:t>
      </w:r>
    </w:p>
    <w:p w14:paraId="54F97423" w14:textId="77777777" w:rsidR="00C47887" w:rsidRDefault="00C47887" w:rsidP="0015780B">
      <w:pPr>
        <w:spacing w:line="360" w:lineRule="auto"/>
        <w:jc w:val="both"/>
        <w:rPr>
          <w:shd w:val="clear" w:color="auto" w:fill="FFFFFF"/>
        </w:rPr>
      </w:pPr>
      <w:proofErr w:type="gramStart"/>
      <w:r>
        <w:rPr>
          <w:shd w:val="clear" w:color="auto" w:fill="FFFFFF"/>
        </w:rPr>
        <w:t>e</w:t>
      </w:r>
      <w:proofErr w:type="gramEnd"/>
    </w:p>
    <w:p w14:paraId="00E94DA4" w14:textId="77777777" w:rsidR="00C47887" w:rsidRDefault="00C47887" w:rsidP="0015780B">
      <w:pPr>
        <w:spacing w:line="360" w:lineRule="auto"/>
        <w:jc w:val="both"/>
        <w:rPr>
          <w:shd w:val="clear" w:color="auto" w:fill="FFFFFF"/>
        </w:rPr>
      </w:pPr>
      <w:r>
        <w:rPr>
          <w:shd w:val="clear" w:color="auto" w:fill="FFFFFF"/>
        </w:rPr>
        <w:t xml:space="preserve">MP = 100 – </w:t>
      </w:r>
      <w:proofErr w:type="gramStart"/>
      <w:r>
        <w:rPr>
          <w:shd w:val="clear" w:color="auto" w:fill="FFFFFF"/>
        </w:rPr>
        <w:t>( (</w:t>
      </w:r>
      <w:proofErr w:type="gramEnd"/>
      <w:r>
        <w:rPr>
          <w:shd w:val="clear" w:color="auto" w:fill="FFFFFF"/>
        </w:rPr>
        <w:t>ERR_PALAVRA x 100) / TOTAL_PALAVRAS)</w:t>
      </w:r>
      <w:r w:rsidR="0015780B">
        <w:rPr>
          <w:shd w:val="clear" w:color="auto" w:fill="FFFFFF"/>
        </w:rPr>
        <w:t xml:space="preserve"> </w:t>
      </w:r>
    </w:p>
    <w:p w14:paraId="115447C6" w14:textId="77777777" w:rsidR="00C47887" w:rsidRDefault="00C47887" w:rsidP="0015780B">
      <w:pPr>
        <w:spacing w:line="360" w:lineRule="auto"/>
        <w:jc w:val="both"/>
        <w:rPr>
          <w:shd w:val="clear" w:color="auto" w:fill="FFFFFF"/>
        </w:rPr>
      </w:pPr>
      <w:r>
        <w:rPr>
          <w:shd w:val="clear" w:color="auto" w:fill="FFFFFF"/>
        </w:rPr>
        <w:t>Sendo:</w:t>
      </w:r>
    </w:p>
    <w:p w14:paraId="69523D70" w14:textId="77777777"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14:paraId="130BD41C" w14:textId="77777777"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14:paraId="47D4ECDF" w14:textId="77777777"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14:paraId="4E8FF16A" w14:textId="77777777" w:rsidR="005414C0"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p>
    <w:p w14:paraId="032D5783" w14:textId="77777777" w:rsidR="001D1B09" w:rsidRDefault="001D1B09" w:rsidP="0015780B">
      <w:pPr>
        <w:spacing w:line="360" w:lineRule="auto"/>
        <w:jc w:val="both"/>
        <w:rPr>
          <w:color w:val="222222"/>
          <w:shd w:val="clear" w:color="auto" w:fill="FFFFFF"/>
        </w:rPr>
      </w:pPr>
      <w:r w:rsidRPr="001D1B09">
        <w:rPr>
          <w:color w:val="222222"/>
          <w:highlight w:val="yellow"/>
          <w:shd w:val="clear" w:color="auto" w:fill="FFFFFF"/>
        </w:rPr>
        <w:t>TEM A F-SCORE, USADA POR FOONG, 2013. PESQUISAR ??</w:t>
      </w:r>
    </w:p>
    <w:p w14:paraId="7D82F48F" w14:textId="77777777" w:rsidR="00E17B43" w:rsidRDefault="00E17B43" w:rsidP="0015780B">
      <w:pPr>
        <w:spacing w:line="360" w:lineRule="auto"/>
        <w:jc w:val="both"/>
        <w:rPr>
          <w:color w:val="222222"/>
          <w:shd w:val="clear" w:color="auto" w:fill="FFFFFF"/>
        </w:rPr>
      </w:pPr>
    </w:p>
    <w:p w14:paraId="23ED0618" w14:textId="77777777" w:rsidR="00E17B43" w:rsidRDefault="00E17B43" w:rsidP="0015780B">
      <w:pPr>
        <w:spacing w:line="360" w:lineRule="auto"/>
        <w:jc w:val="both"/>
        <w:rPr>
          <w:color w:val="222222"/>
          <w:shd w:val="clear" w:color="auto" w:fill="FFFFFF"/>
        </w:rPr>
      </w:pPr>
    </w:p>
    <w:p w14:paraId="570F7FBD" w14:textId="77777777" w:rsidR="00E17B43" w:rsidRDefault="00E17B43" w:rsidP="0015780B">
      <w:pPr>
        <w:spacing w:line="360" w:lineRule="auto"/>
        <w:jc w:val="both"/>
        <w:rPr>
          <w:shd w:val="clear" w:color="auto" w:fill="FFFFFF"/>
        </w:rPr>
      </w:pPr>
    </w:p>
    <w:p w14:paraId="08A45845" w14:textId="77777777" w:rsidR="005414C0" w:rsidRDefault="005414C0" w:rsidP="005414C0">
      <w:pPr>
        <w:pStyle w:val="Ttulo2"/>
        <w:rPr>
          <w:shd w:val="clear" w:color="auto" w:fill="FFFFFF"/>
        </w:rPr>
      </w:pPr>
      <w:r>
        <w:rPr>
          <w:shd w:val="clear" w:color="auto" w:fill="FFFFFF"/>
        </w:rPr>
        <w:t>5.6 Trabalhos Correlatos</w:t>
      </w:r>
    </w:p>
    <w:p w14:paraId="23DB040B" w14:textId="77777777" w:rsidR="00154E07" w:rsidRDefault="00154E07" w:rsidP="00154E07">
      <w:pPr>
        <w:spacing w:line="360" w:lineRule="auto"/>
        <w:ind w:firstLine="708"/>
        <w:jc w:val="both"/>
        <w:rPr>
          <w:b/>
        </w:rPr>
      </w:pPr>
    </w:p>
    <w:p w14:paraId="2436DD95" w14:textId="77777777" w:rsidR="006A6408" w:rsidRPr="00E17B43" w:rsidRDefault="006A6408" w:rsidP="00154E07">
      <w:pPr>
        <w:spacing w:line="360" w:lineRule="auto"/>
        <w:ind w:firstLine="708"/>
        <w:jc w:val="both"/>
        <w:rPr>
          <w:b/>
        </w:rPr>
      </w:pPr>
      <w:r w:rsidRPr="00E17B43">
        <w:rPr>
          <w:shd w:val="clear" w:color="auto" w:fill="FFFFFF"/>
        </w:rPr>
        <w:t xml:space="preserve">FOONG (2013) desenvolveu um aplicativo para dispositivos móveis </w:t>
      </w:r>
      <w:r w:rsidR="00E235B8" w:rsidRPr="00E17B43">
        <w:rPr>
          <w:shd w:val="clear" w:color="auto" w:fill="FFFFFF"/>
        </w:rPr>
        <w:t xml:space="preserve">para síntese de voz de textos de placas, sinalizações e avisos, obtidos por meio de OCR, empregando a </w:t>
      </w:r>
      <w:proofErr w:type="spellStart"/>
      <w:r w:rsidR="00E235B8" w:rsidRPr="00E17B43">
        <w:rPr>
          <w:shd w:val="clear" w:color="auto" w:fill="FFFFFF"/>
        </w:rPr>
        <w:t>Tesseract</w:t>
      </w:r>
      <w:proofErr w:type="spellEnd"/>
      <w:r w:rsidR="00E235B8" w:rsidRPr="00E17B43">
        <w:rPr>
          <w:shd w:val="clear" w:color="auto" w:fill="FFFFFF"/>
        </w:rPr>
        <w:t xml:space="preserve"> </w:t>
      </w:r>
      <w:proofErr w:type="spellStart"/>
      <w:r w:rsidR="00E235B8" w:rsidRPr="00E17B43">
        <w:rPr>
          <w:shd w:val="clear" w:color="auto" w:fill="FFFFFF"/>
        </w:rPr>
        <w:t>Engine</w:t>
      </w:r>
      <w:proofErr w:type="spellEnd"/>
      <w:r w:rsidR="00E235B8" w:rsidRPr="00E17B43">
        <w:rPr>
          <w:shd w:val="clear" w:color="auto" w:fill="FFFFFF"/>
        </w:rPr>
        <w:t xml:space="preserve">. O objetivo principal do trabalho de </w:t>
      </w:r>
      <w:proofErr w:type="spellStart"/>
      <w:r w:rsidR="00E235B8" w:rsidRPr="00E17B43">
        <w:rPr>
          <w:shd w:val="clear" w:color="auto" w:fill="FFFFFF"/>
        </w:rPr>
        <w:t>Foong</w:t>
      </w:r>
      <w:proofErr w:type="spellEnd"/>
      <w:r w:rsidR="00E235B8" w:rsidRPr="00E17B43">
        <w:rPr>
          <w:shd w:val="clear" w:color="auto" w:fill="FFFFFF"/>
        </w:rPr>
        <w:t xml:space="preserve"> é prover </w:t>
      </w:r>
      <w:r w:rsidR="00F17493" w:rsidRPr="00E17B43">
        <w:rPr>
          <w:shd w:val="clear" w:color="auto" w:fill="FFFFFF"/>
        </w:rPr>
        <w:t>maior</w:t>
      </w:r>
      <w:r w:rsidR="00E235B8" w:rsidRPr="00E17B43">
        <w:rPr>
          <w:shd w:val="clear" w:color="auto" w:fill="FFFFFF"/>
        </w:rPr>
        <w:t xml:space="preserve"> independência para indivíduos portadores de deficiência visual, que com a </w:t>
      </w:r>
      <w:r w:rsidR="00F17493" w:rsidRPr="00E17B43">
        <w:rPr>
          <w:shd w:val="clear" w:color="auto" w:fill="FFFFFF"/>
        </w:rPr>
        <w:t xml:space="preserve">ajuda do aplicativo, podem identificar informações impressas em ambientes internos (interior de residências ou edifícios comerciais) como quadros de avisos, placas de alerta ou sinalização de rotas. </w:t>
      </w:r>
      <w:proofErr w:type="spellStart"/>
      <w:r w:rsidR="00F17493" w:rsidRPr="00E17B43">
        <w:rPr>
          <w:shd w:val="clear" w:color="auto" w:fill="FFFFFF"/>
        </w:rPr>
        <w:t>Foong</w:t>
      </w:r>
      <w:proofErr w:type="spellEnd"/>
      <w:r w:rsidR="00F17493" w:rsidRPr="00E17B43">
        <w:rPr>
          <w:shd w:val="clear" w:color="auto" w:fill="FFFFFF"/>
        </w:rPr>
        <w:t xml:space="preserve">, afim de aumentar a precisão do processo de OCR, também propôs o processamento da imagem </w:t>
      </w:r>
      <w:r w:rsidR="002B1876" w:rsidRPr="00E17B43">
        <w:rPr>
          <w:shd w:val="clear" w:color="auto" w:fill="FFFFFF"/>
        </w:rPr>
        <w:t xml:space="preserve">antes da submissão ao </w:t>
      </w:r>
      <w:proofErr w:type="spellStart"/>
      <w:r w:rsidR="002B1876" w:rsidRPr="00E17B43">
        <w:rPr>
          <w:shd w:val="clear" w:color="auto" w:fill="FFFFFF"/>
        </w:rPr>
        <w:t>Tesseract</w:t>
      </w:r>
      <w:proofErr w:type="spellEnd"/>
      <w:r w:rsidR="002B1876" w:rsidRPr="00E17B43">
        <w:rPr>
          <w:shd w:val="clear" w:color="auto" w:fill="FFFFFF"/>
        </w:rPr>
        <w:t xml:space="preserve">, convertendo-a em </w:t>
      </w:r>
      <w:proofErr w:type="spellStart"/>
      <w:r w:rsidR="002B1876" w:rsidRPr="00E17B43">
        <w:rPr>
          <w:i/>
          <w:shd w:val="clear" w:color="auto" w:fill="FFFFFF"/>
        </w:rPr>
        <w:t>grayscale</w:t>
      </w:r>
      <w:proofErr w:type="spellEnd"/>
      <w:r w:rsidR="002B1876" w:rsidRPr="00E17B43">
        <w:rPr>
          <w:shd w:val="clear" w:color="auto" w:fill="FFFFFF"/>
        </w:rPr>
        <w:t xml:space="preserve">, aplicando filtros de redução de ruído, efetuando a </w:t>
      </w:r>
      <w:proofErr w:type="spellStart"/>
      <w:r w:rsidR="002B1876" w:rsidRPr="00E17B43">
        <w:rPr>
          <w:shd w:val="clear" w:color="auto" w:fill="FFFFFF"/>
        </w:rPr>
        <w:t>binarização</w:t>
      </w:r>
      <w:proofErr w:type="spellEnd"/>
      <w:r w:rsidR="002B1876" w:rsidRPr="00E17B43">
        <w:rPr>
          <w:shd w:val="clear" w:color="auto" w:fill="FFFFFF"/>
        </w:rPr>
        <w:t xml:space="preserve"> da imagem pelo algoritmo de </w:t>
      </w:r>
      <w:proofErr w:type="spellStart"/>
      <w:r w:rsidR="002B1876" w:rsidRPr="00E17B43">
        <w:rPr>
          <w:shd w:val="clear" w:color="auto" w:fill="FFFFFF"/>
        </w:rPr>
        <w:t>Otsu</w:t>
      </w:r>
      <w:proofErr w:type="spellEnd"/>
      <w:r w:rsidR="002B1876" w:rsidRPr="00E17B43">
        <w:rPr>
          <w:shd w:val="clear" w:color="auto" w:fill="FFFFFF"/>
        </w:rPr>
        <w:t>, e isolando os c</w:t>
      </w:r>
      <w:r w:rsidR="009A534E" w:rsidRPr="00E17B43">
        <w:rPr>
          <w:shd w:val="clear" w:color="auto" w:fill="FFFFFF"/>
        </w:rPr>
        <w:t xml:space="preserve">aracteres do resto da imagem. </w:t>
      </w:r>
      <w:r w:rsidR="00F908B0" w:rsidRPr="00E17B43">
        <w:rPr>
          <w:shd w:val="clear" w:color="auto" w:fill="FFFFFF"/>
        </w:rPr>
        <w:t xml:space="preserve">Assim, a imagem analisada pelo </w:t>
      </w:r>
      <w:proofErr w:type="spellStart"/>
      <w:r w:rsidR="00F908B0" w:rsidRPr="00E17B43">
        <w:rPr>
          <w:shd w:val="clear" w:color="auto" w:fill="FFFFFF"/>
        </w:rPr>
        <w:t>Tesseract</w:t>
      </w:r>
      <w:proofErr w:type="spellEnd"/>
      <w:r w:rsidR="00F908B0" w:rsidRPr="00E17B43">
        <w:rPr>
          <w:shd w:val="clear" w:color="auto" w:fill="FFFFFF"/>
        </w:rPr>
        <w:t xml:space="preserve"> contém apenas caracteres, pois o fundo é removido pelo pré-processamento. O texto extraído pelo </w:t>
      </w:r>
      <w:proofErr w:type="spellStart"/>
      <w:r w:rsidR="00F908B0" w:rsidRPr="00E17B43">
        <w:rPr>
          <w:shd w:val="clear" w:color="auto" w:fill="FFFFFF"/>
        </w:rPr>
        <w:t>Tesseract</w:t>
      </w:r>
      <w:proofErr w:type="spellEnd"/>
      <w:r w:rsidR="00F908B0" w:rsidRPr="00E17B43">
        <w:rPr>
          <w:shd w:val="clear" w:color="auto" w:fill="FFFFFF"/>
        </w:rPr>
        <w:t xml:space="preserve"> é então sintetizado a partir do recurso TTS nativo do </w:t>
      </w:r>
      <w:proofErr w:type="spellStart"/>
      <w:r w:rsidR="00F908B0" w:rsidRPr="00E17B43">
        <w:rPr>
          <w:shd w:val="clear" w:color="auto" w:fill="FFFFFF"/>
        </w:rPr>
        <w:t>Android</w:t>
      </w:r>
      <w:proofErr w:type="spellEnd"/>
      <w:r w:rsidR="0013683D" w:rsidRPr="00E17B43">
        <w:rPr>
          <w:shd w:val="clear" w:color="auto" w:fill="FFFFFF"/>
        </w:rPr>
        <w:t xml:space="preserve">. </w:t>
      </w:r>
      <w:proofErr w:type="spellStart"/>
      <w:r w:rsidR="0013683D" w:rsidRPr="00E17B43">
        <w:rPr>
          <w:shd w:val="clear" w:color="auto" w:fill="FFFFFF"/>
        </w:rPr>
        <w:t>Foong</w:t>
      </w:r>
      <w:proofErr w:type="spellEnd"/>
      <w:r w:rsidR="0013683D" w:rsidRPr="00E17B43">
        <w:rPr>
          <w:shd w:val="clear" w:color="auto" w:fill="FFFFFF"/>
        </w:rPr>
        <w:t xml:space="preserve"> descreve ainda que a precisão dos resultados foi obstruída por fatores como iluminação e coloração do texto, embora de maneira geral tenham se mostrado muito satisfatórios</w:t>
      </w:r>
      <w:r w:rsidR="00F908B0" w:rsidRPr="00E17B43">
        <w:rPr>
          <w:shd w:val="clear" w:color="auto" w:fill="FFFFFF"/>
        </w:rPr>
        <w:t xml:space="preserve"> </w:t>
      </w:r>
      <w:r w:rsidR="00F17493" w:rsidRPr="00E17B43">
        <w:rPr>
          <w:shd w:val="clear" w:color="auto" w:fill="FFFFFF"/>
        </w:rPr>
        <w:t>(FOONG, 2013).</w:t>
      </w:r>
    </w:p>
    <w:p w14:paraId="67DF70D2" w14:textId="77777777" w:rsidR="009D0C9E" w:rsidRPr="009D0C9E" w:rsidRDefault="00153CA5" w:rsidP="00154E07">
      <w:pPr>
        <w:spacing w:line="360" w:lineRule="auto"/>
        <w:ind w:firstLine="708"/>
        <w:jc w:val="both"/>
      </w:pPr>
      <w:r>
        <w:t xml:space="preserve"> </w:t>
      </w:r>
      <w:r w:rsidRPr="00F17493">
        <w:rPr>
          <w:highlight w:val="yellow"/>
        </w:rPr>
        <w:t xml:space="preserve">(YANAGUYA, 2015) </w:t>
      </w:r>
      <w:r w:rsidR="00E17B43">
        <w:rPr>
          <w:highlight w:val="yellow"/>
        </w:rPr>
        <w:t>– É uma boa ideia citar eu mesmo aqui</w:t>
      </w:r>
      <w:r w:rsidRPr="00F17493">
        <w:rPr>
          <w:highlight w:val="yellow"/>
        </w:rPr>
        <w:t>??</w:t>
      </w:r>
    </w:p>
    <w:p w14:paraId="01F82460" w14:textId="77777777" w:rsidR="005414C0" w:rsidRDefault="005414C0" w:rsidP="005414C0">
      <w:pPr>
        <w:spacing w:line="360" w:lineRule="auto"/>
        <w:ind w:firstLine="708"/>
        <w:jc w:val="both"/>
        <w:rPr>
          <w:shd w:val="clear" w:color="auto" w:fill="FFFFFF"/>
        </w:rPr>
      </w:pPr>
      <w:r>
        <w:rPr>
          <w:shd w:val="clear" w:color="auto" w:fill="FFFFFF"/>
        </w:rPr>
        <w:t xml:space="preserve">Alves (2003) também desenvolveu uma pesquisa na área de reconhecimento </w:t>
      </w:r>
      <w:proofErr w:type="gramStart"/>
      <w:r>
        <w:rPr>
          <w:shd w:val="clear" w:color="auto" w:fill="FFFFFF"/>
        </w:rPr>
        <w:t>óptico</w:t>
      </w:r>
      <w:proofErr w:type="gramEnd"/>
      <w:r>
        <w:rPr>
          <w:shd w:val="clear" w:color="auto" w:fill="FFFFFF"/>
        </w:rPr>
        <w:t xml:space="preserve"> de caracteres, tendo como objetivo primário o desenvolvimento de uma métrica baseada no algoritmo da Distância de </w:t>
      </w:r>
      <w:proofErr w:type="spellStart"/>
      <w:r>
        <w:rPr>
          <w:shd w:val="clear" w:color="auto" w:fill="FFFFFF"/>
        </w:rPr>
        <w:t>Levenshtein</w:t>
      </w:r>
      <w:proofErr w:type="spellEnd"/>
      <w:r>
        <w:rPr>
          <w:shd w:val="clear" w:color="auto" w:fill="FFFFFF"/>
        </w:rPr>
        <w:t>, afim de mensurar o impacto d</w:t>
      </w:r>
      <w:r w:rsidR="00154E07">
        <w:rPr>
          <w:shd w:val="clear" w:color="auto" w:fill="FFFFFF"/>
        </w:rPr>
        <w:t>a</w:t>
      </w:r>
      <w:r>
        <w:rPr>
          <w:shd w:val="clear" w:color="auto" w:fill="FFFFFF"/>
        </w:rPr>
        <w:t xml:space="preserve"> </w:t>
      </w:r>
      <w:r w:rsidR="00154E07">
        <w:rPr>
          <w:shd w:val="clear" w:color="auto" w:fill="FFFFFF"/>
        </w:rPr>
        <w:t xml:space="preserve">aplicação de </w:t>
      </w:r>
      <w:r>
        <w:rPr>
          <w:shd w:val="clear" w:color="auto" w:fill="FFFFFF"/>
        </w:rPr>
        <w:t xml:space="preserve">diferentes filtragens </w:t>
      </w:r>
      <w:r w:rsidR="00154E07">
        <w:rPr>
          <w:shd w:val="clear" w:color="auto" w:fill="FFFFFF"/>
        </w:rPr>
        <w:t xml:space="preserve">na imagem antes de submetê-la a ferramentas OCR </w:t>
      </w:r>
      <w:r w:rsidR="00154E07">
        <w:rPr>
          <w:shd w:val="clear" w:color="auto" w:fill="FFFFFF"/>
        </w:rPr>
        <w:lastRenderedPageBreak/>
        <w:t xml:space="preserve">comerciais. Assim, além de quantificar a interferência de cada filtro (brilho, contraste, resolução, rotação, </w:t>
      </w:r>
      <w:proofErr w:type="spellStart"/>
      <w:r w:rsidR="00154E07">
        <w:rPr>
          <w:shd w:val="clear" w:color="auto" w:fill="FFFFFF"/>
        </w:rPr>
        <w:t>etc</w:t>
      </w:r>
      <w:proofErr w:type="spellEnd"/>
      <w:r w:rsidR="00154E07">
        <w:rPr>
          <w:shd w:val="clear" w:color="auto" w:fill="FFFFFF"/>
        </w:rPr>
        <w:t>), Alves também descreve a métrica utilizada para avaliar os resultados individua</w:t>
      </w:r>
      <w:r w:rsidR="00F17493">
        <w:rPr>
          <w:shd w:val="clear" w:color="auto" w:fill="FFFFFF"/>
        </w:rPr>
        <w:t>is deles (ALVES, 2003).</w:t>
      </w:r>
    </w:p>
    <w:p w14:paraId="2798228F" w14:textId="77777777" w:rsidR="005414C0" w:rsidRDefault="005414C0">
      <w:pPr>
        <w:rPr>
          <w:shd w:val="clear" w:color="auto" w:fill="FFFFFF"/>
        </w:rPr>
      </w:pPr>
      <w:r>
        <w:rPr>
          <w:shd w:val="clear" w:color="auto" w:fill="FFFFFF"/>
        </w:rPr>
        <w:br w:type="page"/>
      </w:r>
    </w:p>
    <w:p w14:paraId="12729DD3" w14:textId="77777777" w:rsidR="005414C0" w:rsidRPr="0015780B" w:rsidRDefault="005414C0" w:rsidP="0015780B">
      <w:pPr>
        <w:spacing w:line="360" w:lineRule="auto"/>
        <w:jc w:val="both"/>
        <w:rPr>
          <w:shd w:val="clear" w:color="auto" w:fill="FFFFFF"/>
        </w:rPr>
      </w:pPr>
    </w:p>
    <w:p w14:paraId="521D51E9" w14:textId="77777777" w:rsidR="00861D5C" w:rsidRDefault="00861D5C" w:rsidP="002E734E">
      <w:pPr>
        <w:spacing w:line="360" w:lineRule="auto"/>
        <w:jc w:val="both"/>
        <w:rPr>
          <w:b/>
        </w:rPr>
      </w:pPr>
    </w:p>
    <w:p w14:paraId="49DC4291" w14:textId="77777777" w:rsidR="0041158B" w:rsidRDefault="0081468C" w:rsidP="00652CBE">
      <w:pPr>
        <w:pStyle w:val="Ttulo1"/>
      </w:pPr>
      <w:r>
        <w:t xml:space="preserve">6 </w:t>
      </w:r>
      <w:r w:rsidR="0041158B" w:rsidRPr="00977617">
        <w:t>METODOLOGIA</w:t>
      </w:r>
    </w:p>
    <w:p w14:paraId="21F2963C" w14:textId="77777777" w:rsidR="00DF687A" w:rsidRDefault="00AE2672" w:rsidP="002E734E">
      <w:pPr>
        <w:spacing w:line="360" w:lineRule="auto"/>
        <w:jc w:val="both"/>
        <w:rPr>
          <w:b/>
        </w:rPr>
      </w:pPr>
      <w:r>
        <w:rPr>
          <w:b/>
        </w:rPr>
        <w:tab/>
      </w:r>
    </w:p>
    <w:p w14:paraId="727A424D" w14:textId="77777777" w:rsidR="00096AF1" w:rsidRDefault="00096AF1" w:rsidP="00096AF1">
      <w:pPr>
        <w:spacing w:line="360" w:lineRule="auto"/>
        <w:ind w:firstLine="708"/>
        <w:jc w:val="both"/>
        <w:rPr>
          <w:color w:val="000000"/>
        </w:rPr>
      </w:pPr>
      <w:r>
        <w:rPr>
          <w:color w:val="000000"/>
        </w:rPr>
        <w:t xml:space="preserve">A fase de levantamento bibliográfico tornou evidente a existência de fatores externos, relacionados à natureza do ambiente onde a foto é capturada e do próprio processo de captura, que geram ruídos que acabam por influenciar negativamente os resultados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Assim, esse trabalho propõe o processamento da imagem antes de submetê-la ao </w:t>
      </w:r>
      <w:proofErr w:type="spellStart"/>
      <w:r>
        <w:rPr>
          <w:color w:val="000000"/>
        </w:rPr>
        <w:t>Tesseract</w:t>
      </w:r>
      <w:proofErr w:type="spellEnd"/>
      <w:r>
        <w:rPr>
          <w:color w:val="000000"/>
        </w:rPr>
        <w:t xml:space="preserve">, afim de eliminar ou minimizar a influência desses fatores na imagem capturada. </w:t>
      </w:r>
    </w:p>
    <w:p w14:paraId="574E8140" w14:textId="77777777" w:rsidR="00096AF1" w:rsidRDefault="00096AF1" w:rsidP="00096AF1">
      <w:pPr>
        <w:spacing w:line="360" w:lineRule="auto"/>
        <w:ind w:firstLine="708"/>
        <w:jc w:val="both"/>
        <w:rPr>
          <w:color w:val="000000"/>
        </w:rPr>
      </w:pPr>
      <w:r>
        <w:rPr>
          <w:color w:val="000000"/>
        </w:rPr>
        <w:t xml:space="preserve"> </w:t>
      </w:r>
    </w:p>
    <w:p w14:paraId="79C1690F" w14:textId="77777777" w:rsidR="00096AF1" w:rsidRPr="00977617" w:rsidRDefault="00096AF1" w:rsidP="00096AF1">
      <w:pPr>
        <w:spacing w:line="360" w:lineRule="auto"/>
        <w:ind w:firstLine="708"/>
        <w:jc w:val="both"/>
        <w:rPr>
          <w:b/>
        </w:rPr>
      </w:pPr>
    </w:p>
    <w:p w14:paraId="0BE86B79" w14:textId="77777777" w:rsidR="00F4236C" w:rsidRDefault="00CA2857" w:rsidP="00652CBE">
      <w:pPr>
        <w:pStyle w:val="Ttulo2"/>
      </w:pPr>
      <w:r w:rsidRPr="00DF687A">
        <w:t xml:space="preserve">6.1 </w:t>
      </w:r>
      <w:r w:rsidR="00DF687A" w:rsidRPr="00DF687A">
        <w:t>Tecnologias</w:t>
      </w:r>
    </w:p>
    <w:p w14:paraId="6E6FC0B8" w14:textId="77777777" w:rsidR="00DF687A" w:rsidRPr="00DF687A" w:rsidRDefault="00DF687A" w:rsidP="00B92673">
      <w:pPr>
        <w:spacing w:line="360" w:lineRule="auto"/>
        <w:ind w:firstLine="720"/>
        <w:jc w:val="both"/>
        <w:rPr>
          <w:b/>
        </w:rPr>
      </w:pPr>
    </w:p>
    <w:p w14:paraId="504142C9" w14:textId="77777777" w:rsidR="00CA2857" w:rsidRDefault="00CA2857" w:rsidP="00B92673">
      <w:pPr>
        <w:spacing w:line="360" w:lineRule="auto"/>
        <w:ind w:firstLine="720"/>
        <w:jc w:val="both"/>
        <w:rPr>
          <w:color w:val="000000"/>
        </w:rPr>
      </w:pPr>
      <w:r>
        <w:rPr>
          <w:color w:val="000000"/>
        </w:rPr>
        <w:t xml:space="preserve">A construção do software proposto neste trabalho </w:t>
      </w:r>
      <w:r w:rsidR="002B3C4C">
        <w:rPr>
          <w:color w:val="000000"/>
        </w:rPr>
        <w:t>fez</w:t>
      </w:r>
      <w:r>
        <w:rPr>
          <w:color w:val="000000"/>
        </w:rPr>
        <w:t xml:space="preserve"> uso da linguagem de programação Java</w:t>
      </w:r>
      <w:r w:rsidR="00DF687A">
        <w:rPr>
          <w:color w:val="000000"/>
        </w:rPr>
        <w:t xml:space="preserve"> (</w:t>
      </w:r>
      <w:proofErr w:type="spellStart"/>
      <w:r w:rsidR="00DF687A">
        <w:rPr>
          <w:color w:val="000000"/>
        </w:rPr>
        <w:t>Android</w:t>
      </w:r>
      <w:proofErr w:type="spellEnd"/>
      <w:r w:rsidR="00DF687A">
        <w:rPr>
          <w:color w:val="000000"/>
        </w:rPr>
        <w:t xml:space="preserve"> SDK 23)</w:t>
      </w:r>
      <w:r>
        <w:rPr>
          <w:color w:val="000000"/>
        </w:rPr>
        <w:t xml:space="preserve">. O reconhecimento óptico de caracteres </w:t>
      </w:r>
      <w:r w:rsidR="002B3C4C">
        <w:rPr>
          <w:color w:val="000000"/>
        </w:rPr>
        <w:t>foi</w:t>
      </w:r>
      <w:r>
        <w:rPr>
          <w:color w:val="000000"/>
        </w:rPr>
        <w:t xml:space="preserve"> obtido a partir da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encapsulada em um </w:t>
      </w:r>
      <w:proofErr w:type="spellStart"/>
      <w:r>
        <w:rPr>
          <w:i/>
          <w:iCs/>
          <w:color w:val="000000"/>
        </w:rPr>
        <w:t>wrapper</w:t>
      </w:r>
      <w:proofErr w:type="spellEnd"/>
      <w:r>
        <w:rPr>
          <w:i/>
          <w:iCs/>
          <w:color w:val="000000"/>
        </w:rPr>
        <w:t xml:space="preserve"> </w:t>
      </w:r>
      <w:r>
        <w:rPr>
          <w:color w:val="000000"/>
        </w:rPr>
        <w:t>para a linguagem Java na biblioteca Tess4J.</w:t>
      </w:r>
      <w:r w:rsidR="00DF687A">
        <w:rPr>
          <w:color w:val="000000"/>
        </w:rPr>
        <w:t xml:space="preserve"> </w:t>
      </w:r>
      <w:r w:rsidR="0017633E">
        <w:rPr>
          <w:color w:val="000000"/>
        </w:rPr>
        <w:t xml:space="preserve">Para processamento da imagem afim de aumentar a precisão do OCR, </w:t>
      </w:r>
      <w:r w:rsidR="002B3C4C">
        <w:rPr>
          <w:color w:val="000000"/>
        </w:rPr>
        <w:t>foram</w:t>
      </w:r>
      <w:r w:rsidR="0017633E">
        <w:rPr>
          <w:color w:val="000000"/>
        </w:rPr>
        <w:t xml:space="preserve"> utilizadas as bibliotecas </w:t>
      </w:r>
      <w:proofErr w:type="spellStart"/>
      <w:r w:rsidR="0017633E">
        <w:rPr>
          <w:color w:val="000000"/>
        </w:rPr>
        <w:t>OpenCV</w:t>
      </w:r>
      <w:proofErr w:type="spellEnd"/>
      <w:r w:rsidR="00AE2672">
        <w:rPr>
          <w:color w:val="000000"/>
        </w:rPr>
        <w:t xml:space="preserve">, </w:t>
      </w:r>
      <w:proofErr w:type="spellStart"/>
      <w:r w:rsidR="00AE2672">
        <w:rPr>
          <w:color w:val="000000"/>
        </w:rPr>
        <w:t>GPUImage</w:t>
      </w:r>
      <w:proofErr w:type="spellEnd"/>
      <w:r w:rsidR="0017633E">
        <w:rPr>
          <w:color w:val="000000"/>
        </w:rPr>
        <w:t xml:space="preserve"> e </w:t>
      </w:r>
      <w:proofErr w:type="spellStart"/>
      <w:r w:rsidR="0017633E">
        <w:rPr>
          <w:color w:val="000000"/>
        </w:rPr>
        <w:t>Leptonica</w:t>
      </w:r>
      <w:proofErr w:type="spellEnd"/>
      <w:r w:rsidR="0017633E">
        <w:rPr>
          <w:color w:val="000000"/>
        </w:rPr>
        <w:t xml:space="preserve">. </w:t>
      </w:r>
      <w:r w:rsidR="00DF687A">
        <w:rPr>
          <w:color w:val="000000"/>
        </w:rPr>
        <w:t xml:space="preserve">Os recursos de captura de imagem e </w:t>
      </w:r>
      <w:proofErr w:type="spellStart"/>
      <w:r w:rsidR="00DF687A">
        <w:rPr>
          <w:color w:val="000000"/>
        </w:rPr>
        <w:t>Text</w:t>
      </w:r>
      <w:proofErr w:type="spellEnd"/>
      <w:r w:rsidR="00DF687A">
        <w:rPr>
          <w:color w:val="000000"/>
        </w:rPr>
        <w:t>-</w:t>
      </w:r>
      <w:proofErr w:type="spellStart"/>
      <w:r w:rsidR="00DF687A">
        <w:rPr>
          <w:color w:val="000000"/>
        </w:rPr>
        <w:t>To</w:t>
      </w:r>
      <w:proofErr w:type="spellEnd"/>
      <w:r w:rsidR="00DF687A">
        <w:rPr>
          <w:color w:val="000000"/>
        </w:rPr>
        <w:t xml:space="preserve">-Speech são funcionalidades presentes </w:t>
      </w:r>
      <w:r w:rsidR="008E2DBE">
        <w:rPr>
          <w:color w:val="000000"/>
        </w:rPr>
        <w:t>de forma nativa</w:t>
      </w:r>
      <w:r w:rsidR="00DF687A">
        <w:rPr>
          <w:color w:val="000000"/>
        </w:rPr>
        <w:t xml:space="preserve"> na SDK 23 do </w:t>
      </w:r>
      <w:proofErr w:type="spellStart"/>
      <w:r w:rsidR="00DF687A">
        <w:rPr>
          <w:color w:val="000000"/>
        </w:rPr>
        <w:t>Android</w:t>
      </w:r>
      <w:proofErr w:type="spellEnd"/>
      <w:r w:rsidR="00DF687A">
        <w:rPr>
          <w:color w:val="000000"/>
        </w:rPr>
        <w:t>, não sendo necessário o emprego de softwares adicionais.</w:t>
      </w:r>
    </w:p>
    <w:p w14:paraId="72AC013E" w14:textId="77777777" w:rsidR="00DF687A" w:rsidRDefault="00DF687A" w:rsidP="00B92673">
      <w:pPr>
        <w:spacing w:line="360" w:lineRule="auto"/>
        <w:ind w:firstLine="720"/>
        <w:jc w:val="both"/>
        <w:rPr>
          <w:color w:val="000000"/>
        </w:rPr>
      </w:pPr>
    </w:p>
    <w:p w14:paraId="4BB89AC3" w14:textId="77777777" w:rsidR="00DF687A" w:rsidRDefault="00DF687A" w:rsidP="00652CBE">
      <w:pPr>
        <w:pStyle w:val="Ttulo2"/>
      </w:pPr>
      <w:r w:rsidRPr="00DF687A">
        <w:t>6.2</w:t>
      </w:r>
      <w:r>
        <w:t xml:space="preserve"> </w:t>
      </w:r>
      <w:r w:rsidR="00D9040F">
        <w:t>Arquitetura</w:t>
      </w:r>
    </w:p>
    <w:p w14:paraId="041612C5" w14:textId="77777777" w:rsidR="00DF687A" w:rsidRDefault="00DF687A" w:rsidP="00B92673">
      <w:pPr>
        <w:spacing w:line="360" w:lineRule="auto"/>
        <w:ind w:firstLine="720"/>
        <w:jc w:val="both"/>
      </w:pPr>
    </w:p>
    <w:p w14:paraId="5DDAC091" w14:textId="77777777" w:rsidR="00D9040F" w:rsidRDefault="00D9040F" w:rsidP="00B92673">
      <w:pPr>
        <w:spacing w:line="360" w:lineRule="auto"/>
        <w:ind w:firstLine="720"/>
        <w:jc w:val="both"/>
      </w:pPr>
      <w:r>
        <w:t>A arquitetura do aplicativo pode ser dividida em cinco etapas distintas de processamento, de acordo com a</w:t>
      </w:r>
      <w:r w:rsidR="002A03E1">
        <w:t xml:space="preserve"> </w:t>
      </w:r>
      <w:r w:rsidR="002A03E1" w:rsidRPr="002A03E1">
        <w:fldChar w:fldCharType="begin"/>
      </w:r>
      <w:r w:rsidR="002A03E1" w:rsidRPr="002A03E1">
        <w:instrText xml:space="preserve"> REF _Ref494140148 \h  \* MERGEFORMAT </w:instrText>
      </w:r>
      <w:r w:rsidR="002A03E1" w:rsidRPr="002A03E1">
        <w:fldChar w:fldCharType="separate"/>
      </w:r>
      <w:r w:rsidR="002A03E1" w:rsidRPr="002A03E1">
        <w:t xml:space="preserve">Figura </w:t>
      </w:r>
      <w:r w:rsidR="002A03E1" w:rsidRPr="002A03E1">
        <w:rPr>
          <w:noProof/>
        </w:rPr>
        <w:t>2</w:t>
      </w:r>
      <w:r w:rsidR="002A03E1" w:rsidRPr="002A03E1">
        <w:t>:</w:t>
      </w:r>
      <w:r w:rsidR="002A03E1" w:rsidRPr="002A03E1">
        <w:fldChar w:fldCharType="end"/>
      </w:r>
    </w:p>
    <w:p w14:paraId="2C1A72F0" w14:textId="77777777" w:rsidR="00083EF6" w:rsidRDefault="00083EF6" w:rsidP="00B92673">
      <w:pPr>
        <w:spacing w:line="360" w:lineRule="auto"/>
        <w:ind w:firstLine="720"/>
        <w:jc w:val="both"/>
      </w:pPr>
    </w:p>
    <w:p w14:paraId="0DB8291F" w14:textId="77777777" w:rsidR="00D9040F" w:rsidRDefault="00D9040F" w:rsidP="00B92673">
      <w:pPr>
        <w:spacing w:line="360" w:lineRule="auto"/>
        <w:ind w:firstLine="720"/>
        <w:jc w:val="both"/>
      </w:pPr>
    </w:p>
    <w:p w14:paraId="6D0E4C1F" w14:textId="77777777" w:rsidR="00987C7E" w:rsidRPr="00987C7E" w:rsidRDefault="00987C7E" w:rsidP="00987C7E">
      <w:pPr>
        <w:pStyle w:val="Legenda"/>
        <w:keepNext/>
        <w:jc w:val="center"/>
        <w:rPr>
          <w:b/>
          <w:i w:val="0"/>
          <w:color w:val="auto"/>
          <w:sz w:val="20"/>
          <w:szCs w:val="20"/>
        </w:rPr>
      </w:pPr>
      <w:bookmarkStart w:id="4" w:name="_Ref494140148"/>
      <w:r w:rsidRPr="00987C7E">
        <w:rPr>
          <w:b/>
          <w:i w:val="0"/>
          <w:color w:val="auto"/>
          <w:sz w:val="20"/>
          <w:szCs w:val="20"/>
        </w:rPr>
        <w:lastRenderedPageBreak/>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2</w:t>
      </w:r>
      <w:r w:rsidR="00715F14">
        <w:rPr>
          <w:b/>
          <w:i w:val="0"/>
          <w:color w:val="auto"/>
          <w:sz w:val="20"/>
          <w:szCs w:val="20"/>
        </w:rPr>
        <w:fldChar w:fldCharType="end"/>
      </w:r>
      <w:r w:rsidRPr="00987C7E">
        <w:rPr>
          <w:b/>
          <w:i w:val="0"/>
          <w:color w:val="auto"/>
          <w:sz w:val="20"/>
          <w:szCs w:val="20"/>
        </w:rPr>
        <w:t>: Fluxo de processamento do aplicativo</w:t>
      </w:r>
      <w:bookmarkEnd w:id="4"/>
    </w:p>
    <w:p w14:paraId="588B3480" w14:textId="77777777" w:rsidR="00D9040F" w:rsidRPr="00D9040F" w:rsidRDefault="00603DEF" w:rsidP="00D9040F">
      <w:pPr>
        <w:spacing w:line="360" w:lineRule="auto"/>
        <w:ind w:firstLine="720"/>
        <w:jc w:val="center"/>
        <w:rPr>
          <w:b/>
        </w:rPr>
      </w:pPr>
      <w:r>
        <w:rPr>
          <w:b/>
          <w:noProof/>
        </w:rPr>
        <w:drawing>
          <wp:inline distT="0" distB="0" distL="0" distR="0" wp14:anchorId="6B9E2795" wp14:editId="2D616FF9">
            <wp:extent cx="5057775" cy="41148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ograma TCC.jpg"/>
                    <pic:cNvPicPr/>
                  </pic:nvPicPr>
                  <pic:blipFill>
                    <a:blip r:embed="rId10">
                      <a:extLst>
                        <a:ext uri="{28A0092B-C50C-407E-A947-70E740481C1C}">
                          <a14:useLocalDpi xmlns:a14="http://schemas.microsoft.com/office/drawing/2010/main" val="0"/>
                        </a:ext>
                      </a:extLst>
                    </a:blip>
                    <a:stretch>
                      <a:fillRect/>
                    </a:stretch>
                  </pic:blipFill>
                  <pic:spPr>
                    <a:xfrm>
                      <a:off x="0" y="0"/>
                      <a:ext cx="5057775" cy="4114800"/>
                    </a:xfrm>
                    <a:prstGeom prst="rect">
                      <a:avLst/>
                    </a:prstGeom>
                  </pic:spPr>
                </pic:pic>
              </a:graphicData>
            </a:graphic>
          </wp:inline>
        </w:drawing>
      </w:r>
    </w:p>
    <w:p w14:paraId="6F69FA6C" w14:textId="77777777" w:rsidR="00D9040F" w:rsidRPr="00D9040F" w:rsidRDefault="00D9040F" w:rsidP="00D9040F">
      <w:pPr>
        <w:spacing w:line="360" w:lineRule="auto"/>
        <w:ind w:firstLine="720"/>
        <w:jc w:val="center"/>
        <w:rPr>
          <w:sz w:val="20"/>
          <w:szCs w:val="20"/>
        </w:rPr>
      </w:pPr>
      <w:r w:rsidRPr="00D9040F">
        <w:rPr>
          <w:sz w:val="20"/>
          <w:szCs w:val="20"/>
        </w:rPr>
        <w:t>Fonte: Elaborada pelo autor</w:t>
      </w:r>
    </w:p>
    <w:p w14:paraId="4FB8FEF7" w14:textId="77777777" w:rsidR="00DF687A" w:rsidRDefault="00DF687A" w:rsidP="00DF687A">
      <w:pPr>
        <w:spacing w:line="360" w:lineRule="auto"/>
        <w:jc w:val="both"/>
        <w:rPr>
          <w:color w:val="000000"/>
        </w:rPr>
      </w:pPr>
      <w:r>
        <w:rPr>
          <w:color w:val="000000"/>
        </w:rPr>
        <w:tab/>
      </w:r>
    </w:p>
    <w:p w14:paraId="071A1BC8" w14:textId="77777777" w:rsidR="00820FF8" w:rsidRPr="00820FF8" w:rsidRDefault="00820FF8" w:rsidP="00820FF8">
      <w:pPr>
        <w:pStyle w:val="NormalWeb"/>
        <w:shd w:val="clear" w:color="auto" w:fill="FFFFFF"/>
        <w:spacing w:after="240" w:line="360" w:lineRule="auto"/>
        <w:ind w:left="709" w:firstLine="707"/>
        <w:jc w:val="both"/>
        <w:rPr>
          <w:color w:val="000000"/>
        </w:rPr>
      </w:pPr>
      <w:r w:rsidRPr="00820FF8">
        <w:rPr>
          <w:color w:val="000000"/>
        </w:rPr>
        <w:t>A primeira etapa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e </w:t>
      </w:r>
      <w:proofErr w:type="spellStart"/>
      <w:r w:rsidRPr="00820FF8">
        <w:rPr>
          <w:color w:val="000000"/>
        </w:rPr>
        <w:t>tablets</w:t>
      </w:r>
      <w:proofErr w:type="spellEnd"/>
      <w:r w:rsidRPr="00820FF8">
        <w:rPr>
          <w:color w:val="000000"/>
        </w:rPr>
        <w:t xml:space="preserve">. A captura utiliza as funções de captura nativas da plataforma </w:t>
      </w:r>
      <w:proofErr w:type="spellStart"/>
      <w:r w:rsidRPr="00820FF8">
        <w:rPr>
          <w:color w:val="000000"/>
        </w:rPr>
        <w:t>Android</w:t>
      </w:r>
      <w:proofErr w:type="spellEnd"/>
      <w:r w:rsidRPr="00820FF8">
        <w:rPr>
          <w:color w:val="000000"/>
        </w:rPr>
        <w:t>, não sendo necessário o emprego de tecnologias adicionais.</w:t>
      </w:r>
    </w:p>
    <w:p w14:paraId="0FA8772A" w14:textId="77777777" w:rsidR="00544CA3" w:rsidRDefault="00820FF8" w:rsidP="00820FF8">
      <w:pPr>
        <w:pStyle w:val="NormalWeb"/>
        <w:shd w:val="clear" w:color="auto" w:fill="FFFFFF"/>
        <w:spacing w:after="240" w:line="360" w:lineRule="auto"/>
        <w:ind w:left="709"/>
        <w:jc w:val="both"/>
        <w:rPr>
          <w:color w:val="000000"/>
        </w:rPr>
      </w:pPr>
      <w:r w:rsidRPr="00820FF8">
        <w:rPr>
          <w:color w:val="000000"/>
        </w:rPr>
        <w:tab/>
        <w:t>A se</w:t>
      </w:r>
      <w:r>
        <w:rPr>
          <w:color w:val="000000"/>
        </w:rPr>
        <w:t>gunda etapa (Pré-Processamento)</w:t>
      </w:r>
      <w:r w:rsidRPr="00820FF8">
        <w:rPr>
          <w:color w:val="000000"/>
        </w:rPr>
        <w:t xml:space="preserve"> é </w:t>
      </w:r>
      <w:r w:rsidR="00544CA3">
        <w:rPr>
          <w:color w:val="000000"/>
        </w:rPr>
        <w:t>a</w:t>
      </w:r>
      <w:r w:rsidRPr="00820FF8">
        <w:rPr>
          <w:color w:val="000000"/>
        </w:rPr>
        <w:t xml:space="preserve"> etapa </w:t>
      </w:r>
      <w:r w:rsidR="00544CA3">
        <w:rPr>
          <w:color w:val="000000"/>
        </w:rPr>
        <w:t>da aplicação</w:t>
      </w:r>
      <w:r w:rsidRPr="00820FF8">
        <w:rPr>
          <w:color w:val="000000"/>
        </w:rPr>
        <w:t xml:space="preserve">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w:t>
      </w:r>
    </w:p>
    <w:p w14:paraId="4CF03FE1" w14:textId="77777777" w:rsidR="00544CA3" w:rsidRDefault="00544CA3" w:rsidP="00544CA3">
      <w:pPr>
        <w:pStyle w:val="NormalWeb"/>
        <w:numPr>
          <w:ilvl w:val="0"/>
          <w:numId w:val="2"/>
        </w:numPr>
        <w:shd w:val="clear" w:color="auto" w:fill="FFFFFF"/>
        <w:spacing w:after="240" w:line="360" w:lineRule="auto"/>
        <w:jc w:val="both"/>
        <w:rPr>
          <w:color w:val="000000"/>
        </w:rPr>
      </w:pPr>
      <w:r>
        <w:rPr>
          <w:color w:val="000000"/>
        </w:rPr>
        <w:t>Redimensionamento</w:t>
      </w:r>
      <w:r w:rsidR="00FC6D16">
        <w:rPr>
          <w:color w:val="000000"/>
        </w:rPr>
        <w:t>,</w:t>
      </w:r>
      <w:r>
        <w:rPr>
          <w:color w:val="000000"/>
        </w:rPr>
        <w:t xml:space="preserve"> processo no qual a imagem é redimensionada afim de atingir 300dpi, densidade na qual o </w:t>
      </w:r>
      <w:proofErr w:type="spellStart"/>
      <w:r>
        <w:rPr>
          <w:color w:val="000000"/>
        </w:rPr>
        <w:t>Tesseract</w:t>
      </w:r>
      <w:proofErr w:type="spellEnd"/>
      <w:r>
        <w:rPr>
          <w:color w:val="000000"/>
        </w:rPr>
        <w:t xml:space="preserve"> apresenta melhor precisão;</w:t>
      </w:r>
    </w:p>
    <w:p w14:paraId="37CF685D" w14:textId="788D9DF6" w:rsidR="00FC6D16" w:rsidRDefault="00FC6D16" w:rsidP="00544CA3">
      <w:pPr>
        <w:pStyle w:val="NormalWeb"/>
        <w:numPr>
          <w:ilvl w:val="0"/>
          <w:numId w:val="2"/>
        </w:numPr>
        <w:shd w:val="clear" w:color="auto" w:fill="FFFFFF"/>
        <w:spacing w:after="240" w:line="360" w:lineRule="auto"/>
        <w:jc w:val="both"/>
        <w:rPr>
          <w:color w:val="000000"/>
        </w:rPr>
      </w:pPr>
      <w:r>
        <w:rPr>
          <w:color w:val="000000"/>
        </w:rPr>
        <w:lastRenderedPageBreak/>
        <w:t xml:space="preserve">Conversão para </w:t>
      </w:r>
      <w:proofErr w:type="spellStart"/>
      <w:r w:rsidRPr="00544CA3">
        <w:rPr>
          <w:i/>
          <w:color w:val="000000"/>
        </w:rPr>
        <w:t>grayscale</w:t>
      </w:r>
      <w:proofErr w:type="spellEnd"/>
      <w:r w:rsidRPr="00FC6D16">
        <w:rPr>
          <w:color w:val="000000"/>
        </w:rPr>
        <w:t xml:space="preserve">, </w:t>
      </w:r>
      <w:r>
        <w:rPr>
          <w:color w:val="000000"/>
        </w:rPr>
        <w:t xml:space="preserve">processo no qual a imagem, até então colorida, é convertida em escala de cinza, formato no qual o </w:t>
      </w:r>
      <w:proofErr w:type="spellStart"/>
      <w:r>
        <w:rPr>
          <w:color w:val="000000"/>
        </w:rPr>
        <w:t>Tessract</w:t>
      </w:r>
      <w:proofErr w:type="spellEnd"/>
      <w:r>
        <w:rPr>
          <w:color w:val="000000"/>
        </w:rPr>
        <w:t xml:space="preserve"> </w:t>
      </w:r>
      <w:r w:rsidR="00DD1D67">
        <w:rPr>
          <w:color w:val="000000"/>
        </w:rPr>
        <w:t>apresenta</w:t>
      </w:r>
      <w:r>
        <w:rPr>
          <w:color w:val="000000"/>
        </w:rPr>
        <w:t xml:space="preserve"> melhor precisão;</w:t>
      </w:r>
    </w:p>
    <w:p w14:paraId="2AE39885" w14:textId="77777777" w:rsidR="00FC6D16" w:rsidRDefault="00544CA3" w:rsidP="00544CA3">
      <w:pPr>
        <w:pStyle w:val="NormalWeb"/>
        <w:numPr>
          <w:ilvl w:val="0"/>
          <w:numId w:val="2"/>
        </w:numPr>
        <w:shd w:val="clear" w:color="auto" w:fill="FFFFFF"/>
        <w:spacing w:after="240" w:line="360" w:lineRule="auto"/>
        <w:jc w:val="both"/>
        <w:rPr>
          <w:color w:val="000000"/>
        </w:rPr>
      </w:pPr>
      <w:r>
        <w:rPr>
          <w:color w:val="000000"/>
        </w:rPr>
        <w:t>A</w:t>
      </w:r>
      <w:r w:rsidR="00820FF8" w:rsidRPr="00820FF8">
        <w:rPr>
          <w:color w:val="000000"/>
        </w:rPr>
        <w:t xml:space="preserve">plicação de filtros de luminosidade e contraste, </w:t>
      </w:r>
      <w:r>
        <w:rPr>
          <w:color w:val="000000"/>
        </w:rPr>
        <w:t xml:space="preserve">que </w:t>
      </w:r>
      <w:r w:rsidR="00820FF8" w:rsidRPr="00820FF8">
        <w:rPr>
          <w:color w:val="000000"/>
        </w:rPr>
        <w:t xml:space="preserve">alteram automaticamente </w:t>
      </w:r>
      <w:r w:rsidR="00FC6D16">
        <w:rPr>
          <w:color w:val="000000"/>
        </w:rPr>
        <w:t xml:space="preserve">os </w:t>
      </w:r>
      <w:r w:rsidR="00820FF8" w:rsidRPr="00820FF8">
        <w:rPr>
          <w:color w:val="000000"/>
        </w:rPr>
        <w:t>aspectos</w:t>
      </w:r>
      <w:r w:rsidR="00FC6D16">
        <w:rPr>
          <w:color w:val="000000"/>
        </w:rPr>
        <w:t xml:space="preserve"> de iluminação e contraste da imagem</w:t>
      </w:r>
      <w:r w:rsidR="00820FF8" w:rsidRPr="00820FF8">
        <w:rPr>
          <w:color w:val="000000"/>
        </w:rPr>
        <w:t>, de forma a destacar e definir bor</w:t>
      </w:r>
      <w:r w:rsidR="00FC6D16">
        <w:rPr>
          <w:color w:val="000000"/>
        </w:rPr>
        <w:t>das, evidenciando a separação de blocos de</w:t>
      </w:r>
      <w:r w:rsidR="00820FF8" w:rsidRPr="00820FF8">
        <w:rPr>
          <w:color w:val="000000"/>
        </w:rPr>
        <w:t xml:space="preserve"> texto do resto da imagem;</w:t>
      </w:r>
    </w:p>
    <w:p w14:paraId="785EECE5" w14:textId="77777777" w:rsidR="00FC6D16" w:rsidRDefault="00820FF8" w:rsidP="00544CA3">
      <w:pPr>
        <w:pStyle w:val="NormalWeb"/>
        <w:numPr>
          <w:ilvl w:val="0"/>
          <w:numId w:val="2"/>
        </w:numPr>
        <w:shd w:val="clear" w:color="auto" w:fill="FFFFFF"/>
        <w:spacing w:after="240" w:line="360" w:lineRule="auto"/>
        <w:jc w:val="both"/>
        <w:rPr>
          <w:color w:val="000000"/>
        </w:rPr>
      </w:pPr>
      <w:r w:rsidRPr="00820FF8">
        <w:rPr>
          <w:color w:val="000000"/>
        </w:rPr>
        <w:t xml:space="preserve"> </w:t>
      </w:r>
      <w:proofErr w:type="spellStart"/>
      <w:r w:rsidRPr="00820FF8">
        <w:rPr>
          <w:color w:val="000000"/>
        </w:rPr>
        <w:t>Binarização</w:t>
      </w:r>
      <w:proofErr w:type="spellEnd"/>
      <w:r w:rsidRPr="00820FF8">
        <w:rPr>
          <w:color w:val="000000"/>
        </w:rPr>
        <w:t>, processo por meio do qual a imagem é convertida em preto e branco, de forma a separar o que é classificado como ‘background’ (elementos secundários na imagem) e ‘</w:t>
      </w:r>
      <w:proofErr w:type="spellStart"/>
      <w:r w:rsidRPr="00820FF8">
        <w:rPr>
          <w:color w:val="000000"/>
        </w:rPr>
        <w:t>foreground</w:t>
      </w:r>
      <w:proofErr w:type="spellEnd"/>
      <w:r w:rsidRPr="00820FF8">
        <w:rPr>
          <w:color w:val="000000"/>
        </w:rPr>
        <w:t xml:space="preserve">’ (elementos primários, incluindo os textos); </w:t>
      </w:r>
    </w:p>
    <w:p w14:paraId="6CB31170" w14:textId="77777777" w:rsidR="00FC6D16" w:rsidRDefault="00820FF8" w:rsidP="00FC6D16">
      <w:pPr>
        <w:pStyle w:val="NormalWeb"/>
        <w:numPr>
          <w:ilvl w:val="0"/>
          <w:numId w:val="2"/>
        </w:numPr>
        <w:shd w:val="clear" w:color="auto" w:fill="FFFFFF"/>
        <w:spacing w:after="240" w:line="360" w:lineRule="auto"/>
        <w:jc w:val="both"/>
        <w:rPr>
          <w:color w:val="000000"/>
        </w:rPr>
      </w:pPr>
      <w:r w:rsidRPr="00820FF8">
        <w:rPr>
          <w:color w:val="000000"/>
        </w:rPr>
        <w:t>Remoção de ruídos, processo que permite identificar pequenos componentes desconexos e ruídos na imagem, removendo-os;</w:t>
      </w:r>
    </w:p>
    <w:p w14:paraId="2CB0E675" w14:textId="77777777" w:rsidR="00820FF8" w:rsidRPr="00820FF8" w:rsidRDefault="00820FF8" w:rsidP="00FC6D16">
      <w:pPr>
        <w:pStyle w:val="NormalWeb"/>
        <w:shd w:val="clear" w:color="auto" w:fill="FFFFFF"/>
        <w:spacing w:after="240" w:line="360" w:lineRule="auto"/>
        <w:ind w:left="720"/>
        <w:jc w:val="both"/>
        <w:rPr>
          <w:color w:val="000000"/>
        </w:rPr>
      </w:pPr>
      <w:r w:rsidRPr="00820FF8">
        <w:rPr>
          <w:color w:val="000000"/>
        </w:rPr>
        <w:tab/>
        <w:t xml:space="preserve">A terceira etapa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w:t>
      </w:r>
      <w:proofErr w:type="spellStart"/>
      <w:r w:rsidRPr="00820FF8">
        <w:rPr>
          <w:color w:val="000000"/>
        </w:rPr>
        <w:t>pré</w:t>
      </w:r>
      <w:proofErr w:type="spellEnd"/>
      <w:r w:rsidRPr="00820FF8">
        <w:rPr>
          <w:color w:val="000000"/>
        </w:rPr>
        <w:t xml:space="preserve">-cadastrados. A tecnologia empregada foi o </w:t>
      </w:r>
      <w:proofErr w:type="spellStart"/>
      <w:r w:rsidRPr="00820FF8">
        <w:rPr>
          <w:color w:val="000000"/>
        </w:rPr>
        <w:t>Tesseract</w:t>
      </w:r>
      <w:proofErr w:type="spellEnd"/>
      <w:r w:rsidRPr="00820FF8">
        <w:rPr>
          <w:color w:val="000000"/>
        </w:rPr>
        <w:t xml:space="preserve"> OCR, software de reconhecimento óptico de caracteres desenvolvido pela </w:t>
      </w:r>
      <w:proofErr w:type="spellStart"/>
      <w:r w:rsidRPr="00820FF8">
        <w:rPr>
          <w:color w:val="000000"/>
        </w:rPr>
        <w:t>Hewlett</w:t>
      </w:r>
      <w:proofErr w:type="spellEnd"/>
      <w:r w:rsidRPr="00820FF8">
        <w:rPr>
          <w:color w:val="000000"/>
        </w:rPr>
        <w:t xml:space="preserve"> Packard (HP) entre 1984 e 1994 e patrocinado oficialmente pela Google, que desde 2006 é responsável pela manutenção e distribuição do software, sob licença Apache 2.0. Em 1995, ainda em propriedade da HP, a </w:t>
      </w:r>
      <w:proofErr w:type="spellStart"/>
      <w:r w:rsidRPr="00820FF8">
        <w:rPr>
          <w:color w:val="000000"/>
        </w:rPr>
        <w:t>Tesseract</w:t>
      </w:r>
      <w:proofErr w:type="spellEnd"/>
      <w:r w:rsidRPr="00820FF8">
        <w:rPr>
          <w:color w:val="000000"/>
        </w:rPr>
        <w:t xml:space="preserve"> </w:t>
      </w:r>
      <w:proofErr w:type="spellStart"/>
      <w:r w:rsidRPr="00820FF8">
        <w:rPr>
          <w:color w:val="000000"/>
        </w:rPr>
        <w:t>Engine</w:t>
      </w:r>
      <w:proofErr w:type="spellEnd"/>
      <w:r w:rsidRPr="00820FF8">
        <w:rPr>
          <w:color w:val="000000"/>
        </w:rPr>
        <w:t xml:space="preserve"> foi considerada um dos três softwares OCR com maior precisão e desempenho (SMITH, 1995).</w:t>
      </w:r>
    </w:p>
    <w:p w14:paraId="1985D838" w14:textId="77777777"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t>A quarta e última etapa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w:t>
      </w:r>
      <w:proofErr w:type="spellStart"/>
      <w:r w:rsidR="00D65166">
        <w:rPr>
          <w:color w:val="000000"/>
        </w:rPr>
        <w:t>Android</w:t>
      </w:r>
      <w:proofErr w:type="spellEnd"/>
      <w:r w:rsidR="00D65166">
        <w:rPr>
          <w:color w:val="000000"/>
        </w:rPr>
        <w:t xml:space="preserve"> </w:t>
      </w:r>
      <w:r w:rsidRPr="00820FF8">
        <w:rPr>
          <w:color w:val="000000"/>
        </w:rPr>
        <w:t xml:space="preserve">responsável pela conversão automática de texto digital editável em voz (áudio). Nas versões mais atuais do </w:t>
      </w:r>
      <w:proofErr w:type="spellStart"/>
      <w:r w:rsidRPr="00820FF8">
        <w:rPr>
          <w:color w:val="000000"/>
        </w:rPr>
        <w:t>Android</w:t>
      </w:r>
      <w:proofErr w:type="spellEnd"/>
      <w:r w:rsidRPr="00820FF8">
        <w:rPr>
          <w:color w:val="000000"/>
        </w:rPr>
        <w:t xml:space="preserve">, já estão disponíveis as </w:t>
      </w:r>
      <w:proofErr w:type="spellStart"/>
      <w:r w:rsidRPr="00820FF8">
        <w:rPr>
          <w:color w:val="000000"/>
        </w:rPr>
        <w:t>engines</w:t>
      </w:r>
      <w:proofErr w:type="spellEnd"/>
      <w:r w:rsidRPr="00820FF8">
        <w:rPr>
          <w:color w:val="000000"/>
        </w:rPr>
        <w:t xml:space="preserve"> de voz em italiano, francês, inglês, alemão e espanhol. Nem todas as versões suportam o idioma português do Brasil, conhecido tecnicamente como </w:t>
      </w:r>
      <w:proofErr w:type="spellStart"/>
      <w:r w:rsidRPr="00820FF8">
        <w:rPr>
          <w:i/>
          <w:color w:val="000000"/>
        </w:rPr>
        <w:t>pt</w:t>
      </w:r>
      <w:proofErr w:type="spellEnd"/>
      <w:r w:rsidRPr="00820FF8">
        <w:rPr>
          <w:i/>
          <w:color w:val="000000"/>
        </w:rPr>
        <w:t>-BR</w:t>
      </w:r>
      <w:r w:rsidRPr="00820FF8">
        <w:rPr>
          <w:color w:val="000000"/>
        </w:rPr>
        <w:t>. (</w:t>
      </w:r>
      <w:r w:rsidRPr="00820FF8">
        <w:t>LECHETA, 2013</w:t>
      </w:r>
      <w:r w:rsidRPr="00820FF8">
        <w:rPr>
          <w:color w:val="000000"/>
        </w:rPr>
        <w:t>)</w:t>
      </w:r>
    </w:p>
    <w:p w14:paraId="3EC49B49" w14:textId="77777777" w:rsidR="00DF687A" w:rsidRDefault="00DF687A" w:rsidP="00B92673">
      <w:pPr>
        <w:spacing w:line="360" w:lineRule="auto"/>
        <w:ind w:firstLine="720"/>
        <w:jc w:val="both"/>
      </w:pPr>
    </w:p>
    <w:p w14:paraId="1786092D" w14:textId="77777777" w:rsidR="002A03E1" w:rsidRDefault="002A03E1" w:rsidP="00B92673">
      <w:pPr>
        <w:spacing w:line="360" w:lineRule="auto"/>
        <w:ind w:firstLine="720"/>
        <w:jc w:val="both"/>
      </w:pPr>
    </w:p>
    <w:p w14:paraId="0C1ACC08" w14:textId="77777777" w:rsidR="002A03E1" w:rsidRDefault="002A03E1" w:rsidP="00B92673">
      <w:pPr>
        <w:spacing w:line="360" w:lineRule="auto"/>
        <w:ind w:firstLine="720"/>
        <w:jc w:val="both"/>
      </w:pPr>
    </w:p>
    <w:p w14:paraId="7B1209B9" w14:textId="77777777" w:rsidR="000F606A" w:rsidRDefault="000F606A" w:rsidP="00652CBE">
      <w:pPr>
        <w:pStyle w:val="Ttulo2"/>
      </w:pPr>
      <w:r w:rsidRPr="00DF687A">
        <w:lastRenderedPageBreak/>
        <w:t>6.</w:t>
      </w:r>
      <w:r>
        <w:t>3</w:t>
      </w:r>
      <w:r w:rsidRPr="00DF687A">
        <w:t xml:space="preserve"> </w:t>
      </w:r>
      <w:r w:rsidR="0072516E">
        <w:t>Experimentos práticos e avaliação dos resultados</w:t>
      </w:r>
    </w:p>
    <w:p w14:paraId="7E0BEE99" w14:textId="77777777" w:rsidR="00B77F8F" w:rsidRDefault="00B77F8F" w:rsidP="00B92673">
      <w:pPr>
        <w:spacing w:line="360" w:lineRule="auto"/>
        <w:ind w:firstLine="720"/>
        <w:jc w:val="both"/>
      </w:pPr>
    </w:p>
    <w:p w14:paraId="2ACD4F1B" w14:textId="436C62D8" w:rsidR="0072516E" w:rsidRDefault="002B3C4C" w:rsidP="00B92673">
      <w:pPr>
        <w:spacing w:line="360" w:lineRule="auto"/>
        <w:ind w:firstLine="720"/>
        <w:jc w:val="both"/>
      </w:pPr>
      <w:r>
        <w:t xml:space="preserve">Para mensurar e avaliar o impacto das intervenções propostas, foi aplicado um estudo comparativo, baseado no trabalho de Alves (2003), </w:t>
      </w:r>
      <w:r w:rsidR="002B757E">
        <w:t xml:space="preserve">onde </w:t>
      </w:r>
      <w:r>
        <w:t xml:space="preserve">os resultados do </w:t>
      </w:r>
      <w:proofErr w:type="spellStart"/>
      <w:r>
        <w:t>Tesseract</w:t>
      </w:r>
      <w:proofErr w:type="spellEnd"/>
      <w:r>
        <w:t xml:space="preserve"> OCR </w:t>
      </w:r>
      <w:r w:rsidR="0072516E">
        <w:t>a partir de</w:t>
      </w:r>
      <w:r>
        <w:t xml:space="preserve"> imagens originais</w:t>
      </w:r>
      <w:ins w:id="5" w:author="Gustavo Aurélio Prieto" w:date="2017-09-28T15:47:00Z">
        <w:r w:rsidR="002B757E">
          <w:t>,</w:t>
        </w:r>
      </w:ins>
      <w:r>
        <w:t xml:space="preserve"> </w:t>
      </w:r>
      <w:r w:rsidR="002B757E">
        <w:t>são comparados com os resultados</w:t>
      </w:r>
      <w:r w:rsidR="0072516E">
        <w:t xml:space="preserve"> de</w:t>
      </w:r>
      <w:r>
        <w:t xml:space="preserve"> imagens que sofreram alterações por meio </w:t>
      </w:r>
      <w:r w:rsidR="002B757E">
        <w:t>dos processos descritos anteriormente</w:t>
      </w:r>
      <w:r>
        <w:t>.</w:t>
      </w:r>
    </w:p>
    <w:p w14:paraId="21608B76" w14:textId="77777777" w:rsidR="0072516E" w:rsidRDefault="0072516E" w:rsidP="0072516E">
      <w:pPr>
        <w:spacing w:line="360" w:lineRule="auto"/>
        <w:ind w:firstLine="720"/>
        <w:jc w:val="both"/>
      </w:pPr>
      <w:r>
        <w:t xml:space="preserve">Os experimentos realizados consistiram na extração de caracteres de textos impressos por uma impressora Epson </w:t>
      </w:r>
      <w:proofErr w:type="spellStart"/>
      <w:r>
        <w:t>Ecotank</w:t>
      </w:r>
      <w:proofErr w:type="spellEnd"/>
      <w:r>
        <w:t xml:space="preserve"> L375, em papel sulfite A4.</w:t>
      </w:r>
    </w:p>
    <w:p w14:paraId="0FD300BE" w14:textId="77777777" w:rsidR="00D969AD" w:rsidRDefault="0072516E" w:rsidP="00D969AD">
      <w:pPr>
        <w:spacing w:line="360" w:lineRule="auto"/>
        <w:ind w:firstLine="720"/>
        <w:jc w:val="both"/>
      </w:pPr>
      <w:r>
        <w:t xml:space="preserve">A tipografia dos textos impressos foi padronizada nas fontes: Arial, </w:t>
      </w:r>
      <w:proofErr w:type="spellStart"/>
      <w:r>
        <w:t>Calibri</w:t>
      </w:r>
      <w:proofErr w:type="spellEnd"/>
      <w:r>
        <w:t xml:space="preserve"> e Adobe </w:t>
      </w:r>
      <w:proofErr w:type="spellStart"/>
      <w:r>
        <w:t>Gothic</w:t>
      </w:r>
      <w:proofErr w:type="spellEnd"/>
      <w:r>
        <w:t xml:space="preserve"> </w:t>
      </w:r>
      <w:proofErr w:type="spellStart"/>
      <w:r>
        <w:t>Std</w:t>
      </w:r>
      <w:proofErr w:type="spellEnd"/>
      <w:r>
        <w:t xml:space="preserve"> B, com tamanhos e cores variadas. A iluminação do local </w:t>
      </w:r>
      <w:r w:rsidR="00D969AD">
        <w:t xml:space="preserve">de testes </w:t>
      </w:r>
      <w:r>
        <w:t>foi abundante</w:t>
      </w:r>
      <w:r w:rsidR="00D969AD">
        <w:t>, com a fonte de luz posicionada de forma estratégica para não provocar sombras sobre a superfície escrita,</w:t>
      </w:r>
      <w:r>
        <w:t xml:space="preserve"> e as imagens foram capturadas de forma a não causar distorções de perspectiva.</w:t>
      </w:r>
    </w:p>
    <w:p w14:paraId="2CD02874" w14:textId="77777777" w:rsidR="00D969AD" w:rsidRDefault="00D969AD" w:rsidP="00D969AD">
      <w:pPr>
        <w:spacing w:line="360" w:lineRule="auto"/>
        <w:ind w:firstLine="720"/>
        <w:jc w:val="both"/>
      </w:pPr>
      <w:r w:rsidRPr="00D969AD">
        <w:t xml:space="preserve">O aplicativo foi executado em um smartphone Motorola Moto G 1ª Geração, equipado com câmera traseira de 5 </w:t>
      </w:r>
      <w:proofErr w:type="spellStart"/>
      <w:r w:rsidRPr="00D969AD">
        <w:t>MegaPixels</w:t>
      </w:r>
      <w:proofErr w:type="spellEnd"/>
      <w:r w:rsidRPr="00D969AD">
        <w:t>. As imagens foram capturadas em 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14:paraId="48ACC328" w14:textId="77777777" w:rsidR="0072516E" w:rsidRDefault="00D969AD" w:rsidP="00D969AD">
      <w:pPr>
        <w:spacing w:line="360" w:lineRule="auto"/>
        <w:ind w:firstLine="720"/>
        <w:jc w:val="both"/>
      </w:pPr>
      <w:r>
        <w:t>Assim, o processo de avaliação e comparação dos resultados é descrito pelo diagrama apresentado na</w:t>
      </w:r>
      <w:r w:rsidR="002A03E1">
        <w:t xml:space="preserve"> </w:t>
      </w:r>
      <w:r w:rsidR="002A03E1" w:rsidRPr="002A03E1">
        <w:rPr>
          <w:highlight w:val="yellow"/>
        </w:rPr>
        <w:fldChar w:fldCharType="begin"/>
      </w:r>
      <w:r w:rsidR="002A03E1" w:rsidRPr="002A03E1">
        <w:instrText xml:space="preserve"> REF _Ref494140205 \h </w:instrText>
      </w:r>
      <w:r w:rsidR="002A03E1" w:rsidRPr="002A03E1">
        <w:rPr>
          <w:highlight w:val="yellow"/>
        </w:rPr>
        <w:instrText xml:space="preserve"> \* MERGEFORMAT </w:instrText>
      </w:r>
      <w:r w:rsidR="002A03E1" w:rsidRPr="002A03E1">
        <w:rPr>
          <w:highlight w:val="yellow"/>
        </w:rPr>
      </w:r>
      <w:r w:rsidR="002A03E1" w:rsidRPr="002A03E1">
        <w:rPr>
          <w:highlight w:val="yellow"/>
        </w:rPr>
        <w:fldChar w:fldCharType="separate"/>
      </w:r>
      <w:r w:rsidR="002A03E1" w:rsidRPr="002A03E1">
        <w:t xml:space="preserve">Figura </w:t>
      </w:r>
      <w:r w:rsidR="002A03E1" w:rsidRPr="002A03E1">
        <w:rPr>
          <w:noProof/>
        </w:rPr>
        <w:t>3</w:t>
      </w:r>
      <w:r w:rsidR="002A03E1" w:rsidRPr="002A03E1">
        <w:rPr>
          <w:highlight w:val="yellow"/>
        </w:rPr>
        <w:fldChar w:fldCharType="end"/>
      </w:r>
      <w:r>
        <w:t>:</w:t>
      </w:r>
    </w:p>
    <w:p w14:paraId="26C7A748" w14:textId="77777777" w:rsidR="00D969AD" w:rsidRDefault="00D969AD" w:rsidP="00D969AD">
      <w:pPr>
        <w:spacing w:line="360" w:lineRule="auto"/>
        <w:ind w:firstLine="720"/>
        <w:jc w:val="both"/>
      </w:pPr>
    </w:p>
    <w:p w14:paraId="54692F26" w14:textId="77777777" w:rsidR="0072516E" w:rsidRDefault="0072516E" w:rsidP="00B92673">
      <w:pPr>
        <w:spacing w:line="360" w:lineRule="auto"/>
        <w:ind w:firstLine="720"/>
        <w:jc w:val="both"/>
      </w:pPr>
    </w:p>
    <w:p w14:paraId="6242B545" w14:textId="77777777" w:rsidR="00987C7E" w:rsidRDefault="00987C7E" w:rsidP="00987C7E">
      <w:pPr>
        <w:pStyle w:val="Legenda"/>
        <w:keepNext/>
        <w:jc w:val="center"/>
        <w:rPr>
          <w:b/>
          <w:i w:val="0"/>
          <w:color w:val="auto"/>
          <w:sz w:val="20"/>
          <w:szCs w:val="20"/>
        </w:rPr>
      </w:pPr>
      <w:bookmarkStart w:id="6" w:name="_Ref494140205"/>
      <w:r w:rsidRPr="00987C7E">
        <w:rPr>
          <w:b/>
          <w:i w:val="0"/>
          <w:color w:val="auto"/>
          <w:sz w:val="20"/>
          <w:szCs w:val="20"/>
        </w:rPr>
        <w:t xml:space="preserve">Figura </w:t>
      </w:r>
      <w:r w:rsidR="00715F14">
        <w:rPr>
          <w:b/>
          <w:i w:val="0"/>
          <w:color w:val="auto"/>
          <w:sz w:val="20"/>
          <w:szCs w:val="20"/>
        </w:rPr>
        <w:fldChar w:fldCharType="begin"/>
      </w:r>
      <w:r w:rsidR="00715F14">
        <w:rPr>
          <w:b/>
          <w:i w:val="0"/>
          <w:color w:val="auto"/>
          <w:sz w:val="20"/>
          <w:szCs w:val="20"/>
        </w:rPr>
        <w:instrText xml:space="preserve"> SEQ Figura \* ARABIC </w:instrText>
      </w:r>
      <w:r w:rsidR="00715F14">
        <w:rPr>
          <w:b/>
          <w:i w:val="0"/>
          <w:color w:val="auto"/>
          <w:sz w:val="20"/>
          <w:szCs w:val="20"/>
        </w:rPr>
        <w:fldChar w:fldCharType="separate"/>
      </w:r>
      <w:r w:rsidR="00715F14">
        <w:rPr>
          <w:b/>
          <w:i w:val="0"/>
          <w:noProof/>
          <w:color w:val="auto"/>
          <w:sz w:val="20"/>
          <w:szCs w:val="20"/>
        </w:rPr>
        <w:t>3</w:t>
      </w:r>
      <w:r w:rsidR="00715F14">
        <w:rPr>
          <w:b/>
          <w:i w:val="0"/>
          <w:color w:val="auto"/>
          <w:sz w:val="20"/>
          <w:szCs w:val="20"/>
        </w:rPr>
        <w:fldChar w:fldCharType="end"/>
      </w:r>
      <w:r w:rsidRPr="00987C7E">
        <w:rPr>
          <w:b/>
          <w:i w:val="0"/>
          <w:color w:val="auto"/>
          <w:sz w:val="20"/>
          <w:szCs w:val="20"/>
        </w:rPr>
        <w:t>: Diagrama do processo de avaliação e comparação dos resultados de OCR</w:t>
      </w:r>
      <w:bookmarkEnd w:id="6"/>
    </w:p>
    <w:p w14:paraId="34310A8F" w14:textId="77777777" w:rsidR="004215BD" w:rsidRPr="004215BD" w:rsidRDefault="004215BD" w:rsidP="004215BD"/>
    <w:p w14:paraId="586ED867" w14:textId="77777777" w:rsidR="002B3C4C" w:rsidRDefault="00E64D6A" w:rsidP="0010340F">
      <w:pPr>
        <w:spacing w:line="360" w:lineRule="auto"/>
      </w:pPr>
      <w:r>
        <w:rPr>
          <w:noProof/>
        </w:rPr>
        <w:drawing>
          <wp:inline distT="0" distB="0" distL="0" distR="0" wp14:anchorId="19720752" wp14:editId="468F8664">
            <wp:extent cx="5400675" cy="204406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xograma TCC (1) (1).jpg"/>
                    <pic:cNvPicPr/>
                  </pic:nvPicPr>
                  <pic:blipFill>
                    <a:blip r:embed="rId11">
                      <a:extLst>
                        <a:ext uri="{28A0092B-C50C-407E-A947-70E740481C1C}">
                          <a14:useLocalDpi xmlns:a14="http://schemas.microsoft.com/office/drawing/2010/main" val="0"/>
                        </a:ext>
                      </a:extLst>
                    </a:blip>
                    <a:stretch>
                      <a:fillRect/>
                    </a:stretch>
                  </pic:blipFill>
                  <pic:spPr>
                    <a:xfrm>
                      <a:off x="0" y="0"/>
                      <a:ext cx="5400675" cy="2044065"/>
                    </a:xfrm>
                    <a:prstGeom prst="rect">
                      <a:avLst/>
                    </a:prstGeom>
                  </pic:spPr>
                </pic:pic>
              </a:graphicData>
            </a:graphic>
          </wp:inline>
        </w:drawing>
      </w:r>
    </w:p>
    <w:p w14:paraId="2F70DA0F" w14:textId="77777777" w:rsidR="00987C7E" w:rsidRDefault="00987C7E" w:rsidP="00987C7E">
      <w:pPr>
        <w:spacing w:line="360" w:lineRule="auto"/>
        <w:ind w:firstLine="720"/>
        <w:jc w:val="center"/>
        <w:rPr>
          <w:sz w:val="20"/>
          <w:szCs w:val="20"/>
        </w:rPr>
      </w:pPr>
      <w:r w:rsidRPr="00D969AD">
        <w:rPr>
          <w:sz w:val="20"/>
          <w:szCs w:val="20"/>
        </w:rPr>
        <w:t xml:space="preserve">Fonte: Elaborada pelo </w:t>
      </w:r>
      <w:commentRangeStart w:id="7"/>
      <w:r w:rsidRPr="00D969AD">
        <w:rPr>
          <w:sz w:val="20"/>
          <w:szCs w:val="20"/>
        </w:rPr>
        <w:t>autor</w:t>
      </w:r>
      <w:commentRangeEnd w:id="7"/>
      <w:r w:rsidR="00DD1D67">
        <w:rPr>
          <w:rStyle w:val="Refdecomentrio"/>
        </w:rPr>
        <w:commentReference w:id="7"/>
      </w:r>
    </w:p>
    <w:p w14:paraId="176A47D8" w14:textId="77777777" w:rsidR="000E6207" w:rsidRDefault="000E6207" w:rsidP="000E6207">
      <w:pPr>
        <w:spacing w:line="360" w:lineRule="auto"/>
        <w:ind w:firstLine="720"/>
        <w:rPr>
          <w:sz w:val="20"/>
          <w:szCs w:val="20"/>
        </w:rPr>
      </w:pPr>
    </w:p>
    <w:p w14:paraId="6352ED80" w14:textId="77777777" w:rsidR="000E6207" w:rsidRDefault="000E6207" w:rsidP="000E6207">
      <w:pPr>
        <w:spacing w:line="360" w:lineRule="auto"/>
        <w:ind w:firstLine="720"/>
        <w:rPr>
          <w:sz w:val="20"/>
          <w:szCs w:val="20"/>
        </w:rPr>
      </w:pPr>
    </w:p>
    <w:p w14:paraId="7F6E4500" w14:textId="77777777" w:rsidR="000E6207" w:rsidRPr="00D969AD" w:rsidRDefault="000E6207" w:rsidP="004F73FF">
      <w:pPr>
        <w:spacing w:line="360" w:lineRule="auto"/>
        <w:ind w:firstLine="720"/>
        <w:rPr>
          <w:sz w:val="20"/>
          <w:szCs w:val="20"/>
        </w:rPr>
      </w:pPr>
      <w:r>
        <w:lastRenderedPageBreak/>
        <w:t xml:space="preserve">Espera-se que </w:t>
      </w:r>
      <w:r w:rsidR="00E64D6A">
        <w:t xml:space="preserve">o método estatístico possa comprovar que a população B (testes onde foram executadas operações de processamento de imagem antes da extração de caracteres) tende a apresentar resultados melhores que a população A. Assim, </w:t>
      </w:r>
      <w:r w:rsidR="00F40425">
        <w:t xml:space="preserve">torna-se evidente que o processamento da imagem influencia positivamente na precisão dos resultados do </w:t>
      </w:r>
      <w:proofErr w:type="spellStart"/>
      <w:r w:rsidR="00F40425">
        <w:t>Tesseract</w:t>
      </w:r>
      <w:proofErr w:type="spellEnd"/>
      <w:r w:rsidR="00F40425">
        <w:t xml:space="preserve">. </w:t>
      </w:r>
      <w:r w:rsidR="00F40425" w:rsidRPr="00F40425">
        <w:rPr>
          <w:highlight w:val="yellow"/>
        </w:rPr>
        <w:t xml:space="preserve">MELHORAR E </w:t>
      </w:r>
      <w:r w:rsidR="00C84253">
        <w:rPr>
          <w:highlight w:val="yellow"/>
        </w:rPr>
        <w:t>DAR NOME DO METODO ESTATÍSTICO</w:t>
      </w:r>
      <w:r w:rsidR="00F40425" w:rsidRPr="00F40425">
        <w:rPr>
          <w:highlight w:val="yellow"/>
        </w:rPr>
        <w:t>???</w:t>
      </w:r>
    </w:p>
    <w:p w14:paraId="445A1AB8" w14:textId="77777777" w:rsidR="00987C7E" w:rsidRDefault="00987C7E" w:rsidP="004F73FF">
      <w:pPr>
        <w:spacing w:line="360" w:lineRule="auto"/>
        <w:ind w:firstLine="720"/>
      </w:pPr>
    </w:p>
    <w:p w14:paraId="4FBFD94A" w14:textId="77777777" w:rsidR="004F73FF" w:rsidRDefault="004F73FF" w:rsidP="004F73FF">
      <w:pPr>
        <w:spacing w:line="360" w:lineRule="auto"/>
        <w:ind w:firstLine="720"/>
      </w:pPr>
    </w:p>
    <w:p w14:paraId="0DFFBA90" w14:textId="77777777" w:rsidR="004F73FF" w:rsidRPr="00FA5106" w:rsidRDefault="004F73FF" w:rsidP="004F73FF">
      <w:pPr>
        <w:rPr>
          <w:highlight w:val="yellow"/>
        </w:rPr>
      </w:pPr>
      <w:r w:rsidRPr="00FA5106">
        <w:rPr>
          <w:highlight w:val="yellow"/>
        </w:rPr>
        <w:t>TRABALHOS FUTUROS:</w:t>
      </w:r>
    </w:p>
    <w:p w14:paraId="26A4CF26" w14:textId="77777777" w:rsidR="004F73FF" w:rsidRPr="00FA5106" w:rsidRDefault="004F73FF" w:rsidP="004F73FF">
      <w:pPr>
        <w:pStyle w:val="PargrafodaLista"/>
        <w:numPr>
          <w:ilvl w:val="0"/>
          <w:numId w:val="2"/>
        </w:numPr>
        <w:rPr>
          <w:highlight w:val="yellow"/>
        </w:rPr>
      </w:pPr>
      <w:r w:rsidRPr="00FA5106">
        <w:rPr>
          <w:highlight w:val="yellow"/>
        </w:rPr>
        <w:t>Adicionar processamento de correção de perspectiva;</w:t>
      </w:r>
    </w:p>
    <w:p w14:paraId="1BABBE6C" w14:textId="77777777" w:rsidR="004F73FF" w:rsidRPr="00FA5106" w:rsidRDefault="004F73FF" w:rsidP="004F73FF">
      <w:pPr>
        <w:pStyle w:val="PargrafodaLista"/>
        <w:numPr>
          <w:ilvl w:val="0"/>
          <w:numId w:val="2"/>
        </w:numPr>
        <w:rPr>
          <w:highlight w:val="yellow"/>
        </w:rPr>
      </w:pPr>
      <w:r w:rsidRPr="00FA5106">
        <w:rPr>
          <w:highlight w:val="yellow"/>
        </w:rPr>
        <w:t xml:space="preserve">Separar texto do resto da imagem e enviar apenas texto para o </w:t>
      </w:r>
      <w:proofErr w:type="spellStart"/>
      <w:r w:rsidRPr="00FA5106">
        <w:rPr>
          <w:highlight w:val="yellow"/>
        </w:rPr>
        <w:t>Tesseract</w:t>
      </w:r>
      <w:proofErr w:type="spellEnd"/>
      <w:r w:rsidRPr="00FA5106">
        <w:rPr>
          <w:highlight w:val="yellow"/>
        </w:rPr>
        <w:t>, assim como fez FOONG;</w:t>
      </w:r>
    </w:p>
    <w:p w14:paraId="26B4F201" w14:textId="77777777" w:rsidR="004F73FF" w:rsidRPr="00FA5106" w:rsidRDefault="00FA5106" w:rsidP="004F73FF">
      <w:pPr>
        <w:pStyle w:val="PargrafodaLista"/>
        <w:numPr>
          <w:ilvl w:val="0"/>
          <w:numId w:val="2"/>
        </w:numPr>
        <w:rPr>
          <w:highlight w:val="yellow"/>
        </w:rPr>
      </w:pPr>
      <w:r w:rsidRPr="00FA5106">
        <w:rPr>
          <w:highlight w:val="yellow"/>
        </w:rPr>
        <w:t>Melhorar processamento de imagem com fundo complexo. Método estatístico demonstrou que a melhora de performance ainda não atingiu o resultado esperado.</w:t>
      </w:r>
    </w:p>
    <w:p w14:paraId="06B4CFC2" w14:textId="77777777" w:rsidR="00221151" w:rsidRDefault="002B3C4C" w:rsidP="004F73FF">
      <w:r>
        <w:br w:type="page"/>
      </w:r>
      <w:r w:rsidR="00221151">
        <w:lastRenderedPageBreak/>
        <w:br w:type="page"/>
      </w:r>
    </w:p>
    <w:p w14:paraId="6192EC36" w14:textId="77777777" w:rsidR="00221151" w:rsidRDefault="00221151" w:rsidP="00652CBE">
      <w:pPr>
        <w:pStyle w:val="Ttulo1"/>
      </w:pPr>
      <w:r>
        <w:lastRenderedPageBreak/>
        <w:t>7 RESULTADOS</w:t>
      </w:r>
    </w:p>
    <w:p w14:paraId="5C7CD04C" w14:textId="77777777" w:rsidR="00221151" w:rsidRDefault="00221151" w:rsidP="00221151">
      <w:pPr>
        <w:spacing w:line="360" w:lineRule="auto"/>
        <w:jc w:val="both"/>
        <w:rPr>
          <w:b/>
        </w:rPr>
      </w:pPr>
    </w:p>
    <w:p w14:paraId="3B4FD70A" w14:textId="77777777"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14:paraId="00F975E6" w14:textId="77777777" w:rsidR="00221151" w:rsidRDefault="009E40AB" w:rsidP="0021154D">
      <w:pPr>
        <w:spacing w:line="360" w:lineRule="auto"/>
        <w:ind w:firstLine="708"/>
        <w:jc w:val="both"/>
      </w:pPr>
      <w:r w:rsidRPr="009E40AB">
        <w:rPr>
          <w:highlight w:val="yellow"/>
        </w:rPr>
        <w:t xml:space="preserve">Explicar cenários onde a </w:t>
      </w:r>
      <w:proofErr w:type="spellStart"/>
      <w:r w:rsidRPr="009E40AB">
        <w:rPr>
          <w:highlight w:val="yellow"/>
        </w:rPr>
        <w:t>precisao</w:t>
      </w:r>
      <w:proofErr w:type="spellEnd"/>
      <w:r w:rsidRPr="009E40AB">
        <w:rPr>
          <w:highlight w:val="yellow"/>
        </w:rPr>
        <w:t xml:space="preserve"> aumentou muito </w:t>
      </w:r>
      <w:proofErr w:type="gramStart"/>
      <w:r w:rsidRPr="009E40AB">
        <w:rPr>
          <w:highlight w:val="yellow"/>
        </w:rPr>
        <w:t>( textos</w:t>
      </w:r>
      <w:proofErr w:type="gramEnd"/>
      <w:r w:rsidRPr="009E40AB">
        <w:rPr>
          <w:highlight w:val="yellow"/>
        </w:rPr>
        <w:t xml:space="preserve"> longos ) e onde piorou (fundo complexo) E mostrar tabela de resultados.</w:t>
      </w:r>
      <w:r w:rsidR="00221151">
        <w:br w:type="page"/>
      </w:r>
    </w:p>
    <w:p w14:paraId="7D2CB52B" w14:textId="77777777" w:rsidR="002B3C4C" w:rsidRDefault="002B3C4C"/>
    <w:p w14:paraId="372F30CD" w14:textId="77777777" w:rsidR="002B3C4C" w:rsidRDefault="002B3C4C" w:rsidP="00B92673">
      <w:pPr>
        <w:spacing w:line="360" w:lineRule="auto"/>
        <w:ind w:firstLine="720"/>
        <w:jc w:val="both"/>
      </w:pPr>
    </w:p>
    <w:p w14:paraId="2870095B" w14:textId="77777777" w:rsidR="006423B7" w:rsidRDefault="00B77F8F" w:rsidP="00B77F8F">
      <w:pPr>
        <w:spacing w:line="360" w:lineRule="auto"/>
        <w:jc w:val="both"/>
        <w:rPr>
          <w:b/>
        </w:rPr>
      </w:pPr>
      <w:r>
        <w:rPr>
          <w:b/>
        </w:rPr>
        <w:t>REFERÊNCIAS</w:t>
      </w:r>
    </w:p>
    <w:p w14:paraId="438C3B95" w14:textId="77777777" w:rsidR="004258D3" w:rsidRDefault="004258D3" w:rsidP="00B77F8F">
      <w:pPr>
        <w:spacing w:line="360" w:lineRule="auto"/>
        <w:jc w:val="both"/>
        <w:rPr>
          <w:b/>
        </w:rPr>
      </w:pPr>
    </w:p>
    <w:p w14:paraId="0F064F69" w14:textId="77777777" w:rsidR="005537CD" w:rsidRPr="005537CD" w:rsidRDefault="005537CD" w:rsidP="00B77F8F">
      <w:pPr>
        <w:spacing w:line="360" w:lineRule="auto"/>
        <w:jc w:val="both"/>
      </w:pPr>
      <w:r>
        <w:rPr>
          <w:b/>
        </w:rPr>
        <w:tab/>
      </w:r>
      <w:r w:rsidRPr="005537CD">
        <w:t xml:space="preserve">ADDISON, Edwin R. et al. </w:t>
      </w:r>
      <w:proofErr w:type="spellStart"/>
      <w:r w:rsidRPr="002565FC">
        <w:rPr>
          <w:b/>
        </w:rPr>
        <w:t>Text</w:t>
      </w:r>
      <w:proofErr w:type="spellEnd"/>
      <w:r w:rsidRPr="002565FC">
        <w:rPr>
          <w:b/>
        </w:rPr>
        <w:t xml:space="preserve"> </w:t>
      </w:r>
      <w:proofErr w:type="spellStart"/>
      <w:r w:rsidRPr="002565FC">
        <w:rPr>
          <w:b/>
        </w:rPr>
        <w:t>to</w:t>
      </w:r>
      <w:proofErr w:type="spellEnd"/>
      <w:r w:rsidRPr="002565FC">
        <w:rPr>
          <w:b/>
        </w:rPr>
        <w:t xml:space="preserve"> speech</w:t>
      </w:r>
      <w:r w:rsidRPr="005537CD">
        <w:t xml:space="preserve">. U.S. </w:t>
      </w:r>
      <w:proofErr w:type="spellStart"/>
      <w:r w:rsidRPr="005537CD">
        <w:t>Patent</w:t>
      </w:r>
      <w:proofErr w:type="spellEnd"/>
      <w:r w:rsidRPr="005537CD">
        <w:t xml:space="preserve"> n. 6,865,533, 8 mar. 2005.</w:t>
      </w:r>
    </w:p>
    <w:p w14:paraId="00213A4D" w14:textId="77777777" w:rsidR="005537CD" w:rsidRDefault="005537CD" w:rsidP="00B77F8F">
      <w:pPr>
        <w:spacing w:line="360" w:lineRule="auto"/>
        <w:jc w:val="both"/>
        <w:rPr>
          <w:b/>
        </w:rPr>
      </w:pPr>
    </w:p>
    <w:p w14:paraId="15C65692" w14:textId="77777777"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14:paraId="74F3D429" w14:textId="77777777" w:rsidR="002A13D2" w:rsidRDefault="002A13D2" w:rsidP="006F0CE5">
      <w:pPr>
        <w:spacing w:line="360" w:lineRule="auto"/>
        <w:ind w:left="709"/>
        <w:jc w:val="both"/>
        <w:rPr>
          <w:color w:val="000000"/>
        </w:rPr>
      </w:pPr>
    </w:p>
    <w:p w14:paraId="491F2F26" w14:textId="77777777" w:rsidR="00110C2C" w:rsidRDefault="00110C2C" w:rsidP="00110C2C">
      <w:pPr>
        <w:spacing w:line="360" w:lineRule="auto"/>
        <w:ind w:left="708"/>
      </w:pPr>
      <w:r>
        <w:t xml:space="preserve">BERSCH, Rita. Introdução à tecnologia </w:t>
      </w:r>
      <w:proofErr w:type="spellStart"/>
      <w:r>
        <w:t>assistiva</w:t>
      </w:r>
      <w:proofErr w:type="spellEnd"/>
      <w:r>
        <w:t xml:space="preserve">. </w:t>
      </w:r>
      <w:r w:rsidRPr="00B85695">
        <w:rPr>
          <w:b/>
        </w:rPr>
        <w:t>Porto Alegre: CEDI</w:t>
      </w:r>
      <w:r>
        <w:t>, 2008.</w:t>
      </w:r>
    </w:p>
    <w:p w14:paraId="4C609367" w14:textId="77777777" w:rsidR="00110C2C" w:rsidRDefault="00110C2C" w:rsidP="006F0CE5">
      <w:pPr>
        <w:spacing w:line="360" w:lineRule="auto"/>
        <w:ind w:left="709"/>
        <w:jc w:val="both"/>
        <w:rPr>
          <w:color w:val="000000"/>
        </w:rPr>
      </w:pPr>
    </w:p>
    <w:p w14:paraId="3003C503" w14:textId="77777777" w:rsidR="00D65166" w:rsidRDefault="00D65166" w:rsidP="006F0CE5">
      <w:pPr>
        <w:spacing w:line="360" w:lineRule="auto"/>
        <w:ind w:left="709"/>
        <w:jc w:val="both"/>
        <w:rPr>
          <w:color w:val="000000"/>
        </w:rPr>
      </w:pPr>
      <w:r w:rsidRPr="00D65166">
        <w:rPr>
          <w:color w:val="000000"/>
        </w:rPr>
        <w:t xml:space="preserve">BHASKAR S. et al., </w:t>
      </w:r>
      <w:proofErr w:type="spellStart"/>
      <w:r w:rsidRPr="00D65166">
        <w:rPr>
          <w:color w:val="000000"/>
        </w:rPr>
        <w:t>Implementing</w:t>
      </w:r>
      <w:proofErr w:type="spellEnd"/>
      <w:r w:rsidRPr="00D65166">
        <w:rPr>
          <w:color w:val="000000"/>
        </w:rPr>
        <w:t xml:space="preserve"> </w:t>
      </w:r>
      <w:proofErr w:type="spellStart"/>
      <w:r w:rsidRPr="00D65166">
        <w:rPr>
          <w:color w:val="000000"/>
        </w:rPr>
        <w:t>Optical</w:t>
      </w:r>
      <w:proofErr w:type="spellEnd"/>
      <w:r w:rsidRPr="00D65166">
        <w:rPr>
          <w:color w:val="000000"/>
        </w:rPr>
        <w:t xml:space="preserve"> </w:t>
      </w:r>
      <w:proofErr w:type="spellStart"/>
      <w:r w:rsidRPr="00D65166">
        <w:rPr>
          <w:color w:val="000000"/>
        </w:rPr>
        <w:t>Character</w:t>
      </w:r>
      <w:proofErr w:type="spellEnd"/>
      <w:r w:rsidRPr="00D65166">
        <w:rPr>
          <w:color w:val="000000"/>
        </w:rPr>
        <w:t xml:space="preserve"> </w:t>
      </w:r>
      <w:proofErr w:type="spellStart"/>
      <w:r w:rsidRPr="00D65166">
        <w:rPr>
          <w:color w:val="000000"/>
        </w:rPr>
        <w:t>Recognition</w:t>
      </w:r>
      <w:proofErr w:type="spellEnd"/>
      <w:r w:rsidRPr="00D65166">
        <w:rPr>
          <w:color w:val="000000"/>
        </w:rPr>
        <w:t xml:space="preserve"> </w:t>
      </w:r>
      <w:proofErr w:type="spellStart"/>
      <w:r w:rsidRPr="00D65166">
        <w:rPr>
          <w:color w:val="000000"/>
        </w:rPr>
        <w:t>on</w:t>
      </w:r>
      <w:proofErr w:type="spellEnd"/>
      <w:r w:rsidRPr="00D65166">
        <w:rPr>
          <w:color w:val="000000"/>
        </w:rPr>
        <w:t xml:space="preserve"> </w:t>
      </w:r>
      <w:proofErr w:type="spellStart"/>
      <w:r w:rsidRPr="00D65166">
        <w:rPr>
          <w:color w:val="000000"/>
        </w:rPr>
        <w:t>the</w:t>
      </w:r>
      <w:proofErr w:type="spellEnd"/>
      <w:r w:rsidRPr="00D65166">
        <w:rPr>
          <w:color w:val="000000"/>
        </w:rPr>
        <w:t xml:space="preserve"> </w:t>
      </w:r>
      <w:proofErr w:type="spellStart"/>
      <w:r w:rsidRPr="00D65166">
        <w:rPr>
          <w:color w:val="000000"/>
        </w:rPr>
        <w:t>Android</w:t>
      </w:r>
      <w:proofErr w:type="spellEnd"/>
      <w:r w:rsidRPr="00D65166">
        <w:rPr>
          <w:color w:val="000000"/>
        </w:rPr>
        <w:t xml:space="preserve"> </w:t>
      </w:r>
      <w:proofErr w:type="spellStart"/>
      <w:r w:rsidRPr="00D65166">
        <w:rPr>
          <w:color w:val="000000"/>
        </w:rPr>
        <w:t>Operating</w:t>
      </w:r>
      <w:proofErr w:type="spellEnd"/>
      <w:r w:rsidRPr="00D65166">
        <w:rPr>
          <w:color w:val="000000"/>
        </w:rPr>
        <w:t xml:space="preserve"> System for Business </w:t>
      </w:r>
      <w:proofErr w:type="spellStart"/>
      <w:r w:rsidRPr="00D65166">
        <w:rPr>
          <w:color w:val="000000"/>
        </w:rPr>
        <w:t>Cards</w:t>
      </w:r>
      <w:proofErr w:type="spellEnd"/>
      <w:r w:rsidRPr="00D65166">
        <w:rPr>
          <w:color w:val="000000"/>
        </w:rPr>
        <w:t>, 2010.</w:t>
      </w:r>
    </w:p>
    <w:p w14:paraId="1BA9E1D4" w14:textId="77777777" w:rsidR="00E10569" w:rsidRDefault="00E10569" w:rsidP="006F0CE5">
      <w:pPr>
        <w:spacing w:line="360" w:lineRule="auto"/>
        <w:ind w:left="709"/>
        <w:jc w:val="both"/>
        <w:rPr>
          <w:color w:val="000000"/>
        </w:rPr>
      </w:pPr>
    </w:p>
    <w:p w14:paraId="07A091B5" w14:textId="4664FB16" w:rsidR="004A190C" w:rsidRDefault="004A190C" w:rsidP="004A190C">
      <w:pPr>
        <w:spacing w:line="360" w:lineRule="auto"/>
        <w:ind w:left="709"/>
        <w:jc w:val="both"/>
      </w:pPr>
      <w:proofErr w:type="spellStart"/>
      <w:r w:rsidRPr="004258D3">
        <w:t>Chamchong</w:t>
      </w:r>
      <w:proofErr w:type="spellEnd"/>
      <w:r>
        <w:t xml:space="preserve"> R</w:t>
      </w:r>
      <w:r w:rsidRPr="004258D3">
        <w:t xml:space="preserve">, </w:t>
      </w:r>
      <w:proofErr w:type="spellStart"/>
      <w:r w:rsidRPr="004258D3">
        <w:t>Fung</w:t>
      </w:r>
      <w:proofErr w:type="spellEnd"/>
      <w:r>
        <w:t xml:space="preserve"> C. C</w:t>
      </w:r>
      <w:r w:rsidRPr="004258D3">
        <w:t>, Wong</w:t>
      </w:r>
      <w:r>
        <w:t xml:space="preserve"> K. W</w:t>
      </w:r>
      <w:r w:rsidRPr="004258D3">
        <w:t xml:space="preserve">. </w:t>
      </w:r>
      <w:proofErr w:type="spellStart"/>
      <w:r w:rsidRPr="004258D3">
        <w:t>Comparing</w:t>
      </w:r>
      <w:proofErr w:type="spellEnd"/>
      <w:r w:rsidRPr="004258D3">
        <w:t xml:space="preserve"> </w:t>
      </w:r>
      <w:proofErr w:type="spellStart"/>
      <w:r w:rsidRPr="004258D3">
        <w:t>Binarisation</w:t>
      </w:r>
      <w:proofErr w:type="spellEnd"/>
      <w:r w:rsidRPr="004258D3">
        <w:t xml:space="preserve"> </w:t>
      </w:r>
      <w:proofErr w:type="spellStart"/>
      <w:r w:rsidRPr="004258D3">
        <w:t>Techniques</w:t>
      </w:r>
      <w:proofErr w:type="spellEnd"/>
      <w:r w:rsidRPr="004258D3">
        <w:t xml:space="preserve"> for </w:t>
      </w:r>
      <w:proofErr w:type="spellStart"/>
      <w:r w:rsidRPr="004258D3">
        <w:t>the</w:t>
      </w:r>
      <w:proofErr w:type="spellEnd"/>
      <w:r w:rsidRPr="004258D3">
        <w:t xml:space="preserve"> </w:t>
      </w:r>
      <w:proofErr w:type="spellStart"/>
      <w:r w:rsidRPr="004258D3">
        <w:t>Processing</w:t>
      </w:r>
      <w:proofErr w:type="spellEnd"/>
      <w:r w:rsidRPr="004258D3">
        <w:t xml:space="preserve"> </w:t>
      </w:r>
      <w:proofErr w:type="spellStart"/>
      <w:r w:rsidRPr="004258D3">
        <w:t>of</w:t>
      </w:r>
      <w:proofErr w:type="spellEnd"/>
      <w:r w:rsidRPr="004258D3">
        <w:t xml:space="preserve"> </w:t>
      </w:r>
      <w:proofErr w:type="spellStart"/>
      <w:r w:rsidRPr="004258D3">
        <w:t>Ancient</w:t>
      </w:r>
      <w:proofErr w:type="spellEnd"/>
      <w:r w:rsidRPr="004258D3">
        <w:t xml:space="preserve"> </w:t>
      </w:r>
      <w:proofErr w:type="spellStart"/>
      <w:r w:rsidRPr="004258D3">
        <w:t>Manuscripts</w:t>
      </w:r>
      <w:proofErr w:type="spellEnd"/>
      <w:r w:rsidRPr="004258D3">
        <w:t xml:space="preserve">. </w:t>
      </w:r>
      <w:proofErr w:type="spellStart"/>
      <w:r w:rsidRPr="004258D3">
        <w:t>Ryohei</w:t>
      </w:r>
      <w:proofErr w:type="spellEnd"/>
      <w:r w:rsidRPr="004258D3">
        <w:t xml:space="preserve"> </w:t>
      </w:r>
      <w:proofErr w:type="spellStart"/>
      <w:r w:rsidRPr="004258D3">
        <w:t>Nakatsu</w:t>
      </w:r>
      <w:proofErr w:type="spellEnd"/>
      <w:r w:rsidRPr="004258D3">
        <w:t xml:space="preserve">; </w:t>
      </w:r>
      <w:proofErr w:type="spellStart"/>
      <w:r w:rsidRPr="004258D3">
        <w:t>Naoko</w:t>
      </w:r>
      <w:proofErr w:type="spellEnd"/>
      <w:r w:rsidRPr="004258D3">
        <w:t xml:space="preserve"> Tosa; </w:t>
      </w:r>
      <w:proofErr w:type="spellStart"/>
      <w:r w:rsidRPr="004258D3">
        <w:t>Fazel</w:t>
      </w:r>
      <w:proofErr w:type="spellEnd"/>
      <w:r w:rsidRPr="004258D3">
        <w:t xml:space="preserve"> </w:t>
      </w:r>
      <w:proofErr w:type="spellStart"/>
      <w:r w:rsidRPr="004258D3">
        <w:t>Naghdy</w:t>
      </w:r>
      <w:proofErr w:type="spellEnd"/>
      <w:r w:rsidRPr="004258D3">
        <w:t xml:space="preserve">; </w:t>
      </w:r>
      <w:proofErr w:type="spellStart"/>
      <w:r w:rsidRPr="004258D3">
        <w:t>Kok</w:t>
      </w:r>
      <w:proofErr w:type="spellEnd"/>
      <w:r w:rsidRPr="004258D3">
        <w:t xml:space="preserve"> </w:t>
      </w:r>
      <w:proofErr w:type="spellStart"/>
      <w:r w:rsidRPr="004258D3">
        <w:t>Wai</w:t>
      </w:r>
      <w:proofErr w:type="spellEnd"/>
      <w:r w:rsidRPr="004258D3">
        <w:t xml:space="preserve"> Wong; Philippe </w:t>
      </w:r>
      <w:proofErr w:type="spellStart"/>
      <w:r w:rsidRPr="004258D3">
        <w:t>Codognet</w:t>
      </w:r>
      <w:proofErr w:type="spellEnd"/>
      <w:r w:rsidRPr="004258D3">
        <w:t xml:space="preserve">. </w:t>
      </w:r>
      <w:proofErr w:type="spellStart"/>
      <w:r w:rsidRPr="004258D3">
        <w:t>Second</w:t>
      </w:r>
      <w:proofErr w:type="spellEnd"/>
      <w:r w:rsidRPr="004258D3">
        <w:t xml:space="preserve"> IFIP TC 14 </w:t>
      </w:r>
      <w:proofErr w:type="spellStart"/>
      <w:r w:rsidRPr="004258D3">
        <w:t>Entertainment</w:t>
      </w:r>
      <w:proofErr w:type="spellEnd"/>
      <w:r w:rsidRPr="004258D3">
        <w:t xml:space="preserve"> </w:t>
      </w:r>
      <w:proofErr w:type="spellStart"/>
      <w:r w:rsidRPr="004258D3">
        <w:t>Computing</w:t>
      </w:r>
      <w:proofErr w:type="spellEnd"/>
      <w:r w:rsidRPr="004258D3">
        <w:t xml:space="preserve"> </w:t>
      </w:r>
      <w:proofErr w:type="spellStart"/>
      <w:r w:rsidRPr="004258D3">
        <w:t>Symposium</w:t>
      </w:r>
      <w:proofErr w:type="spellEnd"/>
      <w:r w:rsidRPr="004258D3">
        <w:t xml:space="preserve"> (ECS) / </w:t>
      </w:r>
      <w:proofErr w:type="spellStart"/>
      <w:r w:rsidRPr="004258D3">
        <w:t>Held</w:t>
      </w:r>
      <w:proofErr w:type="spellEnd"/>
      <w:r w:rsidRPr="004258D3">
        <w:t xml:space="preserve"> as </w:t>
      </w:r>
      <w:proofErr w:type="spellStart"/>
      <w:r w:rsidRPr="004258D3">
        <w:t>Part</w:t>
      </w:r>
      <w:proofErr w:type="spellEnd"/>
      <w:r w:rsidRPr="004258D3">
        <w:t xml:space="preserve"> </w:t>
      </w:r>
      <w:proofErr w:type="spellStart"/>
      <w:r w:rsidRPr="004258D3">
        <w:t>of</w:t>
      </w:r>
      <w:proofErr w:type="spellEnd"/>
      <w:r w:rsidRPr="004258D3">
        <w:t xml:space="preserve"> World Computer </w:t>
      </w:r>
      <w:proofErr w:type="spellStart"/>
      <w:r w:rsidRPr="004258D3">
        <w:t>Congress</w:t>
      </w:r>
      <w:proofErr w:type="spellEnd"/>
      <w:r w:rsidRPr="004258D3">
        <w:t xml:space="preserve"> (WCC), </w:t>
      </w:r>
      <w:proofErr w:type="spellStart"/>
      <w:r w:rsidRPr="004258D3">
        <w:t>Sep</w:t>
      </w:r>
      <w:proofErr w:type="spellEnd"/>
      <w:r w:rsidRPr="004258D3">
        <w:t xml:space="preserve"> 2010, Brisbane, </w:t>
      </w:r>
      <w:proofErr w:type="spellStart"/>
      <w:r w:rsidRPr="004258D3">
        <w:t>Australia</w:t>
      </w:r>
      <w:proofErr w:type="spellEnd"/>
      <w:r w:rsidRPr="004258D3">
        <w:t xml:space="preserve">. Springer, IFIP </w:t>
      </w:r>
      <w:proofErr w:type="spellStart"/>
      <w:r w:rsidRPr="004258D3">
        <w:t>Advances</w:t>
      </w:r>
      <w:proofErr w:type="spellEnd"/>
      <w:r w:rsidRPr="004258D3">
        <w:t xml:space="preserve"> in </w:t>
      </w:r>
      <w:proofErr w:type="spellStart"/>
      <w:r w:rsidRPr="004258D3">
        <w:t>Information</w:t>
      </w:r>
      <w:proofErr w:type="spellEnd"/>
      <w:r w:rsidRPr="004258D3">
        <w:t xml:space="preserve"> </w:t>
      </w:r>
      <w:proofErr w:type="spellStart"/>
      <w:r w:rsidRPr="004258D3">
        <w:t>and</w:t>
      </w:r>
      <w:proofErr w:type="spellEnd"/>
      <w:r w:rsidRPr="004258D3">
        <w:t xml:space="preserve"> Communication Technology, AICT-333, pp.55</w:t>
      </w:r>
      <w:r w:rsidR="00C20D2C">
        <w:t xml:space="preserve">-64, 2010, Cultural </w:t>
      </w:r>
      <w:proofErr w:type="spellStart"/>
      <w:r w:rsidR="00C20D2C">
        <w:t>Computing</w:t>
      </w:r>
      <w:proofErr w:type="spellEnd"/>
      <w:r w:rsidR="00C20D2C">
        <w:t>.</w:t>
      </w:r>
    </w:p>
    <w:p w14:paraId="2B49B9AD" w14:textId="77777777" w:rsidR="00C20D2C" w:rsidRDefault="00C20D2C" w:rsidP="004A190C">
      <w:pPr>
        <w:spacing w:line="360" w:lineRule="auto"/>
        <w:ind w:left="709"/>
        <w:jc w:val="both"/>
      </w:pPr>
    </w:p>
    <w:p w14:paraId="2B0161A5" w14:textId="75325FBA" w:rsidR="00C20D2C" w:rsidRPr="00C20D2C" w:rsidRDefault="00C20D2C" w:rsidP="004A190C">
      <w:pPr>
        <w:spacing w:line="360" w:lineRule="auto"/>
        <w:ind w:left="709"/>
        <w:jc w:val="both"/>
      </w:pPr>
      <w:r w:rsidRPr="00C20D2C">
        <w:rPr>
          <w:shd w:val="clear" w:color="auto" w:fill="FFFFFF"/>
        </w:rPr>
        <w:t xml:space="preserve">CHATTOPADHYAY, </w:t>
      </w:r>
      <w:proofErr w:type="spellStart"/>
      <w:r w:rsidRPr="00C20D2C">
        <w:rPr>
          <w:shd w:val="clear" w:color="auto" w:fill="FFFFFF"/>
        </w:rPr>
        <w:t>Tanushyam</w:t>
      </w:r>
      <w:proofErr w:type="spellEnd"/>
      <w:r w:rsidRPr="00C20D2C">
        <w:rPr>
          <w:shd w:val="clear" w:color="auto" w:fill="FFFFFF"/>
        </w:rPr>
        <w:t xml:space="preserve">; SINHA, </w:t>
      </w:r>
      <w:proofErr w:type="spellStart"/>
      <w:r w:rsidRPr="00C20D2C">
        <w:rPr>
          <w:shd w:val="clear" w:color="auto" w:fill="FFFFFF"/>
        </w:rPr>
        <w:t>Priyanka</w:t>
      </w:r>
      <w:proofErr w:type="spellEnd"/>
      <w:r w:rsidRPr="00C20D2C">
        <w:rPr>
          <w:shd w:val="clear" w:color="auto" w:fill="FFFFFF"/>
        </w:rPr>
        <w:t xml:space="preserve">; BISWAS, </w:t>
      </w:r>
      <w:proofErr w:type="spellStart"/>
      <w:r w:rsidRPr="00C20D2C">
        <w:rPr>
          <w:shd w:val="clear" w:color="auto" w:fill="FFFFFF"/>
        </w:rPr>
        <w:t>Provat</w:t>
      </w:r>
      <w:proofErr w:type="spellEnd"/>
      <w:r w:rsidRPr="00C20D2C">
        <w:rPr>
          <w:shd w:val="clear" w:color="auto" w:fill="FFFFFF"/>
        </w:rPr>
        <w:t xml:space="preserve">. Performance </w:t>
      </w:r>
      <w:proofErr w:type="spellStart"/>
      <w:r w:rsidRPr="00C20D2C">
        <w:rPr>
          <w:shd w:val="clear" w:color="auto" w:fill="FFFFFF"/>
        </w:rPr>
        <w:t>of</w:t>
      </w:r>
      <w:proofErr w:type="spellEnd"/>
      <w:r w:rsidRPr="00C20D2C">
        <w:rPr>
          <w:shd w:val="clear" w:color="auto" w:fill="FFFFFF"/>
        </w:rPr>
        <w:t xml:space="preserve"> </w:t>
      </w:r>
      <w:proofErr w:type="spellStart"/>
      <w:r w:rsidRPr="00C20D2C">
        <w:rPr>
          <w:shd w:val="clear" w:color="auto" w:fill="FFFFFF"/>
        </w:rPr>
        <w:t>document</w:t>
      </w:r>
      <w:proofErr w:type="spellEnd"/>
      <w:r w:rsidRPr="00C20D2C">
        <w:rPr>
          <w:shd w:val="clear" w:color="auto" w:fill="FFFFFF"/>
        </w:rPr>
        <w:t xml:space="preserve"> </w:t>
      </w:r>
      <w:proofErr w:type="spellStart"/>
      <w:r w:rsidRPr="00C20D2C">
        <w:rPr>
          <w:shd w:val="clear" w:color="auto" w:fill="FFFFFF"/>
        </w:rPr>
        <w:t>image</w:t>
      </w:r>
      <w:proofErr w:type="spellEnd"/>
      <w:r w:rsidRPr="00C20D2C">
        <w:rPr>
          <w:shd w:val="clear" w:color="auto" w:fill="FFFFFF"/>
        </w:rPr>
        <w:t xml:space="preserve"> OCR systems for </w:t>
      </w:r>
      <w:proofErr w:type="spellStart"/>
      <w:r w:rsidRPr="00C20D2C">
        <w:rPr>
          <w:shd w:val="clear" w:color="auto" w:fill="FFFFFF"/>
        </w:rPr>
        <w:t>recognizing</w:t>
      </w:r>
      <w:proofErr w:type="spellEnd"/>
      <w:r w:rsidRPr="00C20D2C">
        <w:rPr>
          <w:shd w:val="clear" w:color="auto" w:fill="FFFFFF"/>
        </w:rPr>
        <w:t xml:space="preserve"> </w:t>
      </w:r>
      <w:proofErr w:type="spellStart"/>
      <w:r w:rsidRPr="00C20D2C">
        <w:rPr>
          <w:shd w:val="clear" w:color="auto" w:fill="FFFFFF"/>
        </w:rPr>
        <w:t>video</w:t>
      </w:r>
      <w:proofErr w:type="spellEnd"/>
      <w:r w:rsidRPr="00C20D2C">
        <w:rPr>
          <w:shd w:val="clear" w:color="auto" w:fill="FFFFFF"/>
        </w:rPr>
        <w:t xml:space="preserve"> </w:t>
      </w:r>
      <w:proofErr w:type="spellStart"/>
      <w:r w:rsidRPr="00C20D2C">
        <w:rPr>
          <w:shd w:val="clear" w:color="auto" w:fill="FFFFFF"/>
        </w:rPr>
        <w:t>texts</w:t>
      </w:r>
      <w:proofErr w:type="spellEnd"/>
      <w:r w:rsidRPr="00C20D2C">
        <w:rPr>
          <w:shd w:val="clear" w:color="auto" w:fill="FFFFFF"/>
        </w:rPr>
        <w:t xml:space="preserve"> </w:t>
      </w:r>
      <w:proofErr w:type="spellStart"/>
      <w:r w:rsidRPr="00C20D2C">
        <w:rPr>
          <w:shd w:val="clear" w:color="auto" w:fill="FFFFFF"/>
        </w:rPr>
        <w:t>on</w:t>
      </w:r>
      <w:proofErr w:type="spellEnd"/>
      <w:r w:rsidRPr="00C20D2C">
        <w:rPr>
          <w:shd w:val="clear" w:color="auto" w:fill="FFFFFF"/>
        </w:rPr>
        <w:t xml:space="preserve"> </w:t>
      </w:r>
      <w:proofErr w:type="spellStart"/>
      <w:r w:rsidRPr="00C20D2C">
        <w:rPr>
          <w:shd w:val="clear" w:color="auto" w:fill="FFFFFF"/>
        </w:rPr>
        <w:t>embedded</w:t>
      </w:r>
      <w:proofErr w:type="spellEnd"/>
      <w:r w:rsidRPr="00C20D2C">
        <w:rPr>
          <w:shd w:val="clear" w:color="auto" w:fill="FFFFFF"/>
        </w:rPr>
        <w:t xml:space="preserve"> </w:t>
      </w:r>
      <w:proofErr w:type="spellStart"/>
      <w:r w:rsidRPr="00C20D2C">
        <w:rPr>
          <w:shd w:val="clear" w:color="auto" w:fill="FFFFFF"/>
        </w:rPr>
        <w:t>platform</w:t>
      </w:r>
      <w:proofErr w:type="spellEnd"/>
      <w:r w:rsidRPr="00C20D2C">
        <w:rPr>
          <w:shd w:val="clear" w:color="auto" w:fill="FFFFFF"/>
        </w:rPr>
        <w:t>. In: </w:t>
      </w:r>
      <w:proofErr w:type="spellStart"/>
      <w:r w:rsidRPr="00C20D2C">
        <w:rPr>
          <w:b/>
          <w:bCs/>
          <w:shd w:val="clear" w:color="auto" w:fill="FFFFFF"/>
        </w:rPr>
        <w:t>Computational</w:t>
      </w:r>
      <w:proofErr w:type="spellEnd"/>
      <w:r w:rsidRPr="00C20D2C">
        <w:rPr>
          <w:b/>
          <w:bCs/>
          <w:shd w:val="clear" w:color="auto" w:fill="FFFFFF"/>
        </w:rPr>
        <w:t xml:space="preserve"> </w:t>
      </w:r>
      <w:proofErr w:type="spellStart"/>
      <w:r w:rsidRPr="00C20D2C">
        <w:rPr>
          <w:b/>
          <w:bCs/>
          <w:shd w:val="clear" w:color="auto" w:fill="FFFFFF"/>
        </w:rPr>
        <w:t>Intelligence</w:t>
      </w:r>
      <w:proofErr w:type="spellEnd"/>
      <w:r w:rsidRPr="00C20D2C">
        <w:rPr>
          <w:b/>
          <w:bCs/>
          <w:shd w:val="clear" w:color="auto" w:fill="FFFFFF"/>
        </w:rPr>
        <w:t xml:space="preserve"> </w:t>
      </w:r>
      <w:proofErr w:type="spellStart"/>
      <w:r w:rsidRPr="00C20D2C">
        <w:rPr>
          <w:b/>
          <w:bCs/>
          <w:shd w:val="clear" w:color="auto" w:fill="FFFFFF"/>
        </w:rPr>
        <w:t>and</w:t>
      </w:r>
      <w:proofErr w:type="spellEnd"/>
      <w:r w:rsidRPr="00C20D2C">
        <w:rPr>
          <w:b/>
          <w:bCs/>
          <w:shd w:val="clear" w:color="auto" w:fill="FFFFFF"/>
        </w:rPr>
        <w:t xml:space="preserve"> Communication Networks (CICN), 2011 </w:t>
      </w:r>
      <w:proofErr w:type="spellStart"/>
      <w:r w:rsidRPr="00C20D2C">
        <w:rPr>
          <w:b/>
          <w:bCs/>
          <w:shd w:val="clear" w:color="auto" w:fill="FFFFFF"/>
        </w:rPr>
        <w:t>International</w:t>
      </w:r>
      <w:proofErr w:type="spellEnd"/>
      <w:r w:rsidRPr="00C20D2C">
        <w:rPr>
          <w:b/>
          <w:bCs/>
          <w:shd w:val="clear" w:color="auto" w:fill="FFFFFF"/>
        </w:rPr>
        <w:t xml:space="preserve"> </w:t>
      </w:r>
      <w:proofErr w:type="spellStart"/>
      <w:r w:rsidRPr="00C20D2C">
        <w:rPr>
          <w:b/>
          <w:bCs/>
          <w:shd w:val="clear" w:color="auto" w:fill="FFFFFF"/>
        </w:rPr>
        <w:t>Conference</w:t>
      </w:r>
      <w:proofErr w:type="spellEnd"/>
      <w:r w:rsidRPr="00C20D2C">
        <w:rPr>
          <w:b/>
          <w:bCs/>
          <w:shd w:val="clear" w:color="auto" w:fill="FFFFFF"/>
        </w:rPr>
        <w:t xml:space="preserve"> </w:t>
      </w:r>
      <w:proofErr w:type="spellStart"/>
      <w:r w:rsidRPr="00C20D2C">
        <w:rPr>
          <w:b/>
          <w:bCs/>
          <w:shd w:val="clear" w:color="auto" w:fill="FFFFFF"/>
        </w:rPr>
        <w:t>on</w:t>
      </w:r>
      <w:proofErr w:type="spellEnd"/>
      <w:r w:rsidRPr="00C20D2C">
        <w:rPr>
          <w:shd w:val="clear" w:color="auto" w:fill="FFFFFF"/>
        </w:rPr>
        <w:t>. IEEE, 2011. p. 606-610.</w:t>
      </w:r>
    </w:p>
    <w:p w14:paraId="42AD263C" w14:textId="77777777" w:rsidR="004A190C" w:rsidRDefault="004A190C" w:rsidP="006F0CE5">
      <w:pPr>
        <w:spacing w:line="360" w:lineRule="auto"/>
        <w:ind w:left="709"/>
        <w:jc w:val="both"/>
        <w:rPr>
          <w:color w:val="000000"/>
        </w:rPr>
      </w:pPr>
    </w:p>
    <w:p w14:paraId="3602924A" w14:textId="77777777" w:rsidR="004A190C" w:rsidRDefault="004A190C" w:rsidP="006F0CE5">
      <w:pPr>
        <w:spacing w:line="360" w:lineRule="auto"/>
        <w:ind w:left="709"/>
        <w:jc w:val="both"/>
        <w:rPr>
          <w:color w:val="000000"/>
        </w:rPr>
      </w:pPr>
    </w:p>
    <w:p w14:paraId="5F493E68" w14:textId="77777777" w:rsidR="00E10569" w:rsidRPr="00B87F67" w:rsidRDefault="00E10569" w:rsidP="006F0CE5">
      <w:pPr>
        <w:spacing w:line="360" w:lineRule="auto"/>
        <w:ind w:left="709"/>
        <w:jc w:val="both"/>
      </w:pPr>
      <w:r w:rsidRPr="00B87F67">
        <w:rPr>
          <w:shd w:val="clear" w:color="auto" w:fill="FFFFFF"/>
        </w:rPr>
        <w:t>FOONG, Oi-</w:t>
      </w:r>
      <w:proofErr w:type="spellStart"/>
      <w:r w:rsidRPr="00B87F67">
        <w:rPr>
          <w:shd w:val="clear" w:color="auto" w:fill="FFFFFF"/>
        </w:rPr>
        <w:t>Mean</w:t>
      </w:r>
      <w:proofErr w:type="spellEnd"/>
      <w:r w:rsidRPr="00B87F67">
        <w:rPr>
          <w:shd w:val="clear" w:color="auto" w:fill="FFFFFF"/>
        </w:rPr>
        <w:t xml:space="preserve">; SULAIMAN, </w:t>
      </w:r>
      <w:proofErr w:type="spellStart"/>
      <w:r w:rsidRPr="00B87F67">
        <w:rPr>
          <w:shd w:val="clear" w:color="auto" w:fill="FFFFFF"/>
        </w:rPr>
        <w:t>Suziah</w:t>
      </w:r>
      <w:proofErr w:type="spellEnd"/>
      <w:r w:rsidRPr="00B87F67">
        <w:rPr>
          <w:shd w:val="clear" w:color="auto" w:fill="FFFFFF"/>
        </w:rPr>
        <w:t xml:space="preserve">; LING, </w:t>
      </w:r>
      <w:proofErr w:type="spellStart"/>
      <w:r w:rsidRPr="00B87F67">
        <w:rPr>
          <w:shd w:val="clear" w:color="auto" w:fill="FFFFFF"/>
        </w:rPr>
        <w:t>Kiing</w:t>
      </w:r>
      <w:proofErr w:type="spellEnd"/>
      <w:r w:rsidRPr="00B87F67">
        <w:rPr>
          <w:shd w:val="clear" w:color="auto" w:fill="FFFFFF"/>
        </w:rPr>
        <w:t xml:space="preserve"> </w:t>
      </w:r>
      <w:proofErr w:type="spellStart"/>
      <w:r w:rsidRPr="00B87F67">
        <w:rPr>
          <w:shd w:val="clear" w:color="auto" w:fill="FFFFFF"/>
        </w:rPr>
        <w:t>Kiu</w:t>
      </w:r>
      <w:proofErr w:type="spellEnd"/>
      <w:r w:rsidRPr="00B87F67">
        <w:rPr>
          <w:shd w:val="clear" w:color="auto" w:fill="FFFFFF"/>
        </w:rPr>
        <w:t xml:space="preserve">. </w:t>
      </w:r>
      <w:proofErr w:type="spellStart"/>
      <w:r w:rsidRPr="00B87F67">
        <w:rPr>
          <w:shd w:val="clear" w:color="auto" w:fill="FFFFFF"/>
        </w:rPr>
        <w:t>Text</w:t>
      </w:r>
      <w:proofErr w:type="spellEnd"/>
      <w:r w:rsidRPr="00B87F67">
        <w:rPr>
          <w:shd w:val="clear" w:color="auto" w:fill="FFFFFF"/>
        </w:rPr>
        <w:t xml:space="preserve"> </w:t>
      </w:r>
      <w:proofErr w:type="spellStart"/>
      <w:r w:rsidRPr="00B87F67">
        <w:rPr>
          <w:shd w:val="clear" w:color="auto" w:fill="FFFFFF"/>
        </w:rPr>
        <w:t>signage</w:t>
      </w:r>
      <w:proofErr w:type="spellEnd"/>
      <w:r w:rsidRPr="00B87F67">
        <w:rPr>
          <w:shd w:val="clear" w:color="auto" w:fill="FFFFFF"/>
        </w:rPr>
        <w:t xml:space="preserve"> </w:t>
      </w:r>
      <w:proofErr w:type="spellStart"/>
      <w:r w:rsidRPr="00B87F67">
        <w:rPr>
          <w:shd w:val="clear" w:color="auto" w:fill="FFFFFF"/>
        </w:rPr>
        <w:t>recognition</w:t>
      </w:r>
      <w:proofErr w:type="spellEnd"/>
      <w:r w:rsidRPr="00B87F67">
        <w:rPr>
          <w:shd w:val="clear" w:color="auto" w:fill="FFFFFF"/>
        </w:rPr>
        <w:t xml:space="preserve"> in </w:t>
      </w:r>
      <w:proofErr w:type="spellStart"/>
      <w:r w:rsidRPr="00B87F67">
        <w:rPr>
          <w:shd w:val="clear" w:color="auto" w:fill="FFFFFF"/>
        </w:rPr>
        <w:t>Android</w:t>
      </w:r>
      <w:proofErr w:type="spellEnd"/>
      <w:r w:rsidRPr="00B87F67">
        <w:rPr>
          <w:shd w:val="clear" w:color="auto" w:fill="FFFFFF"/>
        </w:rPr>
        <w:t xml:space="preserve"> mobile </w:t>
      </w:r>
      <w:proofErr w:type="spellStart"/>
      <w:r w:rsidRPr="00B87F67">
        <w:rPr>
          <w:shd w:val="clear" w:color="auto" w:fill="FFFFFF"/>
        </w:rPr>
        <w:t>devices</w:t>
      </w:r>
      <w:proofErr w:type="spellEnd"/>
      <w:r w:rsidRPr="00B87F67">
        <w:rPr>
          <w:shd w:val="clear" w:color="auto" w:fill="FFFFFF"/>
        </w:rPr>
        <w:t>. </w:t>
      </w:r>
      <w:proofErr w:type="spellStart"/>
      <w:r w:rsidRPr="00B87F67">
        <w:rPr>
          <w:b/>
          <w:bCs/>
          <w:shd w:val="clear" w:color="auto" w:fill="FFFFFF"/>
        </w:rPr>
        <w:t>Journal</w:t>
      </w:r>
      <w:proofErr w:type="spellEnd"/>
      <w:r w:rsidRPr="00B87F67">
        <w:rPr>
          <w:b/>
          <w:bCs/>
          <w:shd w:val="clear" w:color="auto" w:fill="FFFFFF"/>
        </w:rPr>
        <w:t xml:space="preserve"> </w:t>
      </w:r>
      <w:proofErr w:type="spellStart"/>
      <w:r w:rsidRPr="00B87F67">
        <w:rPr>
          <w:b/>
          <w:bCs/>
          <w:shd w:val="clear" w:color="auto" w:fill="FFFFFF"/>
        </w:rPr>
        <w:t>of</w:t>
      </w:r>
      <w:proofErr w:type="spellEnd"/>
      <w:r w:rsidRPr="00B87F67">
        <w:rPr>
          <w:b/>
          <w:bCs/>
          <w:shd w:val="clear" w:color="auto" w:fill="FFFFFF"/>
        </w:rPr>
        <w:t xml:space="preserve"> Computer Science</w:t>
      </w:r>
      <w:r w:rsidRPr="00B87F67">
        <w:rPr>
          <w:shd w:val="clear" w:color="auto" w:fill="FFFFFF"/>
        </w:rPr>
        <w:t>, v. 9, n. 12, p. 1793, 2013.</w:t>
      </w:r>
    </w:p>
    <w:p w14:paraId="17EC050F" w14:textId="77777777" w:rsidR="00ED034D" w:rsidRDefault="00ED034D" w:rsidP="006F0CE5">
      <w:pPr>
        <w:spacing w:line="360" w:lineRule="auto"/>
        <w:ind w:left="709"/>
        <w:jc w:val="both"/>
      </w:pPr>
    </w:p>
    <w:p w14:paraId="548ACBCB" w14:textId="77777777" w:rsidR="00BE22DE" w:rsidRDefault="00BE22DE" w:rsidP="006F0CE5">
      <w:pPr>
        <w:spacing w:line="360" w:lineRule="auto"/>
        <w:ind w:left="709"/>
        <w:jc w:val="both"/>
        <w:rPr>
          <w:color w:val="000000"/>
        </w:rPr>
      </w:pPr>
      <w:r>
        <w:rPr>
          <w:color w:val="000000"/>
        </w:rPr>
        <w:lastRenderedPageBreak/>
        <w:t xml:space="preserve">GITHUB.COM. </w:t>
      </w:r>
      <w:proofErr w:type="spellStart"/>
      <w:r>
        <w:rPr>
          <w:color w:val="000000"/>
        </w:rPr>
        <w:t>Tessetact</w:t>
      </w:r>
      <w:proofErr w:type="spellEnd"/>
      <w:r>
        <w:rPr>
          <w:color w:val="000000"/>
        </w:rPr>
        <w:t xml:space="preserve">-OCR - </w:t>
      </w:r>
      <w:proofErr w:type="spellStart"/>
      <w:r w:rsidRPr="00BE22DE">
        <w:rPr>
          <w:color w:val="000000"/>
        </w:rPr>
        <w:t>ImproveQuality</w:t>
      </w:r>
      <w:proofErr w:type="spellEnd"/>
      <w:r>
        <w:rPr>
          <w:color w:val="000000"/>
        </w:rPr>
        <w:t>. 2017. Disponível em: &lt;</w:t>
      </w:r>
      <w:r w:rsidRPr="00BE22DE">
        <w:t xml:space="preserve"> </w:t>
      </w:r>
      <w:r w:rsidRPr="00BE22DE">
        <w:rPr>
          <w:color w:val="000000"/>
        </w:rPr>
        <w:t xml:space="preserve">https://github.com/tesseract-ocr/tesseract/wiki/ImproveQuality </w:t>
      </w:r>
      <w:r>
        <w:rPr>
          <w:color w:val="000000"/>
        </w:rPr>
        <w:t>&gt;. Acesso em: 13 junho de 2017</w:t>
      </w:r>
      <w:r w:rsidR="00ED034D">
        <w:rPr>
          <w:color w:val="000000"/>
        </w:rPr>
        <w:t>.</w:t>
      </w:r>
    </w:p>
    <w:p w14:paraId="76CDF0BE" w14:textId="77777777" w:rsidR="001B2140" w:rsidRDefault="001B2140" w:rsidP="006F0CE5">
      <w:pPr>
        <w:spacing w:line="360" w:lineRule="auto"/>
        <w:ind w:left="709"/>
        <w:jc w:val="both"/>
        <w:rPr>
          <w:color w:val="000000"/>
        </w:rPr>
      </w:pPr>
    </w:p>
    <w:p w14:paraId="55999897" w14:textId="0DDCAF7E" w:rsidR="001B2140" w:rsidRPr="001B2140" w:rsidRDefault="001B2140" w:rsidP="00924227">
      <w:pPr>
        <w:spacing w:line="360" w:lineRule="auto"/>
        <w:ind w:left="709"/>
        <w:jc w:val="both"/>
      </w:pPr>
      <w:r w:rsidRPr="00924227">
        <w:t xml:space="preserve">Gupta M.R., Jacobson N.P., Garcia E.K.: OCR </w:t>
      </w:r>
      <w:proofErr w:type="spellStart"/>
      <w:r w:rsidRPr="00924227">
        <w:t>binarization</w:t>
      </w:r>
      <w:proofErr w:type="spellEnd"/>
      <w:r w:rsidRPr="00924227">
        <w:t xml:space="preserve"> </w:t>
      </w:r>
      <w:proofErr w:type="spellStart"/>
      <w:r w:rsidRPr="00924227">
        <w:t>and</w:t>
      </w:r>
      <w:proofErr w:type="spellEnd"/>
      <w:r w:rsidRPr="00924227">
        <w:t xml:space="preserve"> </w:t>
      </w:r>
      <w:proofErr w:type="spellStart"/>
      <w:r w:rsidRPr="00924227">
        <w:t>image</w:t>
      </w:r>
      <w:proofErr w:type="spellEnd"/>
      <w:r w:rsidRPr="00924227">
        <w:t xml:space="preserve"> </w:t>
      </w:r>
      <w:proofErr w:type="spellStart"/>
      <w:r w:rsidRPr="00924227">
        <w:t>pre-processing</w:t>
      </w:r>
      <w:proofErr w:type="spellEnd"/>
      <w:r w:rsidRPr="00924227">
        <w:t xml:space="preserve"> for </w:t>
      </w:r>
      <w:proofErr w:type="spellStart"/>
      <w:r w:rsidRPr="00924227">
        <w:t>searching</w:t>
      </w:r>
      <w:proofErr w:type="spellEnd"/>
      <w:r w:rsidRPr="00924227">
        <w:t xml:space="preserve"> </w:t>
      </w:r>
      <w:proofErr w:type="spellStart"/>
      <w:r w:rsidRPr="00924227">
        <w:t>historical</w:t>
      </w:r>
      <w:proofErr w:type="spellEnd"/>
      <w:r w:rsidRPr="00924227">
        <w:t xml:space="preserve"> </w:t>
      </w:r>
      <w:proofErr w:type="spellStart"/>
      <w:r w:rsidRPr="00924227">
        <w:t>documents</w:t>
      </w:r>
      <w:proofErr w:type="spellEnd"/>
      <w:r w:rsidRPr="00924227">
        <w:t xml:space="preserve">. </w:t>
      </w:r>
      <w:proofErr w:type="spellStart"/>
      <w:r w:rsidRPr="00924227">
        <w:t>Pattern</w:t>
      </w:r>
      <w:proofErr w:type="spellEnd"/>
      <w:r w:rsidRPr="00924227">
        <w:t xml:space="preserve"> </w:t>
      </w:r>
      <w:proofErr w:type="spellStart"/>
      <w:r w:rsidRPr="00924227">
        <w:t>Recognit</w:t>
      </w:r>
      <w:proofErr w:type="spellEnd"/>
      <w:r w:rsidRPr="00924227">
        <w:t> </w:t>
      </w:r>
      <w:r w:rsidRPr="00924227">
        <w:rPr>
          <w:b/>
          <w:bCs/>
        </w:rPr>
        <w:t>40</w:t>
      </w:r>
      <w:r w:rsidRPr="00924227">
        <w:t>(2), 389–397 (2007)</w:t>
      </w:r>
    </w:p>
    <w:p w14:paraId="6BB8FF30" w14:textId="77777777" w:rsidR="009D0C9E" w:rsidRDefault="009D0C9E" w:rsidP="006F0CE5">
      <w:pPr>
        <w:spacing w:line="360" w:lineRule="auto"/>
        <w:ind w:left="709"/>
        <w:jc w:val="both"/>
        <w:rPr>
          <w:color w:val="000000"/>
        </w:rPr>
      </w:pPr>
    </w:p>
    <w:p w14:paraId="3322C97A" w14:textId="77777777" w:rsidR="009D0C9E" w:rsidRPr="00D65166" w:rsidRDefault="009D0C9E" w:rsidP="009D0C9E">
      <w:pPr>
        <w:spacing w:line="360" w:lineRule="auto"/>
        <w:ind w:left="709"/>
        <w:jc w:val="both"/>
      </w:pPr>
      <w:r w:rsidRPr="00D65166">
        <w:t xml:space="preserve">LECHETA, Ricardo R. Google Android-3ª Edição: Aprenda a criar aplicações para dispositivos móveis com o </w:t>
      </w:r>
      <w:proofErr w:type="spellStart"/>
      <w:r w:rsidRPr="00D65166">
        <w:t>Android</w:t>
      </w:r>
      <w:proofErr w:type="spellEnd"/>
      <w:r w:rsidRPr="00D65166">
        <w:t xml:space="preserve"> SDK. </w:t>
      </w:r>
      <w:proofErr w:type="spellStart"/>
      <w:r w:rsidRPr="00D65166">
        <w:t>Novatec</w:t>
      </w:r>
      <w:proofErr w:type="spellEnd"/>
      <w:r w:rsidRPr="00D65166">
        <w:t xml:space="preserve"> Editora, 2013.</w:t>
      </w:r>
    </w:p>
    <w:p w14:paraId="58981CAB" w14:textId="77777777" w:rsidR="009D0C9E" w:rsidRDefault="009D0C9E" w:rsidP="009D0C9E">
      <w:pPr>
        <w:spacing w:line="360" w:lineRule="auto"/>
        <w:ind w:left="709"/>
        <w:jc w:val="both"/>
        <w:rPr>
          <w:color w:val="000000"/>
        </w:rPr>
      </w:pPr>
      <w:proofErr w:type="spellStart"/>
      <w:r w:rsidRPr="00D65166">
        <w:rPr>
          <w:b/>
          <w:bCs/>
          <w:color w:val="000000"/>
        </w:rPr>
        <w:t>International</w:t>
      </w:r>
      <w:proofErr w:type="spellEnd"/>
      <w:r w:rsidRPr="00D65166">
        <w:rPr>
          <w:b/>
          <w:bCs/>
          <w:color w:val="000000"/>
        </w:rPr>
        <w:t xml:space="preserve"> </w:t>
      </w:r>
      <w:proofErr w:type="spellStart"/>
      <w:r w:rsidRPr="00D65166">
        <w:rPr>
          <w:b/>
          <w:bCs/>
          <w:color w:val="000000"/>
        </w:rPr>
        <w:t>Conference</w:t>
      </w:r>
      <w:proofErr w:type="spellEnd"/>
      <w:r w:rsidRPr="00D65166">
        <w:rPr>
          <w:b/>
          <w:bCs/>
          <w:color w:val="000000"/>
        </w:rPr>
        <w:t xml:space="preserve"> </w:t>
      </w:r>
      <w:proofErr w:type="spellStart"/>
      <w:r w:rsidRPr="00D65166">
        <w:rPr>
          <w:b/>
          <w:bCs/>
          <w:color w:val="000000"/>
        </w:rPr>
        <w:t>on</w:t>
      </w:r>
      <w:proofErr w:type="spellEnd"/>
      <w:r w:rsidRPr="00D65166">
        <w:rPr>
          <w:b/>
          <w:bCs/>
          <w:color w:val="000000"/>
        </w:rPr>
        <w:t xml:space="preserve"> </w:t>
      </w:r>
      <w:proofErr w:type="spellStart"/>
      <w:r w:rsidRPr="00D65166">
        <w:rPr>
          <w:b/>
          <w:bCs/>
          <w:color w:val="000000"/>
        </w:rPr>
        <w:t>Document</w:t>
      </w:r>
      <w:proofErr w:type="spellEnd"/>
      <w:r w:rsidRPr="00D65166">
        <w:rPr>
          <w:b/>
          <w:bCs/>
          <w:color w:val="000000"/>
        </w:rPr>
        <w:t xml:space="preserve"> </w:t>
      </w:r>
      <w:proofErr w:type="spellStart"/>
      <w:r w:rsidRPr="00D65166">
        <w:rPr>
          <w:b/>
          <w:bCs/>
          <w:color w:val="000000"/>
        </w:rPr>
        <w:t>Analysis</w:t>
      </w:r>
      <w:proofErr w:type="spellEnd"/>
      <w:r w:rsidRPr="00D65166">
        <w:rPr>
          <w:b/>
          <w:bCs/>
          <w:color w:val="000000"/>
        </w:rPr>
        <w:t xml:space="preserve"> </w:t>
      </w:r>
      <w:proofErr w:type="spellStart"/>
      <w:r w:rsidRPr="00D65166">
        <w:rPr>
          <w:b/>
          <w:bCs/>
          <w:color w:val="000000"/>
        </w:rPr>
        <w:t>and</w:t>
      </w:r>
      <w:proofErr w:type="spellEnd"/>
      <w:r w:rsidRPr="00D65166">
        <w:rPr>
          <w:b/>
          <w:bCs/>
          <w:color w:val="000000"/>
        </w:rPr>
        <w:t xml:space="preserve"> </w:t>
      </w:r>
      <w:proofErr w:type="spellStart"/>
      <w:r w:rsidRPr="00D65166">
        <w:rPr>
          <w:b/>
          <w:bCs/>
          <w:color w:val="000000"/>
        </w:rPr>
        <w:t>Recognition</w:t>
      </w:r>
      <w:proofErr w:type="spellEnd"/>
      <w:r w:rsidRPr="00D65166">
        <w:rPr>
          <w:color w:val="000000"/>
        </w:rPr>
        <w:t>, 1995.</w:t>
      </w:r>
    </w:p>
    <w:p w14:paraId="5E90B3AC" w14:textId="77777777" w:rsidR="009D0C9E" w:rsidRDefault="009D0C9E" w:rsidP="009D0C9E">
      <w:pPr>
        <w:spacing w:line="360" w:lineRule="auto"/>
        <w:jc w:val="both"/>
        <w:rPr>
          <w:shd w:val="clear" w:color="auto" w:fill="FFFFFF"/>
        </w:rPr>
      </w:pPr>
    </w:p>
    <w:p w14:paraId="7049A85F" w14:textId="77777777" w:rsidR="009D0C9E" w:rsidRDefault="009D0C9E" w:rsidP="009D0C9E">
      <w:pPr>
        <w:spacing w:line="360" w:lineRule="auto"/>
        <w:ind w:left="709"/>
        <w:jc w:val="both"/>
        <w:rPr>
          <w:color w:val="000000"/>
        </w:rPr>
      </w:pPr>
      <w:r>
        <w:rPr>
          <w:color w:val="000000"/>
        </w:rPr>
        <w:t xml:space="preserve">OCH F. J. et al. </w:t>
      </w:r>
      <w:proofErr w:type="spellStart"/>
      <w:r>
        <w:rPr>
          <w:b/>
          <w:bCs/>
          <w:color w:val="000000"/>
        </w:rPr>
        <w:t>Optical</w:t>
      </w:r>
      <w:proofErr w:type="spellEnd"/>
      <w:r>
        <w:rPr>
          <w:b/>
          <w:bCs/>
          <w:color w:val="000000"/>
        </w:rPr>
        <w:t xml:space="preserve"> </w:t>
      </w:r>
      <w:proofErr w:type="spellStart"/>
      <w:r>
        <w:rPr>
          <w:b/>
          <w:bCs/>
          <w:color w:val="000000"/>
        </w:rPr>
        <w:t>character</w:t>
      </w:r>
      <w:proofErr w:type="spellEnd"/>
      <w:r>
        <w:rPr>
          <w:b/>
          <w:bCs/>
          <w:color w:val="000000"/>
        </w:rPr>
        <w:t xml:space="preserve"> </w:t>
      </w:r>
      <w:proofErr w:type="spellStart"/>
      <w:r>
        <w:rPr>
          <w:b/>
          <w:bCs/>
          <w:color w:val="000000"/>
        </w:rPr>
        <w:t>recognition</w:t>
      </w:r>
      <w:proofErr w:type="spellEnd"/>
      <w:r>
        <w:rPr>
          <w:color w:val="000000"/>
        </w:rPr>
        <w:t>. Estados Unidos, 2015. Acesso em: 29 abr. 2015</w:t>
      </w:r>
    </w:p>
    <w:p w14:paraId="54CD2B03" w14:textId="77777777" w:rsidR="009D0C9E" w:rsidRDefault="009D0C9E" w:rsidP="009D0C9E">
      <w:pPr>
        <w:spacing w:line="360" w:lineRule="auto"/>
        <w:ind w:left="709"/>
        <w:jc w:val="both"/>
        <w:rPr>
          <w:color w:val="000000"/>
        </w:rPr>
      </w:pPr>
    </w:p>
    <w:p w14:paraId="5DF7FE82" w14:textId="77777777" w:rsidR="009D0C9E" w:rsidRDefault="009D0C9E" w:rsidP="009D0C9E">
      <w:pPr>
        <w:spacing w:line="360" w:lineRule="auto"/>
        <w:ind w:left="709"/>
        <w:jc w:val="both"/>
      </w:pPr>
      <w:r>
        <w:t xml:space="preserve">OPENCV.ORG. </w:t>
      </w:r>
      <w:proofErr w:type="spellStart"/>
      <w:r w:rsidRPr="00ED034D">
        <w:t>Eroding</w:t>
      </w:r>
      <w:proofErr w:type="spellEnd"/>
      <w:r w:rsidRPr="00ED034D">
        <w:t xml:space="preserve"> </w:t>
      </w:r>
      <w:proofErr w:type="spellStart"/>
      <w:r w:rsidRPr="00ED034D">
        <w:t>and</w:t>
      </w:r>
      <w:proofErr w:type="spellEnd"/>
      <w:r w:rsidRPr="00ED034D">
        <w:t xml:space="preserve"> </w:t>
      </w:r>
      <w:proofErr w:type="spellStart"/>
      <w:r w:rsidRPr="00ED034D">
        <w:t>Dilating</w:t>
      </w:r>
      <w:proofErr w:type="spellEnd"/>
      <w:r>
        <w:t>. Disponível em: &lt;</w:t>
      </w:r>
      <w:r w:rsidRPr="00ED034D">
        <w:t xml:space="preserve"> http://docs.opencv.org/2.4/doc/tutorials/imgproc/erosion_dilatation/erosion_dilatation.html</w:t>
      </w:r>
      <w:r>
        <w:t>&gt;. Acesso em: 14 de junho de 2017.</w:t>
      </w:r>
    </w:p>
    <w:p w14:paraId="0DEBBB10" w14:textId="77777777" w:rsidR="009D0C9E" w:rsidRDefault="009D0C9E" w:rsidP="009D0C9E">
      <w:pPr>
        <w:spacing w:line="360" w:lineRule="auto"/>
        <w:ind w:left="709"/>
        <w:jc w:val="both"/>
      </w:pPr>
    </w:p>
    <w:p w14:paraId="30F3B3BC" w14:textId="21688B1A" w:rsidR="004258D3" w:rsidRPr="004A190C" w:rsidRDefault="009D0C9E" w:rsidP="004A190C">
      <w:pPr>
        <w:spacing w:line="360" w:lineRule="auto"/>
        <w:ind w:left="709"/>
        <w:jc w:val="both"/>
        <w:rPr>
          <w:shd w:val="clear" w:color="auto" w:fill="FFFFFF"/>
        </w:rPr>
      </w:pPr>
      <w:r w:rsidRPr="008D4443">
        <w:rPr>
          <w:shd w:val="clear" w:color="auto" w:fill="FFFFFF"/>
        </w:rPr>
        <w:t xml:space="preserve">OTSU, </w:t>
      </w:r>
      <w:proofErr w:type="spellStart"/>
      <w:r w:rsidRPr="008D4443">
        <w:rPr>
          <w:shd w:val="clear" w:color="auto" w:fill="FFFFFF"/>
        </w:rPr>
        <w:t>Nobuyuki</w:t>
      </w:r>
      <w:proofErr w:type="spellEnd"/>
      <w:r w:rsidRPr="008D4443">
        <w:rPr>
          <w:shd w:val="clear" w:color="auto" w:fill="FFFFFF"/>
        </w:rPr>
        <w:t xml:space="preserve">. A </w:t>
      </w:r>
      <w:proofErr w:type="spellStart"/>
      <w:r w:rsidRPr="008D4443">
        <w:rPr>
          <w:shd w:val="clear" w:color="auto" w:fill="FFFFFF"/>
        </w:rPr>
        <w:t>threshold</w:t>
      </w:r>
      <w:proofErr w:type="spellEnd"/>
      <w:r w:rsidRPr="008D4443">
        <w:rPr>
          <w:shd w:val="clear" w:color="auto" w:fill="FFFFFF"/>
        </w:rPr>
        <w:t xml:space="preserve"> </w:t>
      </w:r>
      <w:proofErr w:type="spellStart"/>
      <w:r w:rsidRPr="008D4443">
        <w:rPr>
          <w:shd w:val="clear" w:color="auto" w:fill="FFFFFF"/>
        </w:rPr>
        <w:t>selection</w:t>
      </w:r>
      <w:proofErr w:type="spellEnd"/>
      <w:r w:rsidRPr="008D4443">
        <w:rPr>
          <w:shd w:val="clear" w:color="auto" w:fill="FFFFFF"/>
        </w:rPr>
        <w:t xml:space="preserve"> </w:t>
      </w:r>
      <w:proofErr w:type="spellStart"/>
      <w:r w:rsidRPr="008D4443">
        <w:rPr>
          <w:shd w:val="clear" w:color="auto" w:fill="FFFFFF"/>
        </w:rPr>
        <w:t>method</w:t>
      </w:r>
      <w:proofErr w:type="spellEnd"/>
      <w:r w:rsidRPr="008D4443">
        <w:rPr>
          <w:shd w:val="clear" w:color="auto" w:fill="FFFFFF"/>
        </w:rPr>
        <w:t xml:space="preserve"> </w:t>
      </w:r>
      <w:proofErr w:type="spellStart"/>
      <w:r w:rsidRPr="008D4443">
        <w:rPr>
          <w:shd w:val="clear" w:color="auto" w:fill="FFFFFF"/>
        </w:rPr>
        <w:t>from</w:t>
      </w:r>
      <w:proofErr w:type="spellEnd"/>
      <w:r w:rsidRPr="008D4443">
        <w:rPr>
          <w:shd w:val="clear" w:color="auto" w:fill="FFFFFF"/>
        </w:rPr>
        <w:t xml:space="preserve"> </w:t>
      </w:r>
      <w:proofErr w:type="spellStart"/>
      <w:r w:rsidRPr="008D4443">
        <w:rPr>
          <w:shd w:val="clear" w:color="auto" w:fill="FFFFFF"/>
        </w:rPr>
        <w:t>gray-level</w:t>
      </w:r>
      <w:proofErr w:type="spellEnd"/>
      <w:r w:rsidRPr="008D4443">
        <w:rPr>
          <w:shd w:val="clear" w:color="auto" w:fill="FFFFFF"/>
        </w:rPr>
        <w:t xml:space="preserve"> </w:t>
      </w:r>
      <w:proofErr w:type="spellStart"/>
      <w:r w:rsidRPr="008D4443">
        <w:rPr>
          <w:shd w:val="clear" w:color="auto" w:fill="FFFFFF"/>
        </w:rPr>
        <w:t>histograms</w:t>
      </w:r>
      <w:proofErr w:type="spellEnd"/>
      <w:r w:rsidRPr="008D4443">
        <w:rPr>
          <w:shd w:val="clear" w:color="auto" w:fill="FFFFFF"/>
        </w:rPr>
        <w:t>.</w:t>
      </w:r>
      <w:r w:rsidRPr="008D4443">
        <w:rPr>
          <w:rStyle w:val="apple-converted-space"/>
          <w:shd w:val="clear" w:color="auto" w:fill="FFFFFF"/>
        </w:rPr>
        <w:t> </w:t>
      </w:r>
      <w:r w:rsidRPr="008D4443">
        <w:rPr>
          <w:b/>
          <w:bCs/>
          <w:shd w:val="clear" w:color="auto" w:fill="FFFFFF"/>
        </w:rPr>
        <w:t xml:space="preserve">IEEE </w:t>
      </w:r>
      <w:proofErr w:type="spellStart"/>
      <w:r w:rsidRPr="008D4443">
        <w:rPr>
          <w:b/>
          <w:bCs/>
          <w:shd w:val="clear" w:color="auto" w:fill="FFFFFF"/>
        </w:rPr>
        <w:t>Transactions</w:t>
      </w:r>
      <w:proofErr w:type="spellEnd"/>
      <w:r w:rsidRPr="008D4443">
        <w:rPr>
          <w:b/>
          <w:bCs/>
          <w:shd w:val="clear" w:color="auto" w:fill="FFFFFF"/>
        </w:rPr>
        <w:t xml:space="preserve"> </w:t>
      </w:r>
      <w:proofErr w:type="spellStart"/>
      <w:r w:rsidRPr="008D4443">
        <w:rPr>
          <w:b/>
          <w:bCs/>
          <w:shd w:val="clear" w:color="auto" w:fill="FFFFFF"/>
        </w:rPr>
        <w:t>on</w:t>
      </w:r>
      <w:proofErr w:type="spellEnd"/>
      <w:r w:rsidRPr="008D4443">
        <w:rPr>
          <w:b/>
          <w:bCs/>
          <w:shd w:val="clear" w:color="auto" w:fill="FFFFFF"/>
        </w:rPr>
        <w:t xml:space="preserve"> systems, </w:t>
      </w:r>
      <w:proofErr w:type="spellStart"/>
      <w:r w:rsidRPr="008D4443">
        <w:rPr>
          <w:b/>
          <w:bCs/>
          <w:shd w:val="clear" w:color="auto" w:fill="FFFFFF"/>
        </w:rPr>
        <w:t>man</w:t>
      </w:r>
      <w:proofErr w:type="spellEnd"/>
      <w:r w:rsidRPr="008D4443">
        <w:rPr>
          <w:b/>
          <w:bCs/>
          <w:shd w:val="clear" w:color="auto" w:fill="FFFFFF"/>
        </w:rPr>
        <w:t xml:space="preserve">, </w:t>
      </w:r>
      <w:proofErr w:type="spellStart"/>
      <w:r w:rsidRPr="008D4443">
        <w:rPr>
          <w:b/>
          <w:bCs/>
          <w:shd w:val="clear" w:color="auto" w:fill="FFFFFF"/>
        </w:rPr>
        <w:t>and</w:t>
      </w:r>
      <w:proofErr w:type="spellEnd"/>
      <w:r w:rsidRPr="008D4443">
        <w:rPr>
          <w:b/>
          <w:bCs/>
          <w:shd w:val="clear" w:color="auto" w:fill="FFFFFF"/>
        </w:rPr>
        <w:t xml:space="preserve"> </w:t>
      </w:r>
      <w:proofErr w:type="spellStart"/>
      <w:r w:rsidRPr="008D4443">
        <w:rPr>
          <w:b/>
          <w:bCs/>
          <w:shd w:val="clear" w:color="auto" w:fill="FFFFFF"/>
        </w:rPr>
        <w:t>cybernetics</w:t>
      </w:r>
      <w:proofErr w:type="spellEnd"/>
      <w:r w:rsidRPr="008D4443">
        <w:rPr>
          <w:shd w:val="clear" w:color="auto" w:fill="FFFFFF"/>
        </w:rPr>
        <w:t>, v. 9, n. 1, p. 62-66, 1979.</w:t>
      </w:r>
    </w:p>
    <w:p w14:paraId="1042F5C3" w14:textId="77777777" w:rsidR="004258D3" w:rsidRDefault="004258D3" w:rsidP="009D0C9E">
      <w:pPr>
        <w:spacing w:line="360" w:lineRule="auto"/>
        <w:ind w:left="709"/>
        <w:jc w:val="both"/>
      </w:pPr>
    </w:p>
    <w:p w14:paraId="59F8F923" w14:textId="77777777" w:rsidR="009D0C9E" w:rsidRDefault="009D0C9E" w:rsidP="009D0C9E">
      <w:pPr>
        <w:spacing w:line="360" w:lineRule="auto"/>
        <w:ind w:left="709"/>
        <w:jc w:val="both"/>
        <w:rPr>
          <w:shd w:val="clear" w:color="auto" w:fill="FFFFFF"/>
        </w:rPr>
      </w:pPr>
      <w:r w:rsidRPr="00F3316A">
        <w:rPr>
          <w:shd w:val="clear" w:color="auto" w:fill="FFFFFF"/>
        </w:rPr>
        <w:t xml:space="preserve">REDIG, Annie Gomes; DO COUTO JUNIOR, </w:t>
      </w:r>
      <w:proofErr w:type="spellStart"/>
      <w:r w:rsidRPr="00F3316A">
        <w:rPr>
          <w:shd w:val="clear" w:color="auto" w:fill="FFFFFF"/>
        </w:rPr>
        <w:t>Dilton</w:t>
      </w:r>
      <w:proofErr w:type="spellEnd"/>
      <w:r w:rsidRPr="00F3316A">
        <w:rPr>
          <w:shd w:val="clear" w:color="auto" w:fill="FFFFFF"/>
        </w:rPr>
        <w:t xml:space="preserve"> Ribeiro. A tecnologia </w:t>
      </w:r>
      <w:proofErr w:type="spellStart"/>
      <w:r w:rsidRPr="00F3316A">
        <w:rPr>
          <w:shd w:val="clear" w:color="auto" w:fill="FFFFFF"/>
        </w:rPr>
        <w:t>assistiva</w:t>
      </w:r>
      <w:proofErr w:type="spellEnd"/>
      <w:r w:rsidRPr="00F3316A">
        <w:rPr>
          <w:shd w:val="clear" w:color="auto" w:fill="FFFFFF"/>
        </w:rPr>
        <w:t xml:space="preserve"> nos processos de leitura e escrita na educação inclusiva. </w:t>
      </w:r>
      <w:r w:rsidRPr="00F3316A">
        <w:rPr>
          <w:b/>
          <w:bCs/>
          <w:shd w:val="clear" w:color="auto" w:fill="FFFFFF"/>
        </w:rPr>
        <w:t>Informática na educação: teoria &amp; prática</w:t>
      </w:r>
      <w:r w:rsidRPr="00F3316A">
        <w:rPr>
          <w:shd w:val="clear" w:color="auto" w:fill="FFFFFF"/>
        </w:rPr>
        <w:t>, v. 15, n. 2, 2012.</w:t>
      </w:r>
    </w:p>
    <w:p w14:paraId="3F7A98CB" w14:textId="77777777" w:rsidR="009D0C9E" w:rsidRPr="009D0C9E" w:rsidRDefault="009D0C9E" w:rsidP="009D0C9E">
      <w:pPr>
        <w:spacing w:line="360" w:lineRule="auto"/>
        <w:ind w:left="709"/>
        <w:jc w:val="both"/>
      </w:pPr>
    </w:p>
    <w:p w14:paraId="5D447EDC" w14:textId="77777777" w:rsidR="009D0C9E" w:rsidRPr="00396E0E" w:rsidRDefault="009D0C9E" w:rsidP="009D0C9E">
      <w:pPr>
        <w:spacing w:line="360" w:lineRule="auto"/>
        <w:ind w:left="709"/>
        <w:jc w:val="both"/>
      </w:pPr>
    </w:p>
    <w:p w14:paraId="27C392F8" w14:textId="77777777" w:rsidR="009D0C9E" w:rsidRPr="009D0C9E" w:rsidRDefault="009D0C9E" w:rsidP="009D0C9E">
      <w:pPr>
        <w:spacing w:line="360" w:lineRule="auto"/>
        <w:ind w:left="709"/>
        <w:jc w:val="both"/>
        <w:rPr>
          <w:shd w:val="clear" w:color="auto" w:fill="FFFFFF"/>
        </w:rPr>
      </w:pPr>
      <w:r w:rsidRPr="00A40F25">
        <w:rPr>
          <w:shd w:val="clear" w:color="auto" w:fill="FFFFFF"/>
        </w:rPr>
        <w:t xml:space="preserve">RESNIKOFF, Serge et al. Global data </w:t>
      </w:r>
      <w:proofErr w:type="spellStart"/>
      <w:r w:rsidRPr="00A40F25">
        <w:rPr>
          <w:shd w:val="clear" w:color="auto" w:fill="FFFFFF"/>
        </w:rPr>
        <w:t>on</w:t>
      </w:r>
      <w:proofErr w:type="spellEnd"/>
      <w:r w:rsidRPr="00A40F25">
        <w:rPr>
          <w:shd w:val="clear" w:color="auto" w:fill="FFFFFF"/>
        </w:rPr>
        <w:t xml:space="preserve"> visual </w:t>
      </w:r>
      <w:proofErr w:type="spellStart"/>
      <w:r w:rsidRPr="00A40F25">
        <w:rPr>
          <w:shd w:val="clear" w:color="auto" w:fill="FFFFFF"/>
        </w:rPr>
        <w:t>impairment</w:t>
      </w:r>
      <w:proofErr w:type="spellEnd"/>
      <w:r w:rsidRPr="00A40F25">
        <w:rPr>
          <w:shd w:val="clear" w:color="auto" w:fill="FFFFFF"/>
        </w:rPr>
        <w:t xml:space="preserve"> in </w:t>
      </w:r>
      <w:proofErr w:type="spellStart"/>
      <w:r w:rsidRPr="00A40F25">
        <w:rPr>
          <w:shd w:val="clear" w:color="auto" w:fill="FFFFFF"/>
        </w:rPr>
        <w:t>the</w:t>
      </w:r>
      <w:proofErr w:type="spellEnd"/>
      <w:r w:rsidRPr="00A40F25">
        <w:rPr>
          <w:shd w:val="clear" w:color="auto" w:fill="FFFFFF"/>
        </w:rPr>
        <w:t xml:space="preserve"> </w:t>
      </w:r>
      <w:proofErr w:type="spellStart"/>
      <w:r w:rsidRPr="00A40F25">
        <w:rPr>
          <w:shd w:val="clear" w:color="auto" w:fill="FFFFFF"/>
        </w:rPr>
        <w:t>year</w:t>
      </w:r>
      <w:proofErr w:type="spellEnd"/>
      <w:r w:rsidRPr="00A40F25">
        <w:rPr>
          <w:shd w:val="clear" w:color="auto" w:fill="FFFFFF"/>
        </w:rPr>
        <w:t xml:space="preserve"> 2002.</w:t>
      </w:r>
      <w:r w:rsidRPr="00A40F25">
        <w:rPr>
          <w:rStyle w:val="apple-converted-space"/>
          <w:shd w:val="clear" w:color="auto" w:fill="FFFFFF"/>
        </w:rPr>
        <w:t> </w:t>
      </w:r>
      <w:proofErr w:type="spellStart"/>
      <w:r w:rsidRPr="00A40F25">
        <w:rPr>
          <w:b/>
          <w:bCs/>
          <w:shd w:val="clear" w:color="auto" w:fill="FFFFFF"/>
        </w:rPr>
        <w:t>Bulletin</w:t>
      </w:r>
      <w:proofErr w:type="spellEnd"/>
      <w:r w:rsidRPr="00A40F25">
        <w:rPr>
          <w:b/>
          <w:bCs/>
          <w:shd w:val="clear" w:color="auto" w:fill="FFFFFF"/>
        </w:rPr>
        <w:t xml:space="preserve"> </w:t>
      </w:r>
      <w:proofErr w:type="spellStart"/>
      <w:r w:rsidRPr="00A40F25">
        <w:rPr>
          <w:b/>
          <w:bCs/>
          <w:shd w:val="clear" w:color="auto" w:fill="FFFFFF"/>
        </w:rPr>
        <w:t>of</w:t>
      </w:r>
      <w:proofErr w:type="spellEnd"/>
      <w:r w:rsidRPr="00A40F25">
        <w:rPr>
          <w:b/>
          <w:bCs/>
          <w:shd w:val="clear" w:color="auto" w:fill="FFFFFF"/>
        </w:rPr>
        <w:t xml:space="preserve"> </w:t>
      </w:r>
      <w:proofErr w:type="spellStart"/>
      <w:r w:rsidRPr="00A40F25">
        <w:rPr>
          <w:b/>
          <w:bCs/>
          <w:shd w:val="clear" w:color="auto" w:fill="FFFFFF"/>
        </w:rPr>
        <w:t>the</w:t>
      </w:r>
      <w:proofErr w:type="spellEnd"/>
      <w:r w:rsidRPr="00A40F25">
        <w:rPr>
          <w:b/>
          <w:bCs/>
          <w:shd w:val="clear" w:color="auto" w:fill="FFFFFF"/>
        </w:rPr>
        <w:t xml:space="preserve"> world </w:t>
      </w:r>
      <w:proofErr w:type="spellStart"/>
      <w:r w:rsidRPr="00A40F25">
        <w:rPr>
          <w:b/>
          <w:bCs/>
          <w:shd w:val="clear" w:color="auto" w:fill="FFFFFF"/>
        </w:rPr>
        <w:t>health</w:t>
      </w:r>
      <w:proofErr w:type="spellEnd"/>
      <w:r w:rsidRPr="00A40F25">
        <w:rPr>
          <w:b/>
          <w:bCs/>
          <w:shd w:val="clear" w:color="auto" w:fill="FFFFFF"/>
        </w:rPr>
        <w:t xml:space="preserve"> </w:t>
      </w:r>
      <w:proofErr w:type="spellStart"/>
      <w:r w:rsidRPr="00A40F25">
        <w:rPr>
          <w:b/>
          <w:bCs/>
          <w:shd w:val="clear" w:color="auto" w:fill="FFFFFF"/>
        </w:rPr>
        <w:t>organization</w:t>
      </w:r>
      <w:proofErr w:type="spellEnd"/>
      <w:r w:rsidRPr="00A40F25">
        <w:rPr>
          <w:shd w:val="clear" w:color="auto" w:fill="FFFFFF"/>
        </w:rPr>
        <w:t>, v. 82, n. 11, p. 844-851, 2004.</w:t>
      </w:r>
    </w:p>
    <w:p w14:paraId="14E9EDCB" w14:textId="77777777" w:rsidR="009D0C9E" w:rsidRDefault="009D0C9E" w:rsidP="009D0C9E">
      <w:pPr>
        <w:spacing w:line="360" w:lineRule="auto"/>
        <w:ind w:left="709"/>
        <w:jc w:val="both"/>
        <w:rPr>
          <w:color w:val="000000"/>
        </w:rPr>
      </w:pPr>
    </w:p>
    <w:p w14:paraId="0D1175D3" w14:textId="332E23DA" w:rsidR="004A190C" w:rsidRPr="004A190C" w:rsidRDefault="004A190C" w:rsidP="009D0C9E">
      <w:pPr>
        <w:spacing w:line="360" w:lineRule="auto"/>
        <w:ind w:left="709"/>
        <w:jc w:val="both"/>
        <w:rPr>
          <w:shd w:val="clear" w:color="auto" w:fill="FFFFFF"/>
        </w:rPr>
      </w:pPr>
      <w:r w:rsidRPr="004A190C">
        <w:rPr>
          <w:shd w:val="clear" w:color="auto" w:fill="FFFFFF"/>
        </w:rPr>
        <w:t xml:space="preserve">REYNAERT, Martin. </w:t>
      </w:r>
      <w:proofErr w:type="spellStart"/>
      <w:r w:rsidRPr="004A190C">
        <w:rPr>
          <w:shd w:val="clear" w:color="auto" w:fill="FFFFFF"/>
        </w:rPr>
        <w:t>All</w:t>
      </w:r>
      <w:proofErr w:type="spellEnd"/>
      <w:r w:rsidRPr="004A190C">
        <w:rPr>
          <w:shd w:val="clear" w:color="auto" w:fill="FFFFFF"/>
        </w:rPr>
        <w:t xml:space="preserve">, </w:t>
      </w:r>
      <w:proofErr w:type="spellStart"/>
      <w:r w:rsidRPr="004A190C">
        <w:rPr>
          <w:shd w:val="clear" w:color="auto" w:fill="FFFFFF"/>
        </w:rPr>
        <w:t>and</w:t>
      </w:r>
      <w:proofErr w:type="spellEnd"/>
      <w:r w:rsidRPr="004A190C">
        <w:rPr>
          <w:shd w:val="clear" w:color="auto" w:fill="FFFFFF"/>
        </w:rPr>
        <w:t xml:space="preserve"> </w:t>
      </w:r>
      <w:proofErr w:type="spellStart"/>
      <w:r w:rsidRPr="004A190C">
        <w:rPr>
          <w:shd w:val="clear" w:color="auto" w:fill="FFFFFF"/>
        </w:rPr>
        <w:t>only</w:t>
      </w:r>
      <w:proofErr w:type="spellEnd"/>
      <w:r w:rsidRPr="004A190C">
        <w:rPr>
          <w:shd w:val="clear" w:color="auto" w:fill="FFFFFF"/>
        </w:rPr>
        <w:t xml:space="preserve">, </w:t>
      </w:r>
      <w:proofErr w:type="spellStart"/>
      <w:r w:rsidRPr="004A190C">
        <w:rPr>
          <w:shd w:val="clear" w:color="auto" w:fill="FFFFFF"/>
        </w:rPr>
        <w:t>the</w:t>
      </w:r>
      <w:proofErr w:type="spellEnd"/>
      <w:r w:rsidRPr="004A190C">
        <w:rPr>
          <w:shd w:val="clear" w:color="auto" w:fill="FFFFFF"/>
        </w:rPr>
        <w:t xml:space="preserve"> </w:t>
      </w:r>
      <w:proofErr w:type="spellStart"/>
      <w:r w:rsidRPr="004A190C">
        <w:rPr>
          <w:shd w:val="clear" w:color="auto" w:fill="FFFFFF"/>
        </w:rPr>
        <w:t>Errors</w:t>
      </w:r>
      <w:proofErr w:type="spellEnd"/>
      <w:r w:rsidRPr="004A190C">
        <w:rPr>
          <w:shd w:val="clear" w:color="auto" w:fill="FFFFFF"/>
        </w:rPr>
        <w:t xml:space="preserve">: </w:t>
      </w:r>
      <w:proofErr w:type="gramStart"/>
      <w:r w:rsidRPr="004A190C">
        <w:rPr>
          <w:shd w:val="clear" w:color="auto" w:fill="FFFFFF"/>
        </w:rPr>
        <w:t>more Complete</w:t>
      </w:r>
      <w:proofErr w:type="gramEnd"/>
      <w:r w:rsidRPr="004A190C">
        <w:rPr>
          <w:shd w:val="clear" w:color="auto" w:fill="FFFFFF"/>
        </w:rPr>
        <w:t xml:space="preserve"> </w:t>
      </w:r>
      <w:proofErr w:type="spellStart"/>
      <w:r w:rsidRPr="004A190C">
        <w:rPr>
          <w:shd w:val="clear" w:color="auto" w:fill="FFFFFF"/>
        </w:rPr>
        <w:t>and</w:t>
      </w:r>
      <w:proofErr w:type="spellEnd"/>
      <w:r w:rsidRPr="004A190C">
        <w:rPr>
          <w:shd w:val="clear" w:color="auto" w:fill="FFFFFF"/>
        </w:rPr>
        <w:t xml:space="preserve"> </w:t>
      </w:r>
      <w:proofErr w:type="spellStart"/>
      <w:r w:rsidRPr="004A190C">
        <w:rPr>
          <w:shd w:val="clear" w:color="auto" w:fill="FFFFFF"/>
        </w:rPr>
        <w:t>Consistent</w:t>
      </w:r>
      <w:proofErr w:type="spellEnd"/>
      <w:r w:rsidRPr="004A190C">
        <w:rPr>
          <w:shd w:val="clear" w:color="auto" w:fill="FFFFFF"/>
        </w:rPr>
        <w:t xml:space="preserve"> </w:t>
      </w:r>
      <w:proofErr w:type="spellStart"/>
      <w:r w:rsidRPr="004A190C">
        <w:rPr>
          <w:shd w:val="clear" w:color="auto" w:fill="FFFFFF"/>
        </w:rPr>
        <w:t>Spelling</w:t>
      </w:r>
      <w:proofErr w:type="spellEnd"/>
      <w:r w:rsidRPr="004A190C">
        <w:rPr>
          <w:shd w:val="clear" w:color="auto" w:fill="FFFFFF"/>
        </w:rPr>
        <w:t xml:space="preserve"> </w:t>
      </w:r>
      <w:proofErr w:type="spellStart"/>
      <w:r w:rsidRPr="004A190C">
        <w:rPr>
          <w:shd w:val="clear" w:color="auto" w:fill="FFFFFF"/>
        </w:rPr>
        <w:t>and</w:t>
      </w:r>
      <w:proofErr w:type="spellEnd"/>
      <w:r w:rsidRPr="004A190C">
        <w:rPr>
          <w:shd w:val="clear" w:color="auto" w:fill="FFFFFF"/>
        </w:rPr>
        <w:t xml:space="preserve"> OCR-</w:t>
      </w:r>
      <w:proofErr w:type="spellStart"/>
      <w:r w:rsidRPr="004A190C">
        <w:rPr>
          <w:shd w:val="clear" w:color="auto" w:fill="FFFFFF"/>
        </w:rPr>
        <w:t>Error</w:t>
      </w:r>
      <w:proofErr w:type="spellEnd"/>
      <w:r w:rsidRPr="004A190C">
        <w:rPr>
          <w:shd w:val="clear" w:color="auto" w:fill="FFFFFF"/>
        </w:rPr>
        <w:t xml:space="preserve"> </w:t>
      </w:r>
      <w:proofErr w:type="spellStart"/>
      <w:r w:rsidRPr="004A190C">
        <w:rPr>
          <w:shd w:val="clear" w:color="auto" w:fill="FFFFFF"/>
        </w:rPr>
        <w:t>Correction</w:t>
      </w:r>
      <w:proofErr w:type="spellEnd"/>
      <w:r w:rsidRPr="004A190C">
        <w:rPr>
          <w:shd w:val="clear" w:color="auto" w:fill="FFFFFF"/>
        </w:rPr>
        <w:t xml:space="preserve"> </w:t>
      </w:r>
      <w:proofErr w:type="spellStart"/>
      <w:r w:rsidRPr="004A190C">
        <w:rPr>
          <w:shd w:val="clear" w:color="auto" w:fill="FFFFFF"/>
        </w:rPr>
        <w:t>Evaluation</w:t>
      </w:r>
      <w:proofErr w:type="spellEnd"/>
      <w:r w:rsidRPr="004A190C">
        <w:rPr>
          <w:shd w:val="clear" w:color="auto" w:fill="FFFFFF"/>
        </w:rPr>
        <w:t>. In: </w:t>
      </w:r>
      <w:r w:rsidRPr="004A190C">
        <w:rPr>
          <w:b/>
          <w:bCs/>
          <w:shd w:val="clear" w:color="auto" w:fill="FFFFFF"/>
        </w:rPr>
        <w:t>LREC</w:t>
      </w:r>
      <w:r w:rsidRPr="004A190C">
        <w:rPr>
          <w:shd w:val="clear" w:color="auto" w:fill="FFFFFF"/>
        </w:rPr>
        <w:t>. 2008.</w:t>
      </w:r>
    </w:p>
    <w:p w14:paraId="0C2222C9" w14:textId="77777777" w:rsidR="004A190C" w:rsidRDefault="004A190C" w:rsidP="009D0C9E">
      <w:pPr>
        <w:spacing w:line="360" w:lineRule="auto"/>
        <w:ind w:left="709"/>
        <w:jc w:val="both"/>
        <w:rPr>
          <w:color w:val="000000"/>
        </w:rPr>
      </w:pPr>
    </w:p>
    <w:p w14:paraId="6D5432F9" w14:textId="77777777" w:rsidR="009D0C9E" w:rsidRPr="00A40F25" w:rsidRDefault="009D0C9E" w:rsidP="009D0C9E">
      <w:pPr>
        <w:spacing w:line="360" w:lineRule="auto"/>
        <w:ind w:left="709"/>
        <w:jc w:val="both"/>
        <w:rPr>
          <w:color w:val="000000"/>
        </w:rPr>
      </w:pPr>
      <w:r w:rsidRPr="00A40F25">
        <w:rPr>
          <w:shd w:val="clear" w:color="auto" w:fill="FFFFFF"/>
        </w:rPr>
        <w:lastRenderedPageBreak/>
        <w:t xml:space="preserve">RUSIÑOL, Marçal; CHAZALON, Joseph; OGIER, Jean-Marc. </w:t>
      </w:r>
      <w:proofErr w:type="spellStart"/>
      <w:r w:rsidRPr="00A40F25">
        <w:rPr>
          <w:shd w:val="clear" w:color="auto" w:fill="FFFFFF"/>
        </w:rPr>
        <w:t>Combining</w:t>
      </w:r>
      <w:proofErr w:type="spellEnd"/>
      <w:r w:rsidRPr="00A40F25">
        <w:rPr>
          <w:shd w:val="clear" w:color="auto" w:fill="FFFFFF"/>
        </w:rPr>
        <w:t xml:space="preserve"> </w:t>
      </w:r>
      <w:proofErr w:type="spellStart"/>
      <w:r w:rsidRPr="00A40F25">
        <w:rPr>
          <w:shd w:val="clear" w:color="auto" w:fill="FFFFFF"/>
        </w:rPr>
        <w:t>focus</w:t>
      </w:r>
      <w:proofErr w:type="spellEnd"/>
      <w:r w:rsidRPr="00A40F25">
        <w:rPr>
          <w:shd w:val="clear" w:color="auto" w:fill="FFFFFF"/>
        </w:rPr>
        <w:t xml:space="preserve"> </w:t>
      </w:r>
      <w:proofErr w:type="spellStart"/>
      <w:r w:rsidRPr="00A40F25">
        <w:rPr>
          <w:shd w:val="clear" w:color="auto" w:fill="FFFFFF"/>
        </w:rPr>
        <w:t>measure</w:t>
      </w:r>
      <w:proofErr w:type="spellEnd"/>
      <w:r w:rsidRPr="00A40F25">
        <w:rPr>
          <w:shd w:val="clear" w:color="auto" w:fill="FFFFFF"/>
        </w:rPr>
        <w:t xml:space="preserve"> </w:t>
      </w:r>
      <w:proofErr w:type="spellStart"/>
      <w:r w:rsidRPr="00A40F25">
        <w:rPr>
          <w:shd w:val="clear" w:color="auto" w:fill="FFFFFF"/>
        </w:rPr>
        <w:t>operators</w:t>
      </w:r>
      <w:proofErr w:type="spellEnd"/>
      <w:r w:rsidRPr="00A40F25">
        <w:rPr>
          <w:shd w:val="clear" w:color="auto" w:fill="FFFFFF"/>
        </w:rPr>
        <w:t xml:space="preserve"> </w:t>
      </w:r>
      <w:proofErr w:type="spellStart"/>
      <w:r w:rsidRPr="00A40F25">
        <w:rPr>
          <w:shd w:val="clear" w:color="auto" w:fill="FFFFFF"/>
        </w:rPr>
        <w:t>to</w:t>
      </w:r>
      <w:proofErr w:type="spellEnd"/>
      <w:r w:rsidRPr="00A40F25">
        <w:rPr>
          <w:shd w:val="clear" w:color="auto" w:fill="FFFFFF"/>
        </w:rPr>
        <w:t xml:space="preserve"> </w:t>
      </w:r>
      <w:proofErr w:type="spellStart"/>
      <w:r w:rsidRPr="00A40F25">
        <w:rPr>
          <w:shd w:val="clear" w:color="auto" w:fill="FFFFFF"/>
        </w:rPr>
        <w:t>predict</w:t>
      </w:r>
      <w:proofErr w:type="spellEnd"/>
      <w:r w:rsidRPr="00A40F25">
        <w:rPr>
          <w:shd w:val="clear" w:color="auto" w:fill="FFFFFF"/>
        </w:rPr>
        <w:t xml:space="preserve"> </w:t>
      </w:r>
      <w:proofErr w:type="spellStart"/>
      <w:r w:rsidRPr="00A40F25">
        <w:rPr>
          <w:shd w:val="clear" w:color="auto" w:fill="FFFFFF"/>
        </w:rPr>
        <w:t>ocr</w:t>
      </w:r>
      <w:proofErr w:type="spellEnd"/>
      <w:r w:rsidRPr="00A40F25">
        <w:rPr>
          <w:shd w:val="clear" w:color="auto" w:fill="FFFFFF"/>
        </w:rPr>
        <w:t xml:space="preserve"> </w:t>
      </w:r>
      <w:proofErr w:type="spellStart"/>
      <w:r w:rsidRPr="00A40F25">
        <w:rPr>
          <w:shd w:val="clear" w:color="auto" w:fill="FFFFFF"/>
        </w:rPr>
        <w:t>accuracy</w:t>
      </w:r>
      <w:proofErr w:type="spellEnd"/>
      <w:r w:rsidRPr="00A40F25">
        <w:rPr>
          <w:shd w:val="clear" w:color="auto" w:fill="FFFFFF"/>
        </w:rPr>
        <w:t xml:space="preserve"> in mobile-</w:t>
      </w:r>
      <w:proofErr w:type="spellStart"/>
      <w:r w:rsidRPr="00A40F25">
        <w:rPr>
          <w:shd w:val="clear" w:color="auto" w:fill="FFFFFF"/>
        </w:rPr>
        <w:t>captured</w:t>
      </w:r>
      <w:proofErr w:type="spellEnd"/>
      <w:r w:rsidRPr="00A40F25">
        <w:rPr>
          <w:shd w:val="clear" w:color="auto" w:fill="FFFFFF"/>
        </w:rPr>
        <w:t xml:space="preserve"> </w:t>
      </w:r>
      <w:proofErr w:type="spellStart"/>
      <w:r w:rsidRPr="00A40F25">
        <w:rPr>
          <w:shd w:val="clear" w:color="auto" w:fill="FFFFFF"/>
        </w:rPr>
        <w:t>document</w:t>
      </w:r>
      <w:proofErr w:type="spellEnd"/>
      <w:r w:rsidRPr="00A40F25">
        <w:rPr>
          <w:shd w:val="clear" w:color="auto" w:fill="FFFFFF"/>
        </w:rPr>
        <w:t xml:space="preserve"> </w:t>
      </w:r>
      <w:proofErr w:type="spellStart"/>
      <w:r w:rsidRPr="00A40F25">
        <w:rPr>
          <w:shd w:val="clear" w:color="auto" w:fill="FFFFFF"/>
        </w:rPr>
        <w:t>images</w:t>
      </w:r>
      <w:proofErr w:type="spellEnd"/>
      <w:r w:rsidRPr="00A40F25">
        <w:rPr>
          <w:shd w:val="clear" w:color="auto" w:fill="FFFFFF"/>
        </w:rPr>
        <w:t>. In:</w:t>
      </w:r>
      <w:r w:rsidRPr="00A40F25">
        <w:rPr>
          <w:rStyle w:val="apple-converted-space"/>
          <w:shd w:val="clear" w:color="auto" w:fill="FFFFFF"/>
        </w:rPr>
        <w:t> </w:t>
      </w:r>
      <w:proofErr w:type="spellStart"/>
      <w:r w:rsidRPr="00A40F25">
        <w:rPr>
          <w:b/>
          <w:bCs/>
          <w:shd w:val="clear" w:color="auto" w:fill="FFFFFF"/>
        </w:rPr>
        <w:t>Document</w:t>
      </w:r>
      <w:proofErr w:type="spellEnd"/>
      <w:r w:rsidRPr="00A40F25">
        <w:rPr>
          <w:b/>
          <w:bCs/>
          <w:shd w:val="clear" w:color="auto" w:fill="FFFFFF"/>
        </w:rPr>
        <w:t xml:space="preserve"> </w:t>
      </w:r>
      <w:proofErr w:type="spellStart"/>
      <w:r w:rsidRPr="00A40F25">
        <w:rPr>
          <w:b/>
          <w:bCs/>
          <w:shd w:val="clear" w:color="auto" w:fill="FFFFFF"/>
        </w:rPr>
        <w:t>Analysis</w:t>
      </w:r>
      <w:proofErr w:type="spellEnd"/>
      <w:r w:rsidRPr="00A40F25">
        <w:rPr>
          <w:b/>
          <w:bCs/>
          <w:shd w:val="clear" w:color="auto" w:fill="FFFFFF"/>
        </w:rPr>
        <w:t xml:space="preserve"> Systems (DAS), 2014 11th IAPR </w:t>
      </w:r>
      <w:proofErr w:type="spellStart"/>
      <w:r w:rsidRPr="00A40F25">
        <w:rPr>
          <w:b/>
          <w:bCs/>
          <w:shd w:val="clear" w:color="auto" w:fill="FFFFFF"/>
        </w:rPr>
        <w:t>International</w:t>
      </w:r>
      <w:proofErr w:type="spellEnd"/>
      <w:r w:rsidRPr="00A40F25">
        <w:rPr>
          <w:b/>
          <w:bCs/>
          <w:shd w:val="clear" w:color="auto" w:fill="FFFFFF"/>
        </w:rPr>
        <w:t xml:space="preserve"> Workshop </w:t>
      </w:r>
      <w:proofErr w:type="spellStart"/>
      <w:r w:rsidRPr="00A40F25">
        <w:rPr>
          <w:b/>
          <w:bCs/>
          <w:shd w:val="clear" w:color="auto" w:fill="FFFFFF"/>
        </w:rPr>
        <w:t>on</w:t>
      </w:r>
      <w:proofErr w:type="spellEnd"/>
      <w:r w:rsidRPr="00A40F25">
        <w:rPr>
          <w:shd w:val="clear" w:color="auto" w:fill="FFFFFF"/>
        </w:rPr>
        <w:t>. IEEE, 2014. p. 181-185.</w:t>
      </w:r>
    </w:p>
    <w:p w14:paraId="52347D6E" w14:textId="77777777" w:rsidR="009D0C9E" w:rsidRDefault="009D0C9E" w:rsidP="009D0C9E">
      <w:pPr>
        <w:spacing w:line="360" w:lineRule="auto"/>
        <w:ind w:left="709"/>
        <w:jc w:val="both"/>
        <w:rPr>
          <w:color w:val="000000"/>
        </w:rPr>
      </w:pPr>
    </w:p>
    <w:p w14:paraId="42BCD248" w14:textId="77777777" w:rsidR="009D0C9E" w:rsidRPr="00396E0E" w:rsidRDefault="009D0C9E" w:rsidP="009D0C9E">
      <w:pPr>
        <w:spacing w:line="360" w:lineRule="auto"/>
        <w:ind w:left="709"/>
        <w:jc w:val="both"/>
        <w:rPr>
          <w:color w:val="000000"/>
        </w:rPr>
      </w:pPr>
    </w:p>
    <w:p w14:paraId="60DBEE85" w14:textId="77777777" w:rsidR="009D0C9E" w:rsidRDefault="009D0C9E" w:rsidP="009D0C9E">
      <w:pPr>
        <w:spacing w:line="360" w:lineRule="auto"/>
        <w:ind w:left="709"/>
        <w:jc w:val="both"/>
        <w:rPr>
          <w:color w:val="000000"/>
        </w:rPr>
      </w:pPr>
      <w:r w:rsidRPr="00D65166">
        <w:rPr>
          <w:color w:val="000000"/>
        </w:rPr>
        <w:t xml:space="preserve">SMITH, R. A </w:t>
      </w:r>
      <w:proofErr w:type="spellStart"/>
      <w:r w:rsidRPr="00D65166">
        <w:rPr>
          <w:color w:val="000000"/>
        </w:rPr>
        <w:t>simple</w:t>
      </w:r>
      <w:proofErr w:type="spellEnd"/>
      <w:r w:rsidRPr="00D65166">
        <w:rPr>
          <w:color w:val="000000"/>
        </w:rPr>
        <w:t xml:space="preserve"> </w:t>
      </w:r>
      <w:proofErr w:type="spellStart"/>
      <w:r w:rsidRPr="00D65166">
        <w:rPr>
          <w:color w:val="000000"/>
        </w:rPr>
        <w:t>and</w:t>
      </w:r>
      <w:proofErr w:type="spellEnd"/>
      <w:r w:rsidRPr="00D65166">
        <w:rPr>
          <w:color w:val="000000"/>
        </w:rPr>
        <w:t xml:space="preserve"> </w:t>
      </w:r>
      <w:proofErr w:type="spellStart"/>
      <w:r w:rsidRPr="00D65166">
        <w:rPr>
          <w:color w:val="000000"/>
        </w:rPr>
        <w:t>efficient</w:t>
      </w:r>
      <w:proofErr w:type="spellEnd"/>
      <w:r w:rsidRPr="00D65166">
        <w:rPr>
          <w:color w:val="000000"/>
        </w:rPr>
        <w:t xml:space="preserve"> </w:t>
      </w:r>
      <w:proofErr w:type="spellStart"/>
      <w:r w:rsidRPr="00D65166">
        <w:rPr>
          <w:color w:val="000000"/>
        </w:rPr>
        <w:t>skew</w:t>
      </w:r>
      <w:proofErr w:type="spellEnd"/>
      <w:r w:rsidRPr="00D65166">
        <w:rPr>
          <w:color w:val="000000"/>
        </w:rPr>
        <w:t xml:space="preserve"> </w:t>
      </w:r>
      <w:proofErr w:type="spellStart"/>
      <w:r w:rsidRPr="00D65166">
        <w:rPr>
          <w:color w:val="000000"/>
        </w:rPr>
        <w:t>detection</w:t>
      </w:r>
      <w:proofErr w:type="spellEnd"/>
      <w:r w:rsidRPr="00D65166">
        <w:rPr>
          <w:color w:val="000000"/>
        </w:rPr>
        <w:t xml:space="preserve"> </w:t>
      </w:r>
      <w:proofErr w:type="spellStart"/>
      <w:r w:rsidRPr="00D65166">
        <w:rPr>
          <w:color w:val="000000"/>
        </w:rPr>
        <w:t>algorithm</w:t>
      </w:r>
      <w:proofErr w:type="spellEnd"/>
      <w:r w:rsidRPr="00D65166">
        <w:rPr>
          <w:color w:val="000000"/>
        </w:rPr>
        <w:t xml:space="preserve"> via </w:t>
      </w:r>
      <w:proofErr w:type="spellStart"/>
      <w:r w:rsidRPr="00D65166">
        <w:rPr>
          <w:color w:val="000000"/>
        </w:rPr>
        <w:t>text</w:t>
      </w:r>
      <w:proofErr w:type="spellEnd"/>
      <w:r w:rsidRPr="00D65166">
        <w:rPr>
          <w:color w:val="000000"/>
        </w:rPr>
        <w:t xml:space="preserve"> </w:t>
      </w:r>
      <w:proofErr w:type="spellStart"/>
      <w:r w:rsidRPr="00D65166">
        <w:rPr>
          <w:color w:val="000000"/>
        </w:rPr>
        <w:t>row</w:t>
      </w:r>
      <w:proofErr w:type="spellEnd"/>
      <w:r w:rsidRPr="00D65166">
        <w:rPr>
          <w:color w:val="000000"/>
        </w:rPr>
        <w:t xml:space="preserve"> </w:t>
      </w:r>
      <w:proofErr w:type="spellStart"/>
      <w:r w:rsidRPr="00D65166">
        <w:rPr>
          <w:color w:val="000000"/>
        </w:rPr>
        <w:t>accumulation</w:t>
      </w:r>
      <w:proofErr w:type="spellEnd"/>
      <w:r w:rsidRPr="00D65166">
        <w:rPr>
          <w:color w:val="000000"/>
        </w:rPr>
        <w:t>.</w:t>
      </w:r>
      <w:r>
        <w:rPr>
          <w:color w:val="000000"/>
        </w:rPr>
        <w:t xml:space="preserve"> </w:t>
      </w:r>
      <w:proofErr w:type="spellStart"/>
      <w:r w:rsidRPr="00D65166">
        <w:rPr>
          <w:b/>
          <w:bCs/>
          <w:color w:val="000000"/>
        </w:rPr>
        <w:t>Proceedings</w:t>
      </w:r>
      <w:proofErr w:type="spellEnd"/>
      <w:r w:rsidRPr="00D65166">
        <w:rPr>
          <w:b/>
          <w:bCs/>
          <w:color w:val="000000"/>
        </w:rPr>
        <w:t xml:space="preserve"> </w:t>
      </w:r>
      <w:proofErr w:type="spellStart"/>
      <w:r w:rsidRPr="00D65166">
        <w:rPr>
          <w:b/>
          <w:bCs/>
          <w:color w:val="000000"/>
        </w:rPr>
        <w:t>of</w:t>
      </w:r>
      <w:proofErr w:type="spellEnd"/>
      <w:r w:rsidRPr="00D65166">
        <w:rPr>
          <w:b/>
          <w:bCs/>
          <w:color w:val="000000"/>
        </w:rPr>
        <w:t xml:space="preserve"> 3rd</w:t>
      </w:r>
    </w:p>
    <w:p w14:paraId="705A4067" w14:textId="77777777" w:rsidR="009D0C9E" w:rsidRDefault="009D0C9E" w:rsidP="009D0C9E">
      <w:pPr>
        <w:spacing w:line="360" w:lineRule="auto"/>
        <w:jc w:val="both"/>
        <w:rPr>
          <w:shd w:val="clear" w:color="auto" w:fill="FFFFFF"/>
        </w:rPr>
      </w:pPr>
    </w:p>
    <w:p w14:paraId="51659253" w14:textId="77777777" w:rsidR="009D0C9E" w:rsidRPr="00F3316A" w:rsidRDefault="009D0C9E" w:rsidP="009D0C9E">
      <w:pPr>
        <w:spacing w:line="360" w:lineRule="auto"/>
        <w:ind w:left="709"/>
        <w:jc w:val="both"/>
      </w:pPr>
      <w:r w:rsidRPr="00D65166">
        <w:t xml:space="preserve">SMITH, Ray. </w:t>
      </w:r>
      <w:proofErr w:type="spellStart"/>
      <w:r w:rsidRPr="00D65166">
        <w:t>An</w:t>
      </w:r>
      <w:proofErr w:type="spellEnd"/>
      <w:r w:rsidRPr="00D65166">
        <w:t xml:space="preserve"> Overview </w:t>
      </w:r>
      <w:proofErr w:type="spellStart"/>
      <w:r w:rsidRPr="00D65166">
        <w:t>of</w:t>
      </w:r>
      <w:proofErr w:type="spellEnd"/>
      <w:r w:rsidRPr="00D65166">
        <w:t xml:space="preserve"> </w:t>
      </w:r>
      <w:proofErr w:type="spellStart"/>
      <w:r w:rsidRPr="00D65166">
        <w:t>the</w:t>
      </w:r>
      <w:proofErr w:type="spellEnd"/>
      <w:r w:rsidRPr="00D65166">
        <w:t xml:space="preserve"> </w:t>
      </w:r>
      <w:proofErr w:type="spellStart"/>
      <w:r w:rsidRPr="00D65166">
        <w:t>Tesseract</w:t>
      </w:r>
      <w:proofErr w:type="spellEnd"/>
      <w:r w:rsidRPr="00D65166">
        <w:t xml:space="preserve"> OCR </w:t>
      </w:r>
      <w:proofErr w:type="spellStart"/>
      <w:r w:rsidRPr="00D65166">
        <w:t>Engine</w:t>
      </w:r>
      <w:proofErr w:type="spellEnd"/>
      <w:r w:rsidRPr="00D65166">
        <w:t>. ICDAR. Vol. 7. No. 1. 2007.</w:t>
      </w:r>
    </w:p>
    <w:p w14:paraId="40AB4B00" w14:textId="77777777" w:rsidR="005F501B" w:rsidRDefault="005F501B" w:rsidP="006F0CE5">
      <w:pPr>
        <w:spacing w:line="360" w:lineRule="auto"/>
        <w:ind w:left="709"/>
        <w:jc w:val="both"/>
      </w:pPr>
    </w:p>
    <w:p w14:paraId="06691878" w14:textId="77777777" w:rsidR="00835F43" w:rsidRDefault="00835F43" w:rsidP="006F0CE5">
      <w:pPr>
        <w:spacing w:line="360" w:lineRule="auto"/>
        <w:ind w:left="709"/>
        <w:jc w:val="both"/>
      </w:pPr>
      <w:r>
        <w:t xml:space="preserve">TATHAM, Mark, MORTON, Katherine: </w:t>
      </w:r>
      <w:proofErr w:type="spellStart"/>
      <w:r>
        <w:t>Developments</w:t>
      </w:r>
      <w:proofErr w:type="spellEnd"/>
      <w:r>
        <w:t xml:space="preserve"> in Speech </w:t>
      </w:r>
      <w:proofErr w:type="spellStart"/>
      <w:r>
        <w:t>Synthesis</w:t>
      </w:r>
      <w:proofErr w:type="spellEnd"/>
      <w:r>
        <w:t xml:space="preserve">, John </w:t>
      </w:r>
      <w:proofErr w:type="spellStart"/>
      <w:r>
        <w:t>Wiley</w:t>
      </w:r>
      <w:proofErr w:type="spellEnd"/>
      <w:r>
        <w:t xml:space="preserve"> &amp; Sons </w:t>
      </w:r>
      <w:proofErr w:type="spellStart"/>
      <w:r>
        <w:t>Ltd</w:t>
      </w:r>
      <w:proofErr w:type="spellEnd"/>
      <w:r>
        <w:t xml:space="preserve">: </w:t>
      </w:r>
      <w:proofErr w:type="spellStart"/>
      <w:r>
        <w:t>England</w:t>
      </w:r>
      <w:proofErr w:type="spellEnd"/>
      <w:r>
        <w:t>, (2005).</w:t>
      </w:r>
    </w:p>
    <w:p w14:paraId="08DC626D" w14:textId="77777777" w:rsidR="00835F43" w:rsidRPr="005F501B" w:rsidRDefault="00835F43" w:rsidP="006F0CE5">
      <w:pPr>
        <w:spacing w:line="360" w:lineRule="auto"/>
        <w:ind w:left="709"/>
        <w:jc w:val="both"/>
      </w:pPr>
    </w:p>
    <w:p w14:paraId="09B8B73C" w14:textId="77777777" w:rsidR="005F501B" w:rsidRPr="00ED034D" w:rsidRDefault="005F501B" w:rsidP="006F0CE5">
      <w:pPr>
        <w:spacing w:line="360" w:lineRule="auto"/>
        <w:ind w:left="709"/>
        <w:jc w:val="both"/>
      </w:pPr>
      <w:r w:rsidRPr="00ED034D">
        <w:rPr>
          <w:shd w:val="clear" w:color="auto" w:fill="FFFFFF"/>
        </w:rPr>
        <w:t xml:space="preserve">TOROK, Leonardo; DE IMAGENS, Análise; CONCI, Aura. Método de </w:t>
      </w:r>
      <w:proofErr w:type="spellStart"/>
      <w:r w:rsidRPr="00ED034D">
        <w:rPr>
          <w:shd w:val="clear" w:color="auto" w:fill="FFFFFF"/>
        </w:rPr>
        <w:t>Otsu</w:t>
      </w:r>
      <w:proofErr w:type="spellEnd"/>
      <w:r w:rsidRPr="00ED034D">
        <w:rPr>
          <w:shd w:val="clear" w:color="auto" w:fill="FFFFFF"/>
        </w:rPr>
        <w:t>.</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14:paraId="0E5A1ECA" w14:textId="77777777" w:rsidR="006F0CE5" w:rsidRDefault="006F0CE5" w:rsidP="006F0CE5">
      <w:pPr>
        <w:spacing w:line="360" w:lineRule="auto"/>
        <w:ind w:left="709"/>
        <w:jc w:val="both"/>
      </w:pPr>
    </w:p>
    <w:p w14:paraId="325BE262" w14:textId="77777777" w:rsidR="001235E8" w:rsidRPr="001235E8" w:rsidRDefault="001235E8" w:rsidP="006F0CE5">
      <w:pPr>
        <w:spacing w:line="360" w:lineRule="auto"/>
        <w:ind w:left="709"/>
        <w:jc w:val="both"/>
      </w:pPr>
      <w:r w:rsidRPr="001235E8">
        <w:rPr>
          <w:shd w:val="clear" w:color="auto" w:fill="FFFFFF"/>
        </w:rPr>
        <w:t xml:space="preserve">VALA, Miss </w:t>
      </w:r>
      <w:proofErr w:type="spellStart"/>
      <w:r w:rsidRPr="001235E8">
        <w:rPr>
          <w:shd w:val="clear" w:color="auto" w:fill="FFFFFF"/>
        </w:rPr>
        <w:t>Hetal</w:t>
      </w:r>
      <w:proofErr w:type="spellEnd"/>
      <w:r w:rsidRPr="001235E8">
        <w:rPr>
          <w:shd w:val="clear" w:color="auto" w:fill="FFFFFF"/>
        </w:rPr>
        <w:t xml:space="preserve"> J.; BAXI, </w:t>
      </w:r>
      <w:proofErr w:type="spellStart"/>
      <w:r w:rsidRPr="001235E8">
        <w:rPr>
          <w:shd w:val="clear" w:color="auto" w:fill="FFFFFF"/>
        </w:rPr>
        <w:t>Astha</w:t>
      </w:r>
      <w:proofErr w:type="spellEnd"/>
      <w:r w:rsidRPr="001235E8">
        <w:rPr>
          <w:shd w:val="clear" w:color="auto" w:fill="FFFFFF"/>
        </w:rPr>
        <w:t xml:space="preserve">. A </w:t>
      </w:r>
      <w:proofErr w:type="spellStart"/>
      <w:r w:rsidRPr="001235E8">
        <w:rPr>
          <w:shd w:val="clear" w:color="auto" w:fill="FFFFFF"/>
        </w:rPr>
        <w:t>review</w:t>
      </w:r>
      <w:proofErr w:type="spellEnd"/>
      <w:r w:rsidRPr="001235E8">
        <w:rPr>
          <w:shd w:val="clear" w:color="auto" w:fill="FFFFFF"/>
        </w:rPr>
        <w:t xml:space="preserve"> </w:t>
      </w:r>
      <w:proofErr w:type="spellStart"/>
      <w:r w:rsidRPr="001235E8">
        <w:rPr>
          <w:shd w:val="clear" w:color="auto" w:fill="FFFFFF"/>
        </w:rPr>
        <w:t>on</w:t>
      </w:r>
      <w:proofErr w:type="spellEnd"/>
      <w:r w:rsidRPr="001235E8">
        <w:rPr>
          <w:shd w:val="clear" w:color="auto" w:fill="FFFFFF"/>
        </w:rPr>
        <w:t xml:space="preserve"> </w:t>
      </w:r>
      <w:proofErr w:type="spellStart"/>
      <w:r w:rsidRPr="001235E8">
        <w:rPr>
          <w:shd w:val="clear" w:color="auto" w:fill="FFFFFF"/>
        </w:rPr>
        <w:t>Otsu</w:t>
      </w:r>
      <w:proofErr w:type="spellEnd"/>
      <w:r w:rsidRPr="001235E8">
        <w:rPr>
          <w:shd w:val="clear" w:color="auto" w:fill="FFFFFF"/>
        </w:rPr>
        <w:t xml:space="preserve"> </w:t>
      </w:r>
      <w:proofErr w:type="spellStart"/>
      <w:r w:rsidRPr="001235E8">
        <w:rPr>
          <w:shd w:val="clear" w:color="auto" w:fill="FFFFFF"/>
        </w:rPr>
        <w:t>image</w:t>
      </w:r>
      <w:proofErr w:type="spellEnd"/>
      <w:r w:rsidRPr="001235E8">
        <w:rPr>
          <w:shd w:val="clear" w:color="auto" w:fill="FFFFFF"/>
        </w:rPr>
        <w:t xml:space="preserve"> </w:t>
      </w:r>
      <w:proofErr w:type="spellStart"/>
      <w:r w:rsidRPr="001235E8">
        <w:rPr>
          <w:shd w:val="clear" w:color="auto" w:fill="FFFFFF"/>
        </w:rPr>
        <w:t>segmentation</w:t>
      </w:r>
      <w:proofErr w:type="spellEnd"/>
      <w:r w:rsidRPr="001235E8">
        <w:rPr>
          <w:shd w:val="clear" w:color="auto" w:fill="FFFFFF"/>
        </w:rPr>
        <w:t xml:space="preserve"> </w:t>
      </w:r>
      <w:proofErr w:type="spellStart"/>
      <w:r w:rsidRPr="001235E8">
        <w:rPr>
          <w:shd w:val="clear" w:color="auto" w:fill="FFFFFF"/>
        </w:rPr>
        <w:t>algorithm</w:t>
      </w:r>
      <w:proofErr w:type="spellEnd"/>
      <w:r w:rsidRPr="001235E8">
        <w:rPr>
          <w:shd w:val="clear" w:color="auto" w:fill="FFFFFF"/>
        </w:rPr>
        <w:t>.</w:t>
      </w:r>
      <w:r w:rsidRPr="001235E8">
        <w:rPr>
          <w:rStyle w:val="apple-converted-space"/>
          <w:shd w:val="clear" w:color="auto" w:fill="FFFFFF"/>
        </w:rPr>
        <w:t> </w:t>
      </w:r>
      <w:proofErr w:type="spellStart"/>
      <w:r w:rsidRPr="001235E8">
        <w:rPr>
          <w:b/>
          <w:bCs/>
          <w:shd w:val="clear" w:color="auto" w:fill="FFFFFF"/>
        </w:rPr>
        <w:t>International</w:t>
      </w:r>
      <w:proofErr w:type="spellEnd"/>
      <w:r w:rsidRPr="001235E8">
        <w:rPr>
          <w:b/>
          <w:bCs/>
          <w:shd w:val="clear" w:color="auto" w:fill="FFFFFF"/>
        </w:rPr>
        <w:t xml:space="preserve"> </w:t>
      </w:r>
      <w:proofErr w:type="spellStart"/>
      <w:r w:rsidRPr="001235E8">
        <w:rPr>
          <w:b/>
          <w:bCs/>
          <w:shd w:val="clear" w:color="auto" w:fill="FFFFFF"/>
        </w:rPr>
        <w:t>Journal</w:t>
      </w:r>
      <w:proofErr w:type="spellEnd"/>
      <w:r w:rsidRPr="001235E8">
        <w:rPr>
          <w:b/>
          <w:bCs/>
          <w:shd w:val="clear" w:color="auto" w:fill="FFFFFF"/>
        </w:rPr>
        <w:t xml:space="preserve"> </w:t>
      </w:r>
      <w:proofErr w:type="spellStart"/>
      <w:r w:rsidRPr="001235E8">
        <w:rPr>
          <w:b/>
          <w:bCs/>
          <w:shd w:val="clear" w:color="auto" w:fill="FFFFFF"/>
        </w:rPr>
        <w:t>of</w:t>
      </w:r>
      <w:proofErr w:type="spellEnd"/>
      <w:r w:rsidRPr="001235E8">
        <w:rPr>
          <w:b/>
          <w:bCs/>
          <w:shd w:val="clear" w:color="auto" w:fill="FFFFFF"/>
        </w:rPr>
        <w:t xml:space="preserve"> </w:t>
      </w:r>
      <w:proofErr w:type="spellStart"/>
      <w:r w:rsidRPr="001235E8">
        <w:rPr>
          <w:b/>
          <w:bCs/>
          <w:shd w:val="clear" w:color="auto" w:fill="FFFFFF"/>
        </w:rPr>
        <w:t>Advanced</w:t>
      </w:r>
      <w:proofErr w:type="spellEnd"/>
      <w:r w:rsidRPr="001235E8">
        <w:rPr>
          <w:b/>
          <w:bCs/>
          <w:shd w:val="clear" w:color="auto" w:fill="FFFFFF"/>
        </w:rPr>
        <w:t xml:space="preserve"> </w:t>
      </w:r>
      <w:proofErr w:type="spellStart"/>
      <w:r w:rsidRPr="001235E8">
        <w:rPr>
          <w:b/>
          <w:bCs/>
          <w:shd w:val="clear" w:color="auto" w:fill="FFFFFF"/>
        </w:rPr>
        <w:t>Research</w:t>
      </w:r>
      <w:proofErr w:type="spellEnd"/>
      <w:r w:rsidRPr="001235E8">
        <w:rPr>
          <w:b/>
          <w:bCs/>
          <w:shd w:val="clear" w:color="auto" w:fill="FFFFFF"/>
        </w:rPr>
        <w:t xml:space="preserve"> in Computer </w:t>
      </w:r>
      <w:proofErr w:type="spellStart"/>
      <w:r w:rsidRPr="001235E8">
        <w:rPr>
          <w:b/>
          <w:bCs/>
          <w:shd w:val="clear" w:color="auto" w:fill="FFFFFF"/>
        </w:rPr>
        <w:t>Engineering</w:t>
      </w:r>
      <w:proofErr w:type="spellEnd"/>
      <w:r w:rsidRPr="001235E8">
        <w:rPr>
          <w:b/>
          <w:bCs/>
          <w:shd w:val="clear" w:color="auto" w:fill="FFFFFF"/>
        </w:rPr>
        <w:t xml:space="preserve"> &amp; Technology (IJARCET)</w:t>
      </w:r>
      <w:r w:rsidRPr="001235E8">
        <w:rPr>
          <w:shd w:val="clear" w:color="auto" w:fill="FFFFFF"/>
        </w:rPr>
        <w:t>, v. 2, n. 2, p. pp: 387-389, 2013.</w:t>
      </w:r>
    </w:p>
    <w:p w14:paraId="0A088985" w14:textId="77777777" w:rsidR="001235E8" w:rsidRDefault="001235E8" w:rsidP="006F0CE5">
      <w:pPr>
        <w:spacing w:line="360" w:lineRule="auto"/>
        <w:ind w:left="709"/>
        <w:jc w:val="both"/>
      </w:pPr>
    </w:p>
    <w:p w14:paraId="04906479" w14:textId="77777777" w:rsidR="00030F07" w:rsidRDefault="00030F07" w:rsidP="00030F07">
      <w:pPr>
        <w:spacing w:line="360" w:lineRule="auto"/>
        <w:ind w:left="709"/>
        <w:jc w:val="both"/>
      </w:pPr>
      <w:r>
        <w:t xml:space="preserve">WHO, 2013. Visual </w:t>
      </w:r>
      <w:proofErr w:type="spellStart"/>
      <w:r>
        <w:t>Impairment</w:t>
      </w:r>
      <w:proofErr w:type="spellEnd"/>
      <w:r>
        <w:t xml:space="preserve"> </w:t>
      </w:r>
      <w:proofErr w:type="spellStart"/>
      <w:r>
        <w:t>and</w:t>
      </w:r>
      <w:proofErr w:type="spellEnd"/>
      <w:r>
        <w:t xml:space="preserve"> </w:t>
      </w:r>
      <w:proofErr w:type="spellStart"/>
      <w:r>
        <w:t>Blindness</w:t>
      </w:r>
      <w:proofErr w:type="spellEnd"/>
      <w:r>
        <w:t xml:space="preserve">. World Health </w:t>
      </w:r>
      <w:proofErr w:type="spellStart"/>
      <w:r>
        <w:t>Organization</w:t>
      </w:r>
      <w:proofErr w:type="spellEnd"/>
      <w:r>
        <w:t>.</w:t>
      </w:r>
      <w:r w:rsidRPr="00030F07">
        <w:t xml:space="preserve"> </w:t>
      </w:r>
      <w:r>
        <w:t>Disponível em: &lt;</w:t>
      </w:r>
      <w:r w:rsidRPr="00ED034D">
        <w:t xml:space="preserve"> </w:t>
      </w:r>
      <w:r w:rsidRPr="00030F07">
        <w:t>http://www.who.int/mediacentre/factsheets/fs282/en/</w:t>
      </w:r>
      <w:r>
        <w:t>&gt;. Acesso em: 08 de setembro de 2017.</w:t>
      </w:r>
    </w:p>
    <w:p w14:paraId="326B2F6E" w14:textId="77777777" w:rsidR="00030F07" w:rsidRPr="00D65166" w:rsidRDefault="00030F07" w:rsidP="006F0CE5">
      <w:pPr>
        <w:spacing w:line="360" w:lineRule="auto"/>
        <w:ind w:left="709"/>
        <w:jc w:val="both"/>
      </w:pPr>
    </w:p>
    <w:p w14:paraId="55074EA6" w14:textId="77777777" w:rsidR="006F0CE5" w:rsidRDefault="006F0CE5" w:rsidP="006F0CE5">
      <w:pPr>
        <w:spacing w:line="360" w:lineRule="auto"/>
        <w:ind w:left="709"/>
        <w:jc w:val="both"/>
      </w:pPr>
      <w:r w:rsidRPr="00D65166">
        <w:t xml:space="preserve">WOLF, Christian; JOLION, J.-M. </w:t>
      </w:r>
      <w:proofErr w:type="spellStart"/>
      <w:r w:rsidRPr="00D65166">
        <w:t>Extraction</w:t>
      </w:r>
      <w:proofErr w:type="spellEnd"/>
      <w:r w:rsidRPr="00D65166">
        <w:t xml:space="preserve"> </w:t>
      </w:r>
      <w:proofErr w:type="spellStart"/>
      <w:r w:rsidRPr="00D65166">
        <w:t>and</w:t>
      </w:r>
      <w:proofErr w:type="spellEnd"/>
      <w:r w:rsidRPr="00D65166">
        <w:t xml:space="preserve"> </w:t>
      </w:r>
      <w:proofErr w:type="spellStart"/>
      <w:r w:rsidRPr="00D65166">
        <w:t>recognition</w:t>
      </w:r>
      <w:proofErr w:type="spellEnd"/>
      <w:r w:rsidRPr="00D65166">
        <w:t xml:space="preserve"> </w:t>
      </w:r>
      <w:proofErr w:type="spellStart"/>
      <w:r w:rsidRPr="00D65166">
        <w:t>of</w:t>
      </w:r>
      <w:proofErr w:type="spellEnd"/>
      <w:r w:rsidRPr="00D65166">
        <w:t xml:space="preserve"> artificial </w:t>
      </w:r>
      <w:proofErr w:type="spellStart"/>
      <w:r w:rsidRPr="00D65166">
        <w:t>text</w:t>
      </w:r>
      <w:proofErr w:type="spellEnd"/>
      <w:r w:rsidRPr="00D65166">
        <w:t xml:space="preserve"> in </w:t>
      </w:r>
      <w:proofErr w:type="spellStart"/>
      <w:r w:rsidRPr="00D65166">
        <w:t>multimedia</w:t>
      </w:r>
      <w:proofErr w:type="spellEnd"/>
      <w:r w:rsidRPr="00D65166">
        <w:t xml:space="preserve"> </w:t>
      </w:r>
      <w:proofErr w:type="spellStart"/>
      <w:r w:rsidRPr="00D65166">
        <w:t>documents</w:t>
      </w:r>
      <w:proofErr w:type="spellEnd"/>
      <w:r w:rsidRPr="00D65166">
        <w:t xml:space="preserve">. </w:t>
      </w:r>
      <w:proofErr w:type="spellStart"/>
      <w:r w:rsidRPr="00D65166">
        <w:t>Pattern</w:t>
      </w:r>
      <w:proofErr w:type="spellEnd"/>
      <w:r w:rsidRPr="00D65166">
        <w:t xml:space="preserve"> </w:t>
      </w:r>
      <w:proofErr w:type="spellStart"/>
      <w:r w:rsidRPr="00D65166">
        <w:t>Analysis</w:t>
      </w:r>
      <w:proofErr w:type="spellEnd"/>
      <w:r w:rsidRPr="00D65166">
        <w:t xml:space="preserve"> &amp; </w:t>
      </w:r>
      <w:proofErr w:type="spellStart"/>
      <w:r w:rsidRPr="00D65166">
        <w:t>Applications</w:t>
      </w:r>
      <w:proofErr w:type="spellEnd"/>
      <w:r w:rsidRPr="00D65166">
        <w:t>, v. 6, n. 4, p. 309-326, 2004.</w:t>
      </w:r>
    </w:p>
    <w:p w14:paraId="14611F48" w14:textId="77777777" w:rsidR="00A04446" w:rsidRDefault="00A04446" w:rsidP="006F0CE5">
      <w:pPr>
        <w:spacing w:line="360" w:lineRule="auto"/>
        <w:ind w:left="709"/>
        <w:jc w:val="both"/>
      </w:pPr>
    </w:p>
    <w:p w14:paraId="6CF9D2FD" w14:textId="77777777" w:rsidR="00A04446" w:rsidRPr="00D65166" w:rsidRDefault="00A04446" w:rsidP="00A04446">
      <w:pPr>
        <w:spacing w:line="360" w:lineRule="auto"/>
        <w:ind w:left="709"/>
        <w:jc w:val="both"/>
      </w:pPr>
      <w:r w:rsidRPr="00A04446">
        <w:t xml:space="preserve">YANAGUYA, G. A. Aplicação de Tradução OCR </w:t>
      </w:r>
      <w:proofErr w:type="spellStart"/>
      <w:r w:rsidRPr="00A04446">
        <w:t>Multiplataforma</w:t>
      </w:r>
      <w:proofErr w:type="spellEnd"/>
      <w:r w:rsidRPr="00A04446">
        <w:t xml:space="preserve"> via Web Services, 2015.</w:t>
      </w:r>
    </w:p>
    <w:p w14:paraId="472018D7" w14:textId="77777777" w:rsidR="00A04446" w:rsidRPr="00D65166" w:rsidRDefault="00A04446" w:rsidP="006F0CE5">
      <w:pPr>
        <w:spacing w:line="360" w:lineRule="auto"/>
        <w:ind w:left="709"/>
        <w:jc w:val="both"/>
      </w:pPr>
    </w:p>
    <w:p w14:paraId="3565BD5C" w14:textId="77777777" w:rsidR="009D0C9E" w:rsidRDefault="009D0C9E" w:rsidP="009D0C9E">
      <w:pPr>
        <w:spacing w:line="360" w:lineRule="auto"/>
        <w:ind w:left="709"/>
        <w:jc w:val="both"/>
        <w:rPr>
          <w:shd w:val="clear" w:color="auto" w:fill="FFFFFF"/>
        </w:rPr>
      </w:pPr>
    </w:p>
    <w:p w14:paraId="14696FAF" w14:textId="77777777" w:rsidR="00C20D2C" w:rsidRDefault="00C20D2C" w:rsidP="009D0C9E">
      <w:pPr>
        <w:spacing w:line="360" w:lineRule="auto"/>
        <w:ind w:left="709"/>
        <w:jc w:val="both"/>
        <w:rPr>
          <w:highlight w:val="yellow"/>
          <w:shd w:val="clear" w:color="auto" w:fill="FFFFFF"/>
        </w:rPr>
      </w:pPr>
    </w:p>
    <w:p w14:paraId="2BEE58ED" w14:textId="77777777" w:rsidR="00C20D2C" w:rsidRDefault="00C20D2C" w:rsidP="009D0C9E">
      <w:pPr>
        <w:spacing w:line="360" w:lineRule="auto"/>
        <w:ind w:left="709"/>
        <w:jc w:val="both"/>
        <w:rPr>
          <w:highlight w:val="yellow"/>
          <w:shd w:val="clear" w:color="auto" w:fill="FFFFFF"/>
        </w:rPr>
      </w:pPr>
    </w:p>
    <w:p w14:paraId="71D65975" w14:textId="77777777" w:rsidR="00C20D2C" w:rsidRDefault="00C20D2C" w:rsidP="009D0C9E">
      <w:pPr>
        <w:spacing w:line="360" w:lineRule="auto"/>
        <w:ind w:left="709"/>
        <w:jc w:val="both"/>
        <w:rPr>
          <w:highlight w:val="yellow"/>
          <w:shd w:val="clear" w:color="auto" w:fill="FFFFFF"/>
        </w:rPr>
      </w:pPr>
    </w:p>
    <w:p w14:paraId="4732C3C8" w14:textId="77777777" w:rsidR="00C20D2C" w:rsidRDefault="00C20D2C" w:rsidP="009D0C9E">
      <w:pPr>
        <w:spacing w:line="360" w:lineRule="auto"/>
        <w:ind w:left="709"/>
        <w:jc w:val="both"/>
        <w:rPr>
          <w:highlight w:val="yellow"/>
          <w:shd w:val="clear" w:color="auto" w:fill="FFFFFF"/>
        </w:rPr>
      </w:pPr>
    </w:p>
    <w:p w14:paraId="018DA740" w14:textId="2D211A09" w:rsidR="00C20D2C" w:rsidRDefault="00C20D2C" w:rsidP="009D0C9E">
      <w:pPr>
        <w:spacing w:line="360" w:lineRule="auto"/>
        <w:ind w:left="709"/>
        <w:jc w:val="both"/>
        <w:rPr>
          <w:color w:val="000000"/>
        </w:rPr>
      </w:pPr>
      <w:r>
        <w:rPr>
          <w:color w:val="000000"/>
        </w:rPr>
        <w:t xml:space="preserve">CHAKRABORTY, P.; MALLIK A. </w:t>
      </w:r>
      <w:proofErr w:type="spellStart"/>
      <w:r>
        <w:rPr>
          <w:color w:val="000000"/>
        </w:rPr>
        <w:t>An</w:t>
      </w:r>
      <w:proofErr w:type="spellEnd"/>
      <w:r>
        <w:rPr>
          <w:color w:val="000000"/>
        </w:rPr>
        <w:t xml:space="preserve"> Open </w:t>
      </w:r>
      <w:proofErr w:type="spellStart"/>
      <w:r>
        <w:rPr>
          <w:color w:val="000000"/>
        </w:rPr>
        <w:t>Source</w:t>
      </w:r>
      <w:proofErr w:type="spellEnd"/>
      <w:r>
        <w:rPr>
          <w:color w:val="000000"/>
        </w:rPr>
        <w:t xml:space="preserve"> </w:t>
      </w:r>
      <w:proofErr w:type="spellStart"/>
      <w:r>
        <w:rPr>
          <w:color w:val="000000"/>
        </w:rPr>
        <w:t>Tesseract</w:t>
      </w:r>
      <w:proofErr w:type="spellEnd"/>
      <w:r>
        <w:rPr>
          <w:color w:val="000000"/>
        </w:rPr>
        <w:t xml:space="preserve"> </w:t>
      </w:r>
      <w:proofErr w:type="spellStart"/>
      <w:r>
        <w:rPr>
          <w:color w:val="000000"/>
        </w:rPr>
        <w:t>based</w:t>
      </w:r>
      <w:proofErr w:type="spellEnd"/>
      <w:r>
        <w:rPr>
          <w:color w:val="000000"/>
        </w:rPr>
        <w:t xml:space="preserve"> Tool for </w:t>
      </w:r>
      <w:proofErr w:type="spellStart"/>
      <w:r>
        <w:rPr>
          <w:color w:val="000000"/>
        </w:rPr>
        <w:t>Extracting</w:t>
      </w:r>
      <w:proofErr w:type="spellEnd"/>
      <w:r>
        <w:rPr>
          <w:color w:val="000000"/>
        </w:rPr>
        <w:t xml:space="preserve"> </w:t>
      </w:r>
      <w:proofErr w:type="spellStart"/>
      <w:r>
        <w:rPr>
          <w:color w:val="000000"/>
        </w:rPr>
        <w:t>Text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Images</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Application</w:t>
      </w:r>
      <w:proofErr w:type="spellEnd"/>
      <w:r>
        <w:rPr>
          <w:color w:val="000000"/>
        </w:rPr>
        <w:t xml:space="preserve"> in Braille </w:t>
      </w:r>
      <w:proofErr w:type="spellStart"/>
      <w:r>
        <w:rPr>
          <w:color w:val="000000"/>
        </w:rPr>
        <w:t>Translation</w:t>
      </w:r>
      <w:proofErr w:type="spellEnd"/>
      <w:r>
        <w:rPr>
          <w:color w:val="000000"/>
        </w:rPr>
        <w:t xml:space="preserve"> for </w:t>
      </w:r>
      <w:proofErr w:type="spellStart"/>
      <w:r>
        <w:rPr>
          <w:color w:val="000000"/>
        </w:rPr>
        <w:t>the</w:t>
      </w:r>
      <w:proofErr w:type="spellEnd"/>
      <w:r>
        <w:rPr>
          <w:color w:val="000000"/>
        </w:rPr>
        <w:t xml:space="preserve"> </w:t>
      </w:r>
      <w:proofErr w:type="spellStart"/>
      <w:r>
        <w:rPr>
          <w:color w:val="000000"/>
        </w:rPr>
        <w:t>Visually</w:t>
      </w:r>
      <w:proofErr w:type="spellEnd"/>
      <w:r>
        <w:rPr>
          <w:color w:val="000000"/>
        </w:rPr>
        <w:t xml:space="preserve"> </w:t>
      </w:r>
      <w:proofErr w:type="spellStart"/>
      <w:r>
        <w:rPr>
          <w:color w:val="000000"/>
        </w:rPr>
        <w:t>Impaired</w:t>
      </w:r>
      <w:proofErr w:type="spellEnd"/>
      <w:r>
        <w:rPr>
          <w:color w:val="000000"/>
        </w:rPr>
        <w:t>.</w:t>
      </w:r>
      <w:r>
        <w:rPr>
          <w:color w:val="000000"/>
        </w:rPr>
        <w:br/>
      </w:r>
      <w:proofErr w:type="spellStart"/>
      <w:r>
        <w:rPr>
          <w:b/>
          <w:bCs/>
          <w:color w:val="000000"/>
        </w:rPr>
        <w:t>International</w:t>
      </w:r>
      <w:proofErr w:type="spellEnd"/>
      <w:r>
        <w:rPr>
          <w:b/>
          <w:bCs/>
          <w:color w:val="000000"/>
        </w:rPr>
        <w:t xml:space="preserve"> </w:t>
      </w:r>
      <w:proofErr w:type="spellStart"/>
      <w:r>
        <w:rPr>
          <w:b/>
          <w:bCs/>
          <w:color w:val="000000"/>
        </w:rPr>
        <w:t>Journal</w:t>
      </w:r>
      <w:proofErr w:type="spellEnd"/>
      <w:r>
        <w:rPr>
          <w:b/>
          <w:bCs/>
          <w:color w:val="000000"/>
        </w:rPr>
        <w:t xml:space="preserve"> </w:t>
      </w:r>
      <w:proofErr w:type="spellStart"/>
      <w:r>
        <w:rPr>
          <w:b/>
          <w:bCs/>
          <w:color w:val="000000"/>
        </w:rPr>
        <w:t>of</w:t>
      </w:r>
      <w:proofErr w:type="spellEnd"/>
      <w:r>
        <w:rPr>
          <w:b/>
          <w:bCs/>
          <w:color w:val="000000"/>
        </w:rPr>
        <w:t xml:space="preserve"> Computer </w:t>
      </w:r>
      <w:proofErr w:type="spellStart"/>
      <w:r>
        <w:rPr>
          <w:b/>
          <w:bCs/>
          <w:color w:val="000000"/>
        </w:rPr>
        <w:t>Applications</w:t>
      </w:r>
      <w:proofErr w:type="spellEnd"/>
      <w:r>
        <w:rPr>
          <w:color w:val="000000"/>
        </w:rPr>
        <w:t>. (</w:t>
      </w:r>
      <w:proofErr w:type="gramStart"/>
      <w:r>
        <w:rPr>
          <w:color w:val="000000"/>
        </w:rPr>
        <w:t>p.</w:t>
      </w:r>
      <w:proofErr w:type="gramEnd"/>
      <w:r>
        <w:rPr>
          <w:color w:val="000000"/>
        </w:rPr>
        <w:t xml:space="preserve"> 26-32), </w:t>
      </w:r>
      <w:proofErr w:type="spellStart"/>
      <w:r>
        <w:rPr>
          <w:color w:val="000000"/>
        </w:rPr>
        <w:t>April</w:t>
      </w:r>
      <w:proofErr w:type="spellEnd"/>
      <w:r>
        <w:rPr>
          <w:color w:val="000000"/>
        </w:rPr>
        <w:t xml:space="preserve"> 2013.</w:t>
      </w:r>
    </w:p>
    <w:p w14:paraId="69F09153" w14:textId="77777777" w:rsidR="00C20D2C" w:rsidRDefault="00C20D2C" w:rsidP="009D0C9E">
      <w:pPr>
        <w:spacing w:line="360" w:lineRule="auto"/>
        <w:ind w:left="709"/>
        <w:jc w:val="both"/>
        <w:rPr>
          <w:color w:val="000000"/>
        </w:rPr>
      </w:pPr>
    </w:p>
    <w:p w14:paraId="7FC95651" w14:textId="6A015C4E" w:rsidR="00C20D2C" w:rsidRPr="00C20D2C" w:rsidRDefault="00C20D2C" w:rsidP="00C20D2C">
      <w:pPr>
        <w:spacing w:line="360" w:lineRule="auto"/>
        <w:ind w:left="709"/>
        <w:jc w:val="both"/>
        <w:rPr>
          <w:color w:val="000000"/>
        </w:rPr>
      </w:pPr>
      <w:r>
        <w:rPr>
          <w:color w:val="000000"/>
        </w:rPr>
        <w:t xml:space="preserve">FIALHO, J. Informação e conhecimento acessíveis aos deficientes visuais nas bibliotecas universitárias. </w:t>
      </w:r>
      <w:r>
        <w:rPr>
          <w:b/>
          <w:bCs/>
          <w:color w:val="000000"/>
        </w:rPr>
        <w:t xml:space="preserve">Perspectivas em Ciência da Informação </w:t>
      </w:r>
      <w:r>
        <w:rPr>
          <w:color w:val="000000"/>
        </w:rPr>
        <w:t>17.1 (2012): 153-168.</w:t>
      </w:r>
    </w:p>
    <w:p w14:paraId="325602B1" w14:textId="77777777" w:rsidR="00C20D2C" w:rsidRDefault="00C20D2C" w:rsidP="009D0C9E">
      <w:pPr>
        <w:spacing w:line="360" w:lineRule="auto"/>
        <w:ind w:left="709"/>
        <w:jc w:val="both"/>
        <w:rPr>
          <w:highlight w:val="yellow"/>
          <w:shd w:val="clear" w:color="auto" w:fill="FFFFFF"/>
        </w:rPr>
      </w:pPr>
    </w:p>
    <w:p w14:paraId="1B1E3051" w14:textId="77777777" w:rsidR="009D0C9E" w:rsidRPr="009D0C9E" w:rsidRDefault="009D0C9E" w:rsidP="009D0C9E">
      <w:pPr>
        <w:spacing w:line="360" w:lineRule="auto"/>
        <w:ind w:left="709"/>
        <w:jc w:val="both"/>
        <w:rPr>
          <w:highlight w:val="yellow"/>
        </w:rPr>
      </w:pPr>
      <w:r w:rsidRPr="009D0C9E">
        <w:rPr>
          <w:highlight w:val="yellow"/>
          <w:shd w:val="clear" w:color="auto" w:fill="FFFFFF"/>
        </w:rPr>
        <w:t xml:space="preserve">GOTO, </w:t>
      </w:r>
      <w:proofErr w:type="spellStart"/>
      <w:r w:rsidRPr="009D0C9E">
        <w:rPr>
          <w:highlight w:val="yellow"/>
          <w:shd w:val="clear" w:color="auto" w:fill="FFFFFF"/>
        </w:rPr>
        <w:t>Hideaki</w:t>
      </w:r>
      <w:proofErr w:type="spellEnd"/>
      <w:r w:rsidRPr="009D0C9E">
        <w:rPr>
          <w:highlight w:val="yellow"/>
          <w:shd w:val="clear" w:color="auto" w:fill="FFFFFF"/>
        </w:rPr>
        <w:t xml:space="preserve">; LIU, </w:t>
      </w:r>
      <w:proofErr w:type="spellStart"/>
      <w:r w:rsidRPr="009D0C9E">
        <w:rPr>
          <w:highlight w:val="yellow"/>
          <w:shd w:val="clear" w:color="auto" w:fill="FFFFFF"/>
        </w:rPr>
        <w:t>Kunqi</w:t>
      </w:r>
      <w:proofErr w:type="spellEnd"/>
      <w:r w:rsidRPr="009D0C9E">
        <w:rPr>
          <w:highlight w:val="yellow"/>
          <w:shd w:val="clear" w:color="auto" w:fill="FFFFFF"/>
        </w:rPr>
        <w:t xml:space="preserve">. </w:t>
      </w:r>
      <w:proofErr w:type="spellStart"/>
      <w:r w:rsidRPr="009D0C9E">
        <w:rPr>
          <w:highlight w:val="yellow"/>
          <w:shd w:val="clear" w:color="auto" w:fill="FFFFFF"/>
        </w:rPr>
        <w:t>Scene</w:t>
      </w:r>
      <w:proofErr w:type="spellEnd"/>
      <w:r w:rsidRPr="009D0C9E">
        <w:rPr>
          <w:highlight w:val="yellow"/>
          <w:shd w:val="clear" w:color="auto" w:fill="FFFFFF"/>
        </w:rPr>
        <w:t xml:space="preserve"> </w:t>
      </w:r>
      <w:proofErr w:type="spellStart"/>
      <w:r w:rsidRPr="009D0C9E">
        <w:rPr>
          <w:highlight w:val="yellow"/>
          <w:shd w:val="clear" w:color="auto" w:fill="FFFFFF"/>
        </w:rPr>
        <w:t>Text</w:t>
      </w:r>
      <w:proofErr w:type="spellEnd"/>
      <w:r w:rsidRPr="009D0C9E">
        <w:rPr>
          <w:highlight w:val="yellow"/>
          <w:shd w:val="clear" w:color="auto" w:fill="FFFFFF"/>
        </w:rPr>
        <w:t xml:space="preserve"> </w:t>
      </w:r>
      <w:proofErr w:type="spellStart"/>
      <w:r w:rsidRPr="009D0C9E">
        <w:rPr>
          <w:highlight w:val="yellow"/>
          <w:shd w:val="clear" w:color="auto" w:fill="FFFFFF"/>
        </w:rPr>
        <w:t>Detection</w:t>
      </w:r>
      <w:proofErr w:type="spellEnd"/>
      <w:r w:rsidRPr="009D0C9E">
        <w:rPr>
          <w:highlight w:val="yellow"/>
          <w:shd w:val="clear" w:color="auto" w:fill="FFFFFF"/>
        </w:rPr>
        <w:t xml:space="preserve"> </w:t>
      </w:r>
      <w:proofErr w:type="spellStart"/>
      <w:r w:rsidRPr="009D0C9E">
        <w:rPr>
          <w:highlight w:val="yellow"/>
          <w:shd w:val="clear" w:color="auto" w:fill="FFFFFF"/>
        </w:rPr>
        <w:t>and</w:t>
      </w:r>
      <w:proofErr w:type="spellEnd"/>
      <w:r w:rsidRPr="009D0C9E">
        <w:rPr>
          <w:highlight w:val="yellow"/>
          <w:shd w:val="clear" w:color="auto" w:fill="FFFFFF"/>
        </w:rPr>
        <w:t xml:space="preserve"> </w:t>
      </w:r>
      <w:proofErr w:type="spellStart"/>
      <w:r w:rsidRPr="009D0C9E">
        <w:rPr>
          <w:highlight w:val="yellow"/>
          <w:shd w:val="clear" w:color="auto" w:fill="FFFFFF"/>
        </w:rPr>
        <w:t>Tracking</w:t>
      </w:r>
      <w:proofErr w:type="spellEnd"/>
      <w:r w:rsidRPr="009D0C9E">
        <w:rPr>
          <w:highlight w:val="yellow"/>
          <w:shd w:val="clear" w:color="auto" w:fill="FFFFFF"/>
        </w:rPr>
        <w:t xml:space="preserve"> for </w:t>
      </w:r>
      <w:proofErr w:type="spellStart"/>
      <w:r w:rsidRPr="009D0C9E">
        <w:rPr>
          <w:highlight w:val="yellow"/>
          <w:shd w:val="clear" w:color="auto" w:fill="FFFFFF"/>
        </w:rPr>
        <w:t>Wearable</w:t>
      </w:r>
      <w:proofErr w:type="spellEnd"/>
      <w:r w:rsidRPr="009D0C9E">
        <w:rPr>
          <w:highlight w:val="yellow"/>
          <w:shd w:val="clear" w:color="auto" w:fill="FFFFFF"/>
        </w:rPr>
        <w:t xml:space="preserve"> </w:t>
      </w:r>
      <w:proofErr w:type="spellStart"/>
      <w:r w:rsidRPr="009D0C9E">
        <w:rPr>
          <w:highlight w:val="yellow"/>
          <w:shd w:val="clear" w:color="auto" w:fill="FFFFFF"/>
        </w:rPr>
        <w:t>Text</w:t>
      </w:r>
      <w:proofErr w:type="spellEnd"/>
      <w:r w:rsidRPr="009D0C9E">
        <w:rPr>
          <w:highlight w:val="yellow"/>
          <w:shd w:val="clear" w:color="auto" w:fill="FFFFFF"/>
        </w:rPr>
        <w:t>-</w:t>
      </w:r>
      <w:proofErr w:type="spellStart"/>
      <w:r w:rsidRPr="009D0C9E">
        <w:rPr>
          <w:highlight w:val="yellow"/>
          <w:shd w:val="clear" w:color="auto" w:fill="FFFFFF"/>
        </w:rPr>
        <w:t>to</w:t>
      </w:r>
      <w:proofErr w:type="spellEnd"/>
      <w:r w:rsidRPr="009D0C9E">
        <w:rPr>
          <w:highlight w:val="yellow"/>
          <w:shd w:val="clear" w:color="auto" w:fill="FFFFFF"/>
        </w:rPr>
        <w:t xml:space="preserve">-Speech </w:t>
      </w:r>
      <w:proofErr w:type="spellStart"/>
      <w:r w:rsidRPr="009D0C9E">
        <w:rPr>
          <w:highlight w:val="yellow"/>
          <w:shd w:val="clear" w:color="auto" w:fill="FFFFFF"/>
        </w:rPr>
        <w:t>Translation</w:t>
      </w:r>
      <w:proofErr w:type="spellEnd"/>
      <w:r w:rsidRPr="009D0C9E">
        <w:rPr>
          <w:highlight w:val="yellow"/>
          <w:shd w:val="clear" w:color="auto" w:fill="FFFFFF"/>
        </w:rPr>
        <w:t xml:space="preserve"> </w:t>
      </w:r>
      <w:proofErr w:type="spellStart"/>
      <w:r w:rsidRPr="009D0C9E">
        <w:rPr>
          <w:highlight w:val="yellow"/>
          <w:shd w:val="clear" w:color="auto" w:fill="FFFFFF"/>
        </w:rPr>
        <w:t>Camera</w:t>
      </w:r>
      <w:proofErr w:type="spellEnd"/>
      <w:r w:rsidRPr="009D0C9E">
        <w:rPr>
          <w:highlight w:val="yellow"/>
          <w:shd w:val="clear" w:color="auto" w:fill="FFFFFF"/>
        </w:rPr>
        <w:t>. In: </w:t>
      </w:r>
      <w:proofErr w:type="spellStart"/>
      <w:r w:rsidRPr="009D0C9E">
        <w:rPr>
          <w:b/>
          <w:bCs/>
          <w:highlight w:val="yellow"/>
          <w:shd w:val="clear" w:color="auto" w:fill="FFFFFF"/>
        </w:rPr>
        <w:t>International</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Conference</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on</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Computers</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Helping</w:t>
      </w:r>
      <w:proofErr w:type="spellEnd"/>
      <w:r w:rsidRPr="009D0C9E">
        <w:rPr>
          <w:b/>
          <w:bCs/>
          <w:highlight w:val="yellow"/>
          <w:shd w:val="clear" w:color="auto" w:fill="FFFFFF"/>
        </w:rPr>
        <w:t xml:space="preserve"> People </w:t>
      </w:r>
      <w:proofErr w:type="spellStart"/>
      <w:r w:rsidRPr="009D0C9E">
        <w:rPr>
          <w:b/>
          <w:bCs/>
          <w:highlight w:val="yellow"/>
          <w:shd w:val="clear" w:color="auto" w:fill="FFFFFF"/>
        </w:rPr>
        <w:t>with</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Special</w:t>
      </w:r>
      <w:proofErr w:type="spellEnd"/>
      <w:r w:rsidRPr="009D0C9E">
        <w:rPr>
          <w:b/>
          <w:bCs/>
          <w:highlight w:val="yellow"/>
          <w:shd w:val="clear" w:color="auto" w:fill="FFFFFF"/>
        </w:rPr>
        <w:t xml:space="preserve"> </w:t>
      </w:r>
      <w:proofErr w:type="spellStart"/>
      <w:r w:rsidRPr="009D0C9E">
        <w:rPr>
          <w:b/>
          <w:bCs/>
          <w:highlight w:val="yellow"/>
          <w:shd w:val="clear" w:color="auto" w:fill="FFFFFF"/>
        </w:rPr>
        <w:t>Needs</w:t>
      </w:r>
      <w:proofErr w:type="spellEnd"/>
      <w:r w:rsidRPr="009D0C9E">
        <w:rPr>
          <w:highlight w:val="yellow"/>
          <w:shd w:val="clear" w:color="auto" w:fill="FFFFFF"/>
        </w:rPr>
        <w:t xml:space="preserve">. Springer </w:t>
      </w:r>
      <w:proofErr w:type="spellStart"/>
      <w:r w:rsidRPr="009D0C9E">
        <w:rPr>
          <w:highlight w:val="yellow"/>
          <w:shd w:val="clear" w:color="auto" w:fill="FFFFFF"/>
        </w:rPr>
        <w:t>International</w:t>
      </w:r>
      <w:proofErr w:type="spellEnd"/>
      <w:r w:rsidRPr="009D0C9E">
        <w:rPr>
          <w:highlight w:val="yellow"/>
          <w:shd w:val="clear" w:color="auto" w:fill="FFFFFF"/>
        </w:rPr>
        <w:t xml:space="preserve"> </w:t>
      </w:r>
      <w:proofErr w:type="spellStart"/>
      <w:r w:rsidRPr="009D0C9E">
        <w:rPr>
          <w:highlight w:val="yellow"/>
          <w:shd w:val="clear" w:color="auto" w:fill="FFFFFF"/>
        </w:rPr>
        <w:t>Publishing</w:t>
      </w:r>
      <w:proofErr w:type="spellEnd"/>
      <w:r w:rsidRPr="009D0C9E">
        <w:rPr>
          <w:highlight w:val="yellow"/>
          <w:shd w:val="clear" w:color="auto" w:fill="FFFFFF"/>
        </w:rPr>
        <w:t>, 2016. p. 23-26.</w:t>
      </w:r>
    </w:p>
    <w:p w14:paraId="7030483F" w14:textId="77777777" w:rsidR="006F0CE5" w:rsidRPr="009D0C9E" w:rsidRDefault="006F0CE5" w:rsidP="006F0CE5">
      <w:pPr>
        <w:spacing w:line="360" w:lineRule="auto"/>
        <w:ind w:left="709"/>
        <w:jc w:val="both"/>
        <w:rPr>
          <w:highlight w:val="yellow"/>
        </w:rPr>
      </w:pPr>
    </w:p>
    <w:p w14:paraId="07509B44" w14:textId="77777777" w:rsidR="00397405" w:rsidRPr="00397405" w:rsidRDefault="00397405" w:rsidP="0097379C"/>
    <w:sectPr w:rsidR="00397405" w:rsidRPr="00397405" w:rsidSect="001A03FF">
      <w:headerReference w:type="even" r:id="rId14"/>
      <w:headerReference w:type="default" r:id="rId15"/>
      <w:pgSz w:w="11907" w:h="16840" w:code="9"/>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ustavo Aurélio Prieto" w:date="2017-09-28T15:26:00Z" w:initials="GAP">
    <w:p w14:paraId="07082FDD" w14:textId="77777777" w:rsidR="00DD1D67" w:rsidRDefault="00DD1D67">
      <w:pPr>
        <w:pStyle w:val="Textodecomentrio"/>
      </w:pPr>
      <w:r>
        <w:rPr>
          <w:rStyle w:val="Refdecomentrio"/>
        </w:rPr>
        <w:annotationRef/>
      </w:r>
      <w:r w:rsidR="00413164">
        <w:t>L</w:t>
      </w:r>
      <w:r w:rsidR="002B757E">
        <w:t>etras muito pequenas, ampliar a figura.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082F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38D9D" w16cid:durableId="1D779257"/>
  <w16cid:commentId w16cid:paraId="6DFC66FF" w16cid:durableId="1D7797C4"/>
  <w16cid:commentId w16cid:paraId="07082FDD" w16cid:durableId="1D77933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EE8AF" w14:textId="77777777" w:rsidR="00922AC0" w:rsidRDefault="00922AC0">
      <w:r>
        <w:separator/>
      </w:r>
    </w:p>
  </w:endnote>
  <w:endnote w:type="continuationSeparator" w:id="0">
    <w:p w14:paraId="62E309B3" w14:textId="77777777" w:rsidR="00922AC0" w:rsidRDefault="0092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5AECF" w14:textId="77777777" w:rsidR="00922AC0" w:rsidRDefault="00922AC0">
      <w:r>
        <w:separator/>
      </w:r>
    </w:p>
  </w:footnote>
  <w:footnote w:type="continuationSeparator" w:id="0">
    <w:p w14:paraId="48B0BB6A" w14:textId="77777777" w:rsidR="00922AC0" w:rsidRDefault="00922AC0">
      <w:r>
        <w:continuationSeparator/>
      </w:r>
    </w:p>
  </w:footnote>
  <w:footnote w:id="1">
    <w:p w14:paraId="703B3256" w14:textId="77777777" w:rsidR="00A04446" w:rsidRDefault="00A04446">
      <w:pPr>
        <w:pStyle w:val="Textodenotaderodap"/>
      </w:pPr>
      <w:r>
        <w:rPr>
          <w:rStyle w:val="Refdenotaderodap"/>
        </w:rPr>
        <w:footnoteRef/>
      </w:r>
      <w:r>
        <w:t xml:space="preserve"> </w:t>
      </w:r>
      <w:r w:rsidRPr="001500BC">
        <w:rPr>
          <w:color w:val="000000"/>
        </w:rPr>
        <w:t>OCR (</w:t>
      </w:r>
      <w:proofErr w:type="spellStart"/>
      <w:r w:rsidRPr="001500BC">
        <w:rPr>
          <w:color w:val="000000"/>
        </w:rPr>
        <w:t>Optical</w:t>
      </w:r>
      <w:proofErr w:type="spellEnd"/>
      <w:r w:rsidRPr="001500BC">
        <w:rPr>
          <w:color w:val="000000"/>
        </w:rPr>
        <w:t xml:space="preserve"> </w:t>
      </w:r>
      <w:proofErr w:type="spellStart"/>
      <w:r w:rsidRPr="001500BC">
        <w:rPr>
          <w:color w:val="000000"/>
        </w:rPr>
        <w:t>Character</w:t>
      </w:r>
      <w:proofErr w:type="spellEnd"/>
      <w:r w:rsidRPr="001500BC">
        <w:rPr>
          <w:color w:val="000000"/>
        </w:rPr>
        <w:t xml:space="preserve"> </w:t>
      </w:r>
      <w:proofErr w:type="spellStart"/>
      <w:r w:rsidRPr="001500BC">
        <w:rPr>
          <w:color w:val="000000"/>
        </w:rPr>
        <w:t>Recognition</w:t>
      </w:r>
      <w:proofErr w:type="spellEnd"/>
      <w:r w:rsidRPr="001500BC">
        <w:rPr>
          <w:color w:val="000000"/>
        </w:rPr>
        <w:t xml:space="preserve">) é uma tecnologia </w:t>
      </w:r>
      <w:r>
        <w:rPr>
          <w:color w:val="000000"/>
        </w:rPr>
        <w:t xml:space="preserve">utilizada para </w:t>
      </w:r>
      <w:r w:rsidRPr="001500BC">
        <w:rPr>
          <w:color w:val="000000"/>
        </w:rPr>
        <w:t>detecção</w:t>
      </w:r>
      <w:r>
        <w:rPr>
          <w:color w:val="000000"/>
        </w:rPr>
        <w:t xml:space="preserve"> e extração de caracteres</w:t>
      </w:r>
      <w:r w:rsidRPr="001500BC">
        <w:rPr>
          <w:color w:val="000000"/>
        </w:rPr>
        <w:t xml:space="preserve"> a partir de um arquivo de imagem</w:t>
      </w:r>
      <w:r>
        <w:rPr>
          <w:color w:val="000000"/>
        </w:rPr>
        <w:t xml:space="preserve"> (OCH, 2015)</w:t>
      </w:r>
    </w:p>
  </w:footnote>
  <w:footnote w:id="2">
    <w:p w14:paraId="2A06F339" w14:textId="77777777" w:rsidR="00A04446" w:rsidRDefault="00A04446">
      <w:pPr>
        <w:pStyle w:val="Textodenotaderodap"/>
      </w:pPr>
      <w:r>
        <w:rPr>
          <w:rStyle w:val="Refdenotaderodap"/>
        </w:rPr>
        <w:footnoteRef/>
      </w:r>
      <w:r>
        <w:t xml:space="preserve"> </w:t>
      </w:r>
      <w:proofErr w:type="spellStart"/>
      <w:r>
        <w:t>Tesseract</w:t>
      </w:r>
      <w:proofErr w:type="spellEnd"/>
      <w:r>
        <w:t xml:space="preserve"> OCR </w:t>
      </w:r>
      <w:r>
        <w:rPr>
          <w:color w:val="000000"/>
        </w:rPr>
        <w:t xml:space="preserve">ou </w:t>
      </w:r>
      <w:proofErr w:type="spellStart"/>
      <w:r>
        <w:rPr>
          <w:color w:val="000000"/>
        </w:rPr>
        <w:t>Tesseract</w:t>
      </w:r>
      <w:proofErr w:type="spellEnd"/>
      <w:r>
        <w:rPr>
          <w:color w:val="000000"/>
        </w:rPr>
        <w:t xml:space="preserve"> </w:t>
      </w:r>
      <w:proofErr w:type="spellStart"/>
      <w:r>
        <w:rPr>
          <w:color w:val="000000"/>
        </w:rPr>
        <w:t>Engine</w:t>
      </w:r>
      <w:proofErr w:type="spellEnd"/>
      <w:r>
        <w:rPr>
          <w:color w:val="000000"/>
        </w:rPr>
        <w:t xml:space="preserve"> é um </w:t>
      </w:r>
      <w:r>
        <w:rPr>
          <w:i/>
          <w:iCs/>
          <w:color w:val="000000"/>
        </w:rPr>
        <w:t xml:space="preserve">software </w:t>
      </w:r>
      <w:r>
        <w:rPr>
          <w:color w:val="000000"/>
        </w:rPr>
        <w:t xml:space="preserve">de reconhecimento óptico de caracteres </w:t>
      </w:r>
      <w:r w:rsidRPr="00D33E54">
        <w:rPr>
          <w:i/>
          <w:color w:val="000000"/>
        </w:rPr>
        <w:t>open-</w:t>
      </w:r>
      <w:proofErr w:type="spellStart"/>
      <w:r w:rsidRPr="00D33E54">
        <w:rPr>
          <w:i/>
          <w:color w:val="000000"/>
        </w:rPr>
        <w:t>source</w:t>
      </w:r>
      <w:proofErr w:type="spellEnd"/>
      <w:r>
        <w:rPr>
          <w:color w:val="000000"/>
        </w:rPr>
        <w:t xml:space="preserve"> com distribuição gratuita desenvolvido pela </w:t>
      </w:r>
      <w:proofErr w:type="spellStart"/>
      <w:r>
        <w:rPr>
          <w:color w:val="000000"/>
        </w:rPr>
        <w:t>Hewlett</w:t>
      </w:r>
      <w:proofErr w:type="spellEnd"/>
      <w:r>
        <w:rPr>
          <w:color w:val="000000"/>
        </w:rPr>
        <w:t xml:space="preserve"> Packard e mantido pela Google.</w:t>
      </w:r>
    </w:p>
  </w:footnote>
  <w:footnote w:id="3">
    <w:p w14:paraId="67AD8D6C" w14:textId="77777777" w:rsidR="00A04446" w:rsidRDefault="00A04446">
      <w:pPr>
        <w:pStyle w:val="Textodenotaderodap"/>
      </w:pPr>
      <w:r>
        <w:rPr>
          <w:rStyle w:val="Refdenotaderodap"/>
        </w:rPr>
        <w:footnoteRef/>
      </w:r>
      <w:r>
        <w:t xml:space="preserve"> API (</w:t>
      </w:r>
      <w:proofErr w:type="spellStart"/>
      <w:r w:rsidRPr="00A04446">
        <w:t>Application</w:t>
      </w:r>
      <w:proofErr w:type="spellEnd"/>
      <w:r w:rsidRPr="00A04446">
        <w:t xml:space="preserve"> </w:t>
      </w:r>
      <w:proofErr w:type="spellStart"/>
      <w:r w:rsidRPr="00A04446">
        <w:t>Programming</w:t>
      </w:r>
      <w:proofErr w:type="spellEnd"/>
      <w:r w:rsidRPr="00A04446">
        <w:t xml:space="preserve"> Interface</w:t>
      </w:r>
      <w:r>
        <w:t>) é definido como o conjunto de padrões estabelecidos por um software afim de permitir sua utilização por outros softwares ou sistemas computacionais.</w:t>
      </w:r>
    </w:p>
  </w:footnote>
  <w:footnote w:id="4">
    <w:p w14:paraId="08175F86" w14:textId="77777777" w:rsidR="0015554C" w:rsidRDefault="0015554C">
      <w:pPr>
        <w:pStyle w:val="Textodenotaderodap"/>
      </w:pPr>
      <w:r>
        <w:rPr>
          <w:rStyle w:val="Refdenotaderodap"/>
        </w:rPr>
        <w:footnoteRef/>
      </w:r>
      <w:r>
        <w:t xml:space="preserve"> </w:t>
      </w:r>
      <w:proofErr w:type="spellStart"/>
      <w:r>
        <w:t>Binarização</w:t>
      </w:r>
      <w:proofErr w:type="spellEnd"/>
      <w:r>
        <w:t xml:space="preserve"> de </w:t>
      </w:r>
      <w:proofErr w:type="spellStart"/>
      <w:r>
        <w:t>Otsu</w:t>
      </w:r>
      <w:proofErr w:type="spellEnd"/>
      <w:r>
        <w:t xml:space="preserve"> ou simplesmente Método de </w:t>
      </w:r>
      <w:proofErr w:type="spellStart"/>
      <w:r>
        <w:t>Otsu</w:t>
      </w:r>
      <w:proofErr w:type="spellEnd"/>
      <w:r>
        <w:t xml:space="preserve">, é um algoritmo que permite a </w:t>
      </w:r>
      <w:proofErr w:type="spellStart"/>
      <w:r w:rsidRPr="0015554C">
        <w:t>limiarização</w:t>
      </w:r>
      <w:proofErr w:type="spellEnd"/>
      <w:r w:rsidRPr="0015554C">
        <w:t xml:space="preserve"> automática de uma imagem</w:t>
      </w:r>
      <w:r>
        <w:t>, ou seja, a conversão de uma imagem qualquer em uma imagem em preto e branco, afim de separar objetos em evidência de um fundo em comum (</w:t>
      </w:r>
      <w:r>
        <w:rPr>
          <w:shd w:val="clear" w:color="auto" w:fill="FFFFFF"/>
        </w:rPr>
        <w:t xml:space="preserve">OTSU, </w:t>
      </w:r>
      <w:r w:rsidRPr="008D4443">
        <w:rPr>
          <w:shd w:val="clear" w:color="auto" w:fill="FFFFFF"/>
        </w:rPr>
        <w:t>1979</w:t>
      </w:r>
      <w:r>
        <w:t>).</w:t>
      </w:r>
    </w:p>
  </w:footnote>
  <w:footnote w:id="5">
    <w:p w14:paraId="03B851C1" w14:textId="77777777" w:rsidR="00792262" w:rsidRDefault="00792262">
      <w:pPr>
        <w:pStyle w:val="Textodenotaderodap"/>
      </w:pPr>
      <w:r>
        <w:rPr>
          <w:rStyle w:val="Refdenotaderodap"/>
        </w:rPr>
        <w:footnoteRef/>
      </w:r>
      <w:r>
        <w:t xml:space="preserve"> </w:t>
      </w:r>
      <w:proofErr w:type="spellStart"/>
      <w:r>
        <w:t>OpenCV</w:t>
      </w:r>
      <w:proofErr w:type="spellEnd"/>
      <w:r>
        <w:t xml:space="preserve"> (Open </w:t>
      </w:r>
      <w:proofErr w:type="spellStart"/>
      <w:r>
        <w:t>Source</w:t>
      </w:r>
      <w:proofErr w:type="spellEnd"/>
      <w:r>
        <w:t xml:space="preserve"> Computer Vision Library) é uma biblioteca </w:t>
      </w:r>
      <w:proofErr w:type="spellStart"/>
      <w:r>
        <w:t>multiplataforma</w:t>
      </w:r>
      <w:proofErr w:type="spellEnd"/>
      <w:r>
        <w:t>, gratuita para uso acadêmico e comercial, para o desenvolvimento de softwares na área de Visão Computacional.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A0ED9" w14:textId="77777777"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D89378" w14:textId="77777777"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0E4BA" w14:textId="77777777"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6199F">
      <w:rPr>
        <w:rStyle w:val="Nmerodepgina"/>
        <w:noProof/>
      </w:rPr>
      <w:t>20</w:t>
    </w:r>
    <w:r>
      <w:rPr>
        <w:rStyle w:val="Nmerodepgina"/>
      </w:rPr>
      <w:fldChar w:fldCharType="end"/>
    </w:r>
  </w:p>
  <w:p w14:paraId="6F637A13" w14:textId="77777777"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9759A0"/>
    <w:multiLevelType w:val="hybridMultilevel"/>
    <w:tmpl w:val="278ED072"/>
    <w:lvl w:ilvl="0" w:tplc="248EA538">
      <w:start w:val="1"/>
      <w:numFmt w:val="decimal"/>
      <w:lvlText w:val="%1."/>
      <w:lvlJc w:val="left"/>
      <w:pPr>
        <w:ind w:left="1776" w:hanging="360"/>
      </w:pPr>
      <w:rPr>
        <w:rFonts w:ascii="Times New Roman" w:hAnsi="Times New Roman" w:cs="Times New Roman" w:hint="default"/>
        <w:sz w:val="20"/>
        <w:szCs w:val="20"/>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2"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vo Aurélio Prieto">
    <w15:presenceInfo w15:providerId="Windows Live" w15:userId="361cf12c3255c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14643"/>
    <w:rsid w:val="00021A41"/>
    <w:rsid w:val="0003071C"/>
    <w:rsid w:val="00030F07"/>
    <w:rsid w:val="0003378A"/>
    <w:rsid w:val="000337D4"/>
    <w:rsid w:val="00035B29"/>
    <w:rsid w:val="00037B69"/>
    <w:rsid w:val="000400F9"/>
    <w:rsid w:val="000502DA"/>
    <w:rsid w:val="00055139"/>
    <w:rsid w:val="000606C9"/>
    <w:rsid w:val="0006199F"/>
    <w:rsid w:val="0006387A"/>
    <w:rsid w:val="00064CDA"/>
    <w:rsid w:val="00065584"/>
    <w:rsid w:val="0006672F"/>
    <w:rsid w:val="0006762D"/>
    <w:rsid w:val="00070A8A"/>
    <w:rsid w:val="00073F6F"/>
    <w:rsid w:val="00083181"/>
    <w:rsid w:val="00083EF6"/>
    <w:rsid w:val="0009129A"/>
    <w:rsid w:val="00096AF1"/>
    <w:rsid w:val="000A0BC7"/>
    <w:rsid w:val="000A3C94"/>
    <w:rsid w:val="000B24C3"/>
    <w:rsid w:val="000B3E48"/>
    <w:rsid w:val="000D1B51"/>
    <w:rsid w:val="000D2404"/>
    <w:rsid w:val="000D310B"/>
    <w:rsid w:val="000D3B7E"/>
    <w:rsid w:val="000E6207"/>
    <w:rsid w:val="000E79DA"/>
    <w:rsid w:val="000F0CDD"/>
    <w:rsid w:val="000F606A"/>
    <w:rsid w:val="0010340F"/>
    <w:rsid w:val="00110A00"/>
    <w:rsid w:val="00110C2C"/>
    <w:rsid w:val="00121085"/>
    <w:rsid w:val="001235E8"/>
    <w:rsid w:val="00127206"/>
    <w:rsid w:val="00133E80"/>
    <w:rsid w:val="00133EC1"/>
    <w:rsid w:val="0013683D"/>
    <w:rsid w:val="00141468"/>
    <w:rsid w:val="001415AB"/>
    <w:rsid w:val="00141A16"/>
    <w:rsid w:val="00147C77"/>
    <w:rsid w:val="001500BC"/>
    <w:rsid w:val="00151373"/>
    <w:rsid w:val="00153CA5"/>
    <w:rsid w:val="00154697"/>
    <w:rsid w:val="00154E07"/>
    <w:rsid w:val="0015554C"/>
    <w:rsid w:val="0015780B"/>
    <w:rsid w:val="00163697"/>
    <w:rsid w:val="00164526"/>
    <w:rsid w:val="00164CE3"/>
    <w:rsid w:val="0017633E"/>
    <w:rsid w:val="001842DE"/>
    <w:rsid w:val="00186EC7"/>
    <w:rsid w:val="00194B3A"/>
    <w:rsid w:val="001958FA"/>
    <w:rsid w:val="001A03FF"/>
    <w:rsid w:val="001A4E0F"/>
    <w:rsid w:val="001A6ACE"/>
    <w:rsid w:val="001B2140"/>
    <w:rsid w:val="001B2540"/>
    <w:rsid w:val="001B6C48"/>
    <w:rsid w:val="001C06A4"/>
    <w:rsid w:val="001C2CD2"/>
    <w:rsid w:val="001C6B2C"/>
    <w:rsid w:val="001C7BF0"/>
    <w:rsid w:val="001D1B09"/>
    <w:rsid w:val="001E0455"/>
    <w:rsid w:val="001E4F03"/>
    <w:rsid w:val="001F2D5D"/>
    <w:rsid w:val="001F421D"/>
    <w:rsid w:val="001F56A7"/>
    <w:rsid w:val="00200AAF"/>
    <w:rsid w:val="00201602"/>
    <w:rsid w:val="002058C9"/>
    <w:rsid w:val="002101E9"/>
    <w:rsid w:val="00211038"/>
    <w:rsid w:val="0021154D"/>
    <w:rsid w:val="00213A66"/>
    <w:rsid w:val="00221151"/>
    <w:rsid w:val="002265B8"/>
    <w:rsid w:val="0023381A"/>
    <w:rsid w:val="00234D45"/>
    <w:rsid w:val="002362E4"/>
    <w:rsid w:val="00241D93"/>
    <w:rsid w:val="00244B7B"/>
    <w:rsid w:val="00245F97"/>
    <w:rsid w:val="00246792"/>
    <w:rsid w:val="002515A1"/>
    <w:rsid w:val="002548FF"/>
    <w:rsid w:val="002565FC"/>
    <w:rsid w:val="0026537A"/>
    <w:rsid w:val="00266D9C"/>
    <w:rsid w:val="00270822"/>
    <w:rsid w:val="00270A73"/>
    <w:rsid w:val="002733C7"/>
    <w:rsid w:val="00273AD8"/>
    <w:rsid w:val="00277991"/>
    <w:rsid w:val="002828E8"/>
    <w:rsid w:val="00282C08"/>
    <w:rsid w:val="00291B99"/>
    <w:rsid w:val="00296BE2"/>
    <w:rsid w:val="002A03E1"/>
    <w:rsid w:val="002A13D2"/>
    <w:rsid w:val="002B0489"/>
    <w:rsid w:val="002B0561"/>
    <w:rsid w:val="002B1876"/>
    <w:rsid w:val="002B1F81"/>
    <w:rsid w:val="002B3C4C"/>
    <w:rsid w:val="002B757E"/>
    <w:rsid w:val="002D0941"/>
    <w:rsid w:val="002D6076"/>
    <w:rsid w:val="002E734E"/>
    <w:rsid w:val="002E7725"/>
    <w:rsid w:val="003016C7"/>
    <w:rsid w:val="003021A9"/>
    <w:rsid w:val="00307798"/>
    <w:rsid w:val="0031591F"/>
    <w:rsid w:val="00315D25"/>
    <w:rsid w:val="00320229"/>
    <w:rsid w:val="003400DE"/>
    <w:rsid w:val="003454D0"/>
    <w:rsid w:val="00346A28"/>
    <w:rsid w:val="00346DD1"/>
    <w:rsid w:val="00347A19"/>
    <w:rsid w:val="003523EA"/>
    <w:rsid w:val="00361896"/>
    <w:rsid w:val="00363173"/>
    <w:rsid w:val="003877AC"/>
    <w:rsid w:val="00387C97"/>
    <w:rsid w:val="0039071C"/>
    <w:rsid w:val="00392562"/>
    <w:rsid w:val="00396E0E"/>
    <w:rsid w:val="00397405"/>
    <w:rsid w:val="003A04C6"/>
    <w:rsid w:val="003A1237"/>
    <w:rsid w:val="003A53BC"/>
    <w:rsid w:val="003A6A75"/>
    <w:rsid w:val="003B5523"/>
    <w:rsid w:val="003B7CBF"/>
    <w:rsid w:val="003B7DFF"/>
    <w:rsid w:val="003C2E6B"/>
    <w:rsid w:val="003C4407"/>
    <w:rsid w:val="003C7208"/>
    <w:rsid w:val="003D15A0"/>
    <w:rsid w:val="003E19DF"/>
    <w:rsid w:val="003F736D"/>
    <w:rsid w:val="003F739C"/>
    <w:rsid w:val="00403A47"/>
    <w:rsid w:val="004100F5"/>
    <w:rsid w:val="004107D7"/>
    <w:rsid w:val="00410EEE"/>
    <w:rsid w:val="0041158B"/>
    <w:rsid w:val="00411DFC"/>
    <w:rsid w:val="00413164"/>
    <w:rsid w:val="00420ABC"/>
    <w:rsid w:val="004215BD"/>
    <w:rsid w:val="00422780"/>
    <w:rsid w:val="004258D3"/>
    <w:rsid w:val="00435CB2"/>
    <w:rsid w:val="00437209"/>
    <w:rsid w:val="00440640"/>
    <w:rsid w:val="004413F9"/>
    <w:rsid w:val="00443B45"/>
    <w:rsid w:val="00443E2A"/>
    <w:rsid w:val="00444DCB"/>
    <w:rsid w:val="0044793E"/>
    <w:rsid w:val="00472A1E"/>
    <w:rsid w:val="00475B21"/>
    <w:rsid w:val="00477A43"/>
    <w:rsid w:val="00480563"/>
    <w:rsid w:val="00481D4F"/>
    <w:rsid w:val="004836E5"/>
    <w:rsid w:val="00483EAB"/>
    <w:rsid w:val="004842FC"/>
    <w:rsid w:val="004A0337"/>
    <w:rsid w:val="004A190C"/>
    <w:rsid w:val="004A3A13"/>
    <w:rsid w:val="004A46DC"/>
    <w:rsid w:val="004A698C"/>
    <w:rsid w:val="004B50A7"/>
    <w:rsid w:val="004B7BD0"/>
    <w:rsid w:val="004C4C21"/>
    <w:rsid w:val="004C6E22"/>
    <w:rsid w:val="004C7E05"/>
    <w:rsid w:val="004D6E05"/>
    <w:rsid w:val="004E42AB"/>
    <w:rsid w:val="004E6A59"/>
    <w:rsid w:val="004E7457"/>
    <w:rsid w:val="004F057C"/>
    <w:rsid w:val="004F1359"/>
    <w:rsid w:val="004F15A5"/>
    <w:rsid w:val="004F35C5"/>
    <w:rsid w:val="004F4C53"/>
    <w:rsid w:val="004F5E78"/>
    <w:rsid w:val="004F6983"/>
    <w:rsid w:val="004F73FF"/>
    <w:rsid w:val="005002C8"/>
    <w:rsid w:val="0050676F"/>
    <w:rsid w:val="005104D4"/>
    <w:rsid w:val="00517C38"/>
    <w:rsid w:val="00521782"/>
    <w:rsid w:val="005249DE"/>
    <w:rsid w:val="00530378"/>
    <w:rsid w:val="00535667"/>
    <w:rsid w:val="005414C0"/>
    <w:rsid w:val="00544CA3"/>
    <w:rsid w:val="00552485"/>
    <w:rsid w:val="005537CD"/>
    <w:rsid w:val="00556827"/>
    <w:rsid w:val="0055731E"/>
    <w:rsid w:val="0056088B"/>
    <w:rsid w:val="00567843"/>
    <w:rsid w:val="0058585A"/>
    <w:rsid w:val="005858DF"/>
    <w:rsid w:val="00590CFC"/>
    <w:rsid w:val="00595450"/>
    <w:rsid w:val="005A0A55"/>
    <w:rsid w:val="005A6139"/>
    <w:rsid w:val="005B03DE"/>
    <w:rsid w:val="005B37AB"/>
    <w:rsid w:val="005B4327"/>
    <w:rsid w:val="005C1B03"/>
    <w:rsid w:val="005C1D40"/>
    <w:rsid w:val="005C44B9"/>
    <w:rsid w:val="005E2123"/>
    <w:rsid w:val="005E4ECD"/>
    <w:rsid w:val="005F0DF5"/>
    <w:rsid w:val="005F1430"/>
    <w:rsid w:val="005F42D9"/>
    <w:rsid w:val="005F501B"/>
    <w:rsid w:val="005F5A36"/>
    <w:rsid w:val="005F7AD2"/>
    <w:rsid w:val="00600454"/>
    <w:rsid w:val="00603DEF"/>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2CBE"/>
    <w:rsid w:val="006545BA"/>
    <w:rsid w:val="00655289"/>
    <w:rsid w:val="006622D4"/>
    <w:rsid w:val="00663821"/>
    <w:rsid w:val="006729ED"/>
    <w:rsid w:val="00674A01"/>
    <w:rsid w:val="0068382F"/>
    <w:rsid w:val="00695FB6"/>
    <w:rsid w:val="006A082C"/>
    <w:rsid w:val="006A6408"/>
    <w:rsid w:val="006B1455"/>
    <w:rsid w:val="006C29FC"/>
    <w:rsid w:val="006C613E"/>
    <w:rsid w:val="006C69ED"/>
    <w:rsid w:val="006D0F67"/>
    <w:rsid w:val="006D25AC"/>
    <w:rsid w:val="006E30ED"/>
    <w:rsid w:val="006E3525"/>
    <w:rsid w:val="006E43F3"/>
    <w:rsid w:val="006F0CE5"/>
    <w:rsid w:val="006F2FA0"/>
    <w:rsid w:val="006F4C2E"/>
    <w:rsid w:val="006F6B33"/>
    <w:rsid w:val="006F76EB"/>
    <w:rsid w:val="00701B35"/>
    <w:rsid w:val="007029F8"/>
    <w:rsid w:val="00702F80"/>
    <w:rsid w:val="007043D1"/>
    <w:rsid w:val="00707775"/>
    <w:rsid w:val="00715F14"/>
    <w:rsid w:val="00720138"/>
    <w:rsid w:val="00721080"/>
    <w:rsid w:val="0072146F"/>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91FED"/>
    <w:rsid w:val="00792262"/>
    <w:rsid w:val="007A074E"/>
    <w:rsid w:val="007A2412"/>
    <w:rsid w:val="007C7C5E"/>
    <w:rsid w:val="007D2A72"/>
    <w:rsid w:val="007D34E7"/>
    <w:rsid w:val="007E13EC"/>
    <w:rsid w:val="007E4C61"/>
    <w:rsid w:val="007E4FA8"/>
    <w:rsid w:val="007E61E3"/>
    <w:rsid w:val="007F2EC6"/>
    <w:rsid w:val="007F4646"/>
    <w:rsid w:val="007F4BF6"/>
    <w:rsid w:val="0080305D"/>
    <w:rsid w:val="0080698A"/>
    <w:rsid w:val="00811461"/>
    <w:rsid w:val="00814210"/>
    <w:rsid w:val="0081468C"/>
    <w:rsid w:val="00820093"/>
    <w:rsid w:val="00820FF8"/>
    <w:rsid w:val="00822CCD"/>
    <w:rsid w:val="00824E52"/>
    <w:rsid w:val="0082565C"/>
    <w:rsid w:val="00826AEF"/>
    <w:rsid w:val="00833345"/>
    <w:rsid w:val="00835F43"/>
    <w:rsid w:val="00837771"/>
    <w:rsid w:val="00846481"/>
    <w:rsid w:val="00846810"/>
    <w:rsid w:val="00861D5C"/>
    <w:rsid w:val="008630AD"/>
    <w:rsid w:val="008773F6"/>
    <w:rsid w:val="00882788"/>
    <w:rsid w:val="008830E2"/>
    <w:rsid w:val="00884E57"/>
    <w:rsid w:val="00887B23"/>
    <w:rsid w:val="00890536"/>
    <w:rsid w:val="00890FA9"/>
    <w:rsid w:val="00897423"/>
    <w:rsid w:val="008A0DBE"/>
    <w:rsid w:val="008A427B"/>
    <w:rsid w:val="008A675E"/>
    <w:rsid w:val="008C1BB9"/>
    <w:rsid w:val="008C49AA"/>
    <w:rsid w:val="008C6164"/>
    <w:rsid w:val="008C700C"/>
    <w:rsid w:val="008D4443"/>
    <w:rsid w:val="008D638C"/>
    <w:rsid w:val="008E04C1"/>
    <w:rsid w:val="008E2DBE"/>
    <w:rsid w:val="00900108"/>
    <w:rsid w:val="0090203B"/>
    <w:rsid w:val="009035BA"/>
    <w:rsid w:val="009057A1"/>
    <w:rsid w:val="00920048"/>
    <w:rsid w:val="009208B4"/>
    <w:rsid w:val="00922AC0"/>
    <w:rsid w:val="00924227"/>
    <w:rsid w:val="00925B93"/>
    <w:rsid w:val="00934EB8"/>
    <w:rsid w:val="00935A7F"/>
    <w:rsid w:val="00941243"/>
    <w:rsid w:val="0094357E"/>
    <w:rsid w:val="00946864"/>
    <w:rsid w:val="009474EA"/>
    <w:rsid w:val="00950768"/>
    <w:rsid w:val="00960D03"/>
    <w:rsid w:val="00964431"/>
    <w:rsid w:val="0097299C"/>
    <w:rsid w:val="0097379C"/>
    <w:rsid w:val="00975545"/>
    <w:rsid w:val="00977617"/>
    <w:rsid w:val="00984FDC"/>
    <w:rsid w:val="00987C7E"/>
    <w:rsid w:val="009922F7"/>
    <w:rsid w:val="009934B2"/>
    <w:rsid w:val="00995A70"/>
    <w:rsid w:val="00996166"/>
    <w:rsid w:val="00997B39"/>
    <w:rsid w:val="009A4490"/>
    <w:rsid w:val="009A534E"/>
    <w:rsid w:val="009A5A14"/>
    <w:rsid w:val="009A7B9A"/>
    <w:rsid w:val="009C1AA7"/>
    <w:rsid w:val="009C67EF"/>
    <w:rsid w:val="009D0C9E"/>
    <w:rsid w:val="009D718A"/>
    <w:rsid w:val="009E018D"/>
    <w:rsid w:val="009E0A8F"/>
    <w:rsid w:val="009E143B"/>
    <w:rsid w:val="009E40AB"/>
    <w:rsid w:val="009E68EA"/>
    <w:rsid w:val="009F0CFC"/>
    <w:rsid w:val="009F3F26"/>
    <w:rsid w:val="00A04446"/>
    <w:rsid w:val="00A1013A"/>
    <w:rsid w:val="00A22208"/>
    <w:rsid w:val="00A22ACC"/>
    <w:rsid w:val="00A23596"/>
    <w:rsid w:val="00A2409E"/>
    <w:rsid w:val="00A24376"/>
    <w:rsid w:val="00A264C2"/>
    <w:rsid w:val="00A359AE"/>
    <w:rsid w:val="00A40F25"/>
    <w:rsid w:val="00A41FF0"/>
    <w:rsid w:val="00A632AC"/>
    <w:rsid w:val="00A65534"/>
    <w:rsid w:val="00A716A2"/>
    <w:rsid w:val="00A71A90"/>
    <w:rsid w:val="00A731EF"/>
    <w:rsid w:val="00A748BE"/>
    <w:rsid w:val="00A76F1D"/>
    <w:rsid w:val="00A8143B"/>
    <w:rsid w:val="00A90CA1"/>
    <w:rsid w:val="00AA05B8"/>
    <w:rsid w:val="00AA4C5C"/>
    <w:rsid w:val="00AA65D7"/>
    <w:rsid w:val="00AA786E"/>
    <w:rsid w:val="00AA7D68"/>
    <w:rsid w:val="00AB0157"/>
    <w:rsid w:val="00AB31B3"/>
    <w:rsid w:val="00AB4F3E"/>
    <w:rsid w:val="00AB4F93"/>
    <w:rsid w:val="00AB78F8"/>
    <w:rsid w:val="00AC5AAA"/>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62D2"/>
    <w:rsid w:val="00B22B08"/>
    <w:rsid w:val="00B24413"/>
    <w:rsid w:val="00B25D40"/>
    <w:rsid w:val="00B3175E"/>
    <w:rsid w:val="00B42432"/>
    <w:rsid w:val="00B42E1D"/>
    <w:rsid w:val="00B4618F"/>
    <w:rsid w:val="00B469C4"/>
    <w:rsid w:val="00B554D0"/>
    <w:rsid w:val="00B5615F"/>
    <w:rsid w:val="00B56E59"/>
    <w:rsid w:val="00B62C66"/>
    <w:rsid w:val="00B77389"/>
    <w:rsid w:val="00B77455"/>
    <w:rsid w:val="00B77F8F"/>
    <w:rsid w:val="00B85695"/>
    <w:rsid w:val="00B87ABA"/>
    <w:rsid w:val="00B87E3E"/>
    <w:rsid w:val="00B87F67"/>
    <w:rsid w:val="00B92673"/>
    <w:rsid w:val="00B94AA4"/>
    <w:rsid w:val="00B96A1B"/>
    <w:rsid w:val="00BA02DF"/>
    <w:rsid w:val="00BA0DEA"/>
    <w:rsid w:val="00BA651F"/>
    <w:rsid w:val="00BB0A9A"/>
    <w:rsid w:val="00BB38B6"/>
    <w:rsid w:val="00BC207F"/>
    <w:rsid w:val="00BC2C9F"/>
    <w:rsid w:val="00BD5488"/>
    <w:rsid w:val="00BD5558"/>
    <w:rsid w:val="00BE22DE"/>
    <w:rsid w:val="00BE433A"/>
    <w:rsid w:val="00BE5C1C"/>
    <w:rsid w:val="00BE5EF6"/>
    <w:rsid w:val="00BF17B9"/>
    <w:rsid w:val="00BF38B1"/>
    <w:rsid w:val="00BF7A1D"/>
    <w:rsid w:val="00C04AAE"/>
    <w:rsid w:val="00C10C69"/>
    <w:rsid w:val="00C10DF0"/>
    <w:rsid w:val="00C138A0"/>
    <w:rsid w:val="00C20D2C"/>
    <w:rsid w:val="00C23ED0"/>
    <w:rsid w:val="00C24887"/>
    <w:rsid w:val="00C24C51"/>
    <w:rsid w:val="00C270B3"/>
    <w:rsid w:val="00C30006"/>
    <w:rsid w:val="00C33E60"/>
    <w:rsid w:val="00C37D9C"/>
    <w:rsid w:val="00C41C63"/>
    <w:rsid w:val="00C42C64"/>
    <w:rsid w:val="00C42DC5"/>
    <w:rsid w:val="00C476AC"/>
    <w:rsid w:val="00C47887"/>
    <w:rsid w:val="00C512DB"/>
    <w:rsid w:val="00C52A57"/>
    <w:rsid w:val="00C535F6"/>
    <w:rsid w:val="00C54FFC"/>
    <w:rsid w:val="00C551BD"/>
    <w:rsid w:val="00C56BF0"/>
    <w:rsid w:val="00C60526"/>
    <w:rsid w:val="00C82FA0"/>
    <w:rsid w:val="00C84253"/>
    <w:rsid w:val="00C87BB1"/>
    <w:rsid w:val="00C90242"/>
    <w:rsid w:val="00C93BCA"/>
    <w:rsid w:val="00CA2857"/>
    <w:rsid w:val="00CA3268"/>
    <w:rsid w:val="00CA550E"/>
    <w:rsid w:val="00CA7CE8"/>
    <w:rsid w:val="00CB2785"/>
    <w:rsid w:val="00CB3155"/>
    <w:rsid w:val="00CD32FD"/>
    <w:rsid w:val="00CF1757"/>
    <w:rsid w:val="00CF3C91"/>
    <w:rsid w:val="00CF6C7E"/>
    <w:rsid w:val="00D00DB8"/>
    <w:rsid w:val="00D03EBA"/>
    <w:rsid w:val="00D03FA6"/>
    <w:rsid w:val="00D0449D"/>
    <w:rsid w:val="00D227C7"/>
    <w:rsid w:val="00D232AA"/>
    <w:rsid w:val="00D31BBA"/>
    <w:rsid w:val="00D32117"/>
    <w:rsid w:val="00D33A26"/>
    <w:rsid w:val="00D33E54"/>
    <w:rsid w:val="00D3479B"/>
    <w:rsid w:val="00D40B5E"/>
    <w:rsid w:val="00D4163D"/>
    <w:rsid w:val="00D418C3"/>
    <w:rsid w:val="00D6344B"/>
    <w:rsid w:val="00D65166"/>
    <w:rsid w:val="00D65BB8"/>
    <w:rsid w:val="00D774AC"/>
    <w:rsid w:val="00D80238"/>
    <w:rsid w:val="00D873C9"/>
    <w:rsid w:val="00D8779A"/>
    <w:rsid w:val="00D9040F"/>
    <w:rsid w:val="00D907A0"/>
    <w:rsid w:val="00D9350E"/>
    <w:rsid w:val="00D969AD"/>
    <w:rsid w:val="00DA249B"/>
    <w:rsid w:val="00DB00F7"/>
    <w:rsid w:val="00DB3EE2"/>
    <w:rsid w:val="00DB514D"/>
    <w:rsid w:val="00DB5A1A"/>
    <w:rsid w:val="00DD102E"/>
    <w:rsid w:val="00DD1D67"/>
    <w:rsid w:val="00DF0069"/>
    <w:rsid w:val="00DF0F35"/>
    <w:rsid w:val="00DF2F8E"/>
    <w:rsid w:val="00DF687A"/>
    <w:rsid w:val="00E034BC"/>
    <w:rsid w:val="00E06A7D"/>
    <w:rsid w:val="00E10569"/>
    <w:rsid w:val="00E1081A"/>
    <w:rsid w:val="00E10CC0"/>
    <w:rsid w:val="00E12478"/>
    <w:rsid w:val="00E127F6"/>
    <w:rsid w:val="00E16D08"/>
    <w:rsid w:val="00E179B6"/>
    <w:rsid w:val="00E17B43"/>
    <w:rsid w:val="00E218D0"/>
    <w:rsid w:val="00E22EF6"/>
    <w:rsid w:val="00E235B8"/>
    <w:rsid w:val="00E27696"/>
    <w:rsid w:val="00E27739"/>
    <w:rsid w:val="00E359E6"/>
    <w:rsid w:val="00E36FC3"/>
    <w:rsid w:val="00E54854"/>
    <w:rsid w:val="00E6451E"/>
    <w:rsid w:val="00E64D6A"/>
    <w:rsid w:val="00E65AB5"/>
    <w:rsid w:val="00E750CB"/>
    <w:rsid w:val="00E77203"/>
    <w:rsid w:val="00E965E0"/>
    <w:rsid w:val="00E96D9B"/>
    <w:rsid w:val="00E97304"/>
    <w:rsid w:val="00EA0C86"/>
    <w:rsid w:val="00EA48A6"/>
    <w:rsid w:val="00EA52ED"/>
    <w:rsid w:val="00EB3FD4"/>
    <w:rsid w:val="00EC00CD"/>
    <w:rsid w:val="00EC0803"/>
    <w:rsid w:val="00EC53D3"/>
    <w:rsid w:val="00EC5B73"/>
    <w:rsid w:val="00EC7276"/>
    <w:rsid w:val="00ED034D"/>
    <w:rsid w:val="00ED0B85"/>
    <w:rsid w:val="00ED25A0"/>
    <w:rsid w:val="00ED366A"/>
    <w:rsid w:val="00ED3CD7"/>
    <w:rsid w:val="00ED7303"/>
    <w:rsid w:val="00EE5803"/>
    <w:rsid w:val="00EE76B6"/>
    <w:rsid w:val="00EF1573"/>
    <w:rsid w:val="00EF5F92"/>
    <w:rsid w:val="00EF7178"/>
    <w:rsid w:val="00EF72E2"/>
    <w:rsid w:val="00F0144A"/>
    <w:rsid w:val="00F022DB"/>
    <w:rsid w:val="00F10CC1"/>
    <w:rsid w:val="00F11B26"/>
    <w:rsid w:val="00F17493"/>
    <w:rsid w:val="00F2474F"/>
    <w:rsid w:val="00F27483"/>
    <w:rsid w:val="00F3134F"/>
    <w:rsid w:val="00F3316A"/>
    <w:rsid w:val="00F33727"/>
    <w:rsid w:val="00F34ABC"/>
    <w:rsid w:val="00F35190"/>
    <w:rsid w:val="00F36565"/>
    <w:rsid w:val="00F40425"/>
    <w:rsid w:val="00F4236C"/>
    <w:rsid w:val="00F43674"/>
    <w:rsid w:val="00F44A60"/>
    <w:rsid w:val="00F45D17"/>
    <w:rsid w:val="00F468C2"/>
    <w:rsid w:val="00F4799B"/>
    <w:rsid w:val="00F524C9"/>
    <w:rsid w:val="00F55646"/>
    <w:rsid w:val="00F57EEF"/>
    <w:rsid w:val="00F71306"/>
    <w:rsid w:val="00F720F7"/>
    <w:rsid w:val="00F814B2"/>
    <w:rsid w:val="00F82785"/>
    <w:rsid w:val="00F842C0"/>
    <w:rsid w:val="00F867B8"/>
    <w:rsid w:val="00F86F6C"/>
    <w:rsid w:val="00F908B0"/>
    <w:rsid w:val="00F951FC"/>
    <w:rsid w:val="00F9546C"/>
    <w:rsid w:val="00F97143"/>
    <w:rsid w:val="00F9789D"/>
    <w:rsid w:val="00FA5106"/>
    <w:rsid w:val="00FB3366"/>
    <w:rsid w:val="00FB6434"/>
    <w:rsid w:val="00FC1A20"/>
    <w:rsid w:val="00FC2282"/>
    <w:rsid w:val="00FC4DC2"/>
    <w:rsid w:val="00FC6D16"/>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CECC0"/>
  <w15:chartTrackingRefBased/>
  <w15:docId w15:val="{9CCE0AC2-1376-49CA-B40F-3F6A5999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 w:type="character" w:styleId="Refdecomentrio">
    <w:name w:val="annotation reference"/>
    <w:basedOn w:val="Fontepargpadro"/>
    <w:rsid w:val="00792262"/>
    <w:rPr>
      <w:sz w:val="16"/>
      <w:szCs w:val="16"/>
    </w:rPr>
  </w:style>
  <w:style w:type="paragraph" w:styleId="Textodecomentrio">
    <w:name w:val="annotation text"/>
    <w:basedOn w:val="Normal"/>
    <w:link w:val="TextodecomentrioChar"/>
    <w:rsid w:val="00792262"/>
    <w:rPr>
      <w:sz w:val="20"/>
      <w:szCs w:val="20"/>
    </w:rPr>
  </w:style>
  <w:style w:type="character" w:customStyle="1" w:styleId="TextodecomentrioChar">
    <w:name w:val="Texto de comentário Char"/>
    <w:basedOn w:val="Fontepargpadro"/>
    <w:link w:val="Textodecomentrio"/>
    <w:rsid w:val="00792262"/>
  </w:style>
  <w:style w:type="paragraph" w:styleId="Assuntodocomentrio">
    <w:name w:val="annotation subject"/>
    <w:basedOn w:val="Textodecomentrio"/>
    <w:next w:val="Textodecomentrio"/>
    <w:link w:val="AssuntodocomentrioChar"/>
    <w:rsid w:val="00792262"/>
    <w:rPr>
      <w:b/>
      <w:bCs/>
    </w:rPr>
  </w:style>
  <w:style w:type="character" w:customStyle="1" w:styleId="AssuntodocomentrioChar">
    <w:name w:val="Assunto do comentário Char"/>
    <w:basedOn w:val="TextodecomentrioChar"/>
    <w:link w:val="Assuntodocomentrio"/>
    <w:rsid w:val="00792262"/>
    <w:rPr>
      <w:b/>
      <w:bCs/>
    </w:rPr>
  </w:style>
  <w:style w:type="paragraph" w:styleId="Rodap">
    <w:name w:val="footer"/>
    <w:basedOn w:val="Normal"/>
    <w:link w:val="RodapChar"/>
    <w:rsid w:val="00A04446"/>
    <w:pPr>
      <w:tabs>
        <w:tab w:val="center" w:pos="4252"/>
        <w:tab w:val="right" w:pos="8504"/>
      </w:tabs>
    </w:pPr>
  </w:style>
  <w:style w:type="character" w:customStyle="1" w:styleId="RodapChar">
    <w:name w:val="Rodapé Char"/>
    <w:basedOn w:val="Fontepargpadro"/>
    <w:link w:val="Rodap"/>
    <w:rsid w:val="00A04446"/>
    <w:rPr>
      <w:sz w:val="24"/>
      <w:szCs w:val="24"/>
    </w:rPr>
  </w:style>
  <w:style w:type="paragraph" w:styleId="Textodenotadefim">
    <w:name w:val="endnote text"/>
    <w:basedOn w:val="Normal"/>
    <w:link w:val="TextodenotadefimChar"/>
    <w:rsid w:val="00A04446"/>
    <w:rPr>
      <w:sz w:val="20"/>
      <w:szCs w:val="20"/>
    </w:rPr>
  </w:style>
  <w:style w:type="character" w:customStyle="1" w:styleId="TextodenotadefimChar">
    <w:name w:val="Texto de nota de fim Char"/>
    <w:basedOn w:val="Fontepargpadro"/>
    <w:link w:val="Textodenotadefim"/>
    <w:rsid w:val="00A04446"/>
  </w:style>
  <w:style w:type="character" w:styleId="Refdenotadefim">
    <w:name w:val="endnote reference"/>
    <w:basedOn w:val="Fontepargpadro"/>
    <w:rsid w:val="00A04446"/>
    <w:rPr>
      <w:vertAlign w:val="superscript"/>
    </w:rPr>
  </w:style>
  <w:style w:type="character" w:styleId="Forte">
    <w:name w:val="Strong"/>
    <w:basedOn w:val="Fontepargpadro"/>
    <w:uiPriority w:val="22"/>
    <w:qFormat/>
    <w:rsid w:val="001B2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56637695">
          <w:marLeft w:val="0"/>
          <w:marRight w:val="0"/>
          <w:marTop w:val="240"/>
          <w:marBottom w:val="240"/>
          <w:divBdr>
            <w:top w:val="none" w:sz="0" w:space="0" w:color="auto"/>
            <w:left w:val="none" w:sz="0" w:space="0" w:color="auto"/>
            <w:bottom w:val="none" w:sz="0" w:space="0" w:color="auto"/>
            <w:right w:val="none" w:sz="0" w:space="0" w:color="auto"/>
          </w:divBdr>
        </w:div>
        <w:div w:id="210270682">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75909942">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975374590">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288D-23DA-479B-A3CA-FB05A933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26</Pages>
  <Words>4807</Words>
  <Characters>25962</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30708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dc:description/>
  <cp:lastModifiedBy>Chan</cp:lastModifiedBy>
  <cp:revision>48</cp:revision>
  <cp:lastPrinted>2010-06-23T19:28:00Z</cp:lastPrinted>
  <dcterms:created xsi:type="dcterms:W3CDTF">2017-05-28T19:03:00Z</dcterms:created>
  <dcterms:modified xsi:type="dcterms:W3CDTF">2017-09-30T01:49:00Z</dcterms:modified>
</cp:coreProperties>
</file>