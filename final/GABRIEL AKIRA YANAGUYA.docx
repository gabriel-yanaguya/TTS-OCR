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37660" w14:textId="77777777" w:rsidR="002B1F81" w:rsidRDefault="00A41FF0" w:rsidP="00481D4F">
      <w:pPr>
        <w:spacing w:line="360" w:lineRule="auto"/>
        <w:jc w:val="center"/>
      </w:pPr>
      <w:r>
        <w:t>GABRIEL AKIRA YANAGUYA</w:t>
      </w:r>
    </w:p>
    <w:p w14:paraId="75710EF3" w14:textId="77777777" w:rsidR="00481D4F" w:rsidRDefault="00481D4F" w:rsidP="00481D4F">
      <w:pPr>
        <w:spacing w:line="360" w:lineRule="auto"/>
        <w:jc w:val="center"/>
      </w:pPr>
    </w:p>
    <w:p w14:paraId="0D576476" w14:textId="77777777" w:rsidR="00AD4D99" w:rsidRDefault="00AD4D99" w:rsidP="00481D4F">
      <w:pPr>
        <w:spacing w:line="360" w:lineRule="auto"/>
        <w:jc w:val="center"/>
      </w:pPr>
    </w:p>
    <w:p w14:paraId="6CB5B0CC" w14:textId="77777777" w:rsidR="00AD4D99" w:rsidRDefault="00AD4D99" w:rsidP="00481D4F">
      <w:pPr>
        <w:spacing w:line="360" w:lineRule="auto"/>
        <w:jc w:val="center"/>
      </w:pPr>
    </w:p>
    <w:p w14:paraId="114C6937" w14:textId="77777777" w:rsidR="00AD4D99" w:rsidRDefault="00AD4D99" w:rsidP="00481D4F">
      <w:pPr>
        <w:spacing w:line="360" w:lineRule="auto"/>
        <w:jc w:val="center"/>
      </w:pPr>
    </w:p>
    <w:p w14:paraId="3B6D140F" w14:textId="77777777" w:rsidR="002362E4" w:rsidRDefault="002362E4" w:rsidP="00481D4F">
      <w:pPr>
        <w:spacing w:line="360" w:lineRule="auto"/>
        <w:jc w:val="center"/>
      </w:pPr>
    </w:p>
    <w:p w14:paraId="62A75C50" w14:textId="77777777" w:rsidR="00AD4D99" w:rsidRDefault="00AD4D99" w:rsidP="00481D4F">
      <w:pPr>
        <w:spacing w:line="360" w:lineRule="auto"/>
        <w:jc w:val="center"/>
      </w:pPr>
    </w:p>
    <w:p w14:paraId="498D533C" w14:textId="77777777" w:rsidR="00AD4D99" w:rsidRDefault="00AD4D99" w:rsidP="00481D4F">
      <w:pPr>
        <w:spacing w:line="360" w:lineRule="auto"/>
        <w:jc w:val="center"/>
      </w:pPr>
    </w:p>
    <w:p w14:paraId="4DBF0D65" w14:textId="77777777" w:rsidR="00AD4D99" w:rsidRDefault="00AD4D99" w:rsidP="00481D4F">
      <w:pPr>
        <w:spacing w:line="360" w:lineRule="auto"/>
        <w:jc w:val="center"/>
      </w:pPr>
    </w:p>
    <w:p w14:paraId="3571CB69" w14:textId="77777777" w:rsidR="002E7725" w:rsidRDefault="002E7725" w:rsidP="00481D4F">
      <w:pPr>
        <w:spacing w:line="360" w:lineRule="auto"/>
        <w:jc w:val="center"/>
      </w:pPr>
    </w:p>
    <w:p w14:paraId="69954E50" w14:textId="77777777"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14:paraId="1FEA44BB" w14:textId="77777777" w:rsidR="002B1F81" w:rsidRDefault="002B1F81" w:rsidP="002E734E">
      <w:pPr>
        <w:spacing w:line="360" w:lineRule="auto"/>
        <w:jc w:val="both"/>
      </w:pPr>
    </w:p>
    <w:p w14:paraId="795B8276" w14:textId="77777777" w:rsidR="002B1F81" w:rsidRDefault="002B1F81" w:rsidP="002E734E">
      <w:pPr>
        <w:spacing w:line="360" w:lineRule="auto"/>
        <w:jc w:val="both"/>
      </w:pPr>
    </w:p>
    <w:p w14:paraId="46A8E27A" w14:textId="77777777" w:rsidR="006236D7" w:rsidRDefault="006236D7" w:rsidP="002E734E">
      <w:pPr>
        <w:spacing w:line="360" w:lineRule="auto"/>
        <w:jc w:val="both"/>
      </w:pPr>
    </w:p>
    <w:p w14:paraId="580534AA" w14:textId="77777777" w:rsidR="006236D7" w:rsidRDefault="006236D7" w:rsidP="002E734E">
      <w:pPr>
        <w:spacing w:line="360" w:lineRule="auto"/>
        <w:jc w:val="both"/>
      </w:pPr>
    </w:p>
    <w:p w14:paraId="5AC24F7F" w14:textId="77777777" w:rsidR="00B77F8F" w:rsidRDefault="00B77F8F" w:rsidP="002E734E">
      <w:pPr>
        <w:spacing w:line="360" w:lineRule="auto"/>
        <w:jc w:val="both"/>
      </w:pPr>
    </w:p>
    <w:p w14:paraId="6B70B0FF" w14:textId="77777777" w:rsidR="00B77F8F" w:rsidRDefault="00B77F8F" w:rsidP="002E734E">
      <w:pPr>
        <w:spacing w:line="360" w:lineRule="auto"/>
        <w:jc w:val="both"/>
      </w:pPr>
    </w:p>
    <w:p w14:paraId="5D431C1F" w14:textId="77777777" w:rsidR="00B77F8F" w:rsidRDefault="00B77F8F" w:rsidP="002E734E">
      <w:pPr>
        <w:spacing w:line="360" w:lineRule="auto"/>
        <w:jc w:val="both"/>
      </w:pPr>
    </w:p>
    <w:p w14:paraId="729ACA45" w14:textId="77777777" w:rsidR="00B77F8F" w:rsidRDefault="00B77F8F" w:rsidP="002E734E">
      <w:pPr>
        <w:spacing w:line="360" w:lineRule="auto"/>
        <w:jc w:val="both"/>
      </w:pPr>
    </w:p>
    <w:p w14:paraId="374EA052" w14:textId="77777777"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r w:rsidR="00D6344B">
        <w:t>Coorientador:</w:t>
      </w:r>
      <w:r w:rsidR="00A41FF0">
        <w:t xml:space="preserve"> Prof. Ricardo Alexandre Neves</w:t>
      </w:r>
    </w:p>
    <w:p w14:paraId="5E6928F4" w14:textId="77777777" w:rsidR="00D873C9" w:rsidRDefault="00D873C9" w:rsidP="002E734E">
      <w:pPr>
        <w:spacing w:line="360" w:lineRule="auto"/>
        <w:jc w:val="both"/>
      </w:pPr>
    </w:p>
    <w:p w14:paraId="0354F734" w14:textId="77777777" w:rsidR="00AD4D99" w:rsidRDefault="00AD4D99" w:rsidP="002E734E">
      <w:pPr>
        <w:spacing w:line="360" w:lineRule="auto"/>
        <w:jc w:val="both"/>
      </w:pPr>
    </w:p>
    <w:p w14:paraId="6D9C4235" w14:textId="77777777" w:rsidR="00B77F8F" w:rsidRDefault="00B77F8F" w:rsidP="002E734E">
      <w:pPr>
        <w:spacing w:line="360" w:lineRule="auto"/>
        <w:jc w:val="both"/>
      </w:pPr>
    </w:p>
    <w:p w14:paraId="1EA4CD91" w14:textId="77777777" w:rsidR="00B77F8F" w:rsidRDefault="00B77F8F" w:rsidP="002E734E">
      <w:pPr>
        <w:spacing w:line="360" w:lineRule="auto"/>
        <w:jc w:val="both"/>
      </w:pPr>
    </w:p>
    <w:p w14:paraId="336EE3DB" w14:textId="77777777" w:rsidR="00B77F8F" w:rsidRDefault="00B77F8F" w:rsidP="002E734E">
      <w:pPr>
        <w:spacing w:line="360" w:lineRule="auto"/>
        <w:jc w:val="both"/>
      </w:pPr>
    </w:p>
    <w:p w14:paraId="40281A88" w14:textId="77777777" w:rsidR="00CF3C91" w:rsidRDefault="00B77F8F" w:rsidP="00AD4D99">
      <w:pPr>
        <w:spacing w:line="360" w:lineRule="auto"/>
        <w:jc w:val="center"/>
      </w:pPr>
      <w:r>
        <w:t>SÃO JOÃO DA BOA VISTA</w:t>
      </w:r>
    </w:p>
    <w:p w14:paraId="5D8EA24E" w14:textId="77777777" w:rsidR="00D873C9" w:rsidRDefault="00D6344B" w:rsidP="00AD4D99">
      <w:pPr>
        <w:spacing w:line="360" w:lineRule="auto"/>
        <w:jc w:val="center"/>
      </w:pPr>
      <w:r>
        <w:t>201</w:t>
      </w:r>
      <w:r w:rsidR="00C52A57">
        <w:t>7</w:t>
      </w:r>
    </w:p>
    <w:p w14:paraId="43F56E71" w14:textId="77777777" w:rsidR="00635714" w:rsidRPr="0078007F" w:rsidRDefault="00D873C9" w:rsidP="003A04C6">
      <w:pPr>
        <w:spacing w:line="360" w:lineRule="auto"/>
        <w:jc w:val="both"/>
      </w:pPr>
      <w:r>
        <w:br w:type="page"/>
      </w:r>
      <w:r w:rsidR="00635714" w:rsidRPr="00635714">
        <w:rPr>
          <w:b/>
        </w:rPr>
        <w:lastRenderedPageBreak/>
        <w:t>RESUMO</w:t>
      </w:r>
    </w:p>
    <w:p w14:paraId="399AB24D" w14:textId="77777777" w:rsidR="00635714" w:rsidRPr="00635714" w:rsidRDefault="00635714" w:rsidP="003A04C6">
      <w:pPr>
        <w:spacing w:line="360" w:lineRule="auto"/>
        <w:jc w:val="both"/>
        <w:rPr>
          <w:b/>
        </w:rPr>
      </w:pPr>
    </w:p>
    <w:p w14:paraId="7EB71839" w14:textId="77777777" w:rsidR="00F842C0" w:rsidRDefault="00F842C0" w:rsidP="00F842C0">
      <w:pPr>
        <w:spacing w:line="360" w:lineRule="auto"/>
      </w:pPr>
      <w:r>
        <w:t xml:space="preserve">YANAGUYA, G. A. (2017). </w:t>
      </w:r>
      <w:r w:rsidRPr="00F842C0">
        <w:rPr>
          <w:b/>
        </w:rPr>
        <w:t>Desenvolvimento de aplicativo Android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14:paraId="51294442" w14:textId="77777777" w:rsidR="00F842C0" w:rsidRDefault="00F842C0" w:rsidP="00F842C0">
      <w:pPr>
        <w:spacing w:line="360" w:lineRule="auto"/>
      </w:pPr>
    </w:p>
    <w:p w14:paraId="372C7410" w14:textId="77777777"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14:paraId="3F6D6CB8" w14:textId="77777777" w:rsidR="00824E52" w:rsidRDefault="00824E52" w:rsidP="00110A00">
      <w:pPr>
        <w:jc w:val="both"/>
      </w:pPr>
      <w:r>
        <w:t xml:space="preserve">A síntese de fala, que permite a conversão automática de texto digital em áudio, é um recurso recorrente em softwares de tecnologia assistiva.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14:paraId="63F09FB1" w14:textId="77777777" w:rsidR="00110A00" w:rsidRDefault="00110A00" w:rsidP="00110A00">
      <w:pPr>
        <w:jc w:val="both"/>
      </w:pPr>
      <w:r>
        <w:t>Este projeto tem como principal objetivo a análise e desenvolvimento de um aplicativo Android para síntese de voz de textos extraídos de fotografias obtidas a partir de câmera fotográfica de smartphones e tablets.</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14:paraId="212B22C4" w14:textId="77777777" w:rsidR="00110A00" w:rsidRPr="00F842C0" w:rsidRDefault="00110A00" w:rsidP="00824E52">
      <w:pPr>
        <w:spacing w:line="360" w:lineRule="auto"/>
        <w:jc w:val="both"/>
      </w:pPr>
    </w:p>
    <w:p w14:paraId="0EE18E66" w14:textId="77777777" w:rsidR="00110A00" w:rsidRDefault="00110A00" w:rsidP="00110A00">
      <w:pPr>
        <w:tabs>
          <w:tab w:val="left" w:pos="3544"/>
        </w:tabs>
        <w:spacing w:line="360" w:lineRule="auto"/>
        <w:jc w:val="both"/>
      </w:pPr>
    </w:p>
    <w:p w14:paraId="7E20A6AF" w14:textId="77777777" w:rsidR="00110A00" w:rsidRDefault="00110A00" w:rsidP="00110A00">
      <w:pPr>
        <w:tabs>
          <w:tab w:val="left" w:pos="3544"/>
        </w:tabs>
        <w:spacing w:line="360" w:lineRule="auto"/>
        <w:jc w:val="both"/>
        <w:rPr>
          <w:b/>
        </w:rPr>
      </w:pPr>
      <w:r>
        <w:t>Palavras-chave: OCR. Tecnologias assistivas. Text-To-Speech. Android.</w:t>
      </w:r>
    </w:p>
    <w:p w14:paraId="45A77A4A" w14:textId="77777777" w:rsidR="00635714" w:rsidRDefault="00635714" w:rsidP="003A04C6">
      <w:pPr>
        <w:spacing w:line="360" w:lineRule="auto"/>
        <w:jc w:val="both"/>
      </w:pPr>
    </w:p>
    <w:p w14:paraId="450B4652" w14:textId="77777777" w:rsidR="000A0BC7" w:rsidRDefault="000A0BC7">
      <w:r>
        <w:br w:type="page"/>
      </w:r>
    </w:p>
    <w:p w14:paraId="5C957EAB" w14:textId="77777777" w:rsidR="00110A00" w:rsidRDefault="00110A00" w:rsidP="003A04C6">
      <w:pPr>
        <w:spacing w:line="360" w:lineRule="auto"/>
        <w:jc w:val="both"/>
      </w:pPr>
    </w:p>
    <w:p w14:paraId="6E295FE1" w14:textId="77777777" w:rsidR="0003378A" w:rsidRPr="00652CBE" w:rsidRDefault="009474EA" w:rsidP="00652CBE">
      <w:pPr>
        <w:pStyle w:val="Ttulo1"/>
      </w:pPr>
      <w:r w:rsidRPr="00652CBE">
        <w:t xml:space="preserve">1 </w:t>
      </w:r>
      <w:r w:rsidR="0003378A" w:rsidRPr="00652CBE">
        <w:t>LINHA DE PESQUISA</w:t>
      </w:r>
    </w:p>
    <w:p w14:paraId="44501AF2" w14:textId="77777777" w:rsidR="000606C9" w:rsidRDefault="000606C9" w:rsidP="000606C9">
      <w:pPr>
        <w:jc w:val="both"/>
      </w:pPr>
    </w:p>
    <w:p w14:paraId="50269872" w14:textId="77777777" w:rsidR="000606C9" w:rsidRPr="00971CD7" w:rsidRDefault="000606C9" w:rsidP="000606C9">
      <w:pPr>
        <w:jc w:val="both"/>
      </w:pPr>
      <w:r w:rsidRPr="00971CD7">
        <w:t>Algoritmos e</w:t>
      </w:r>
      <w:r>
        <w:t xml:space="preserve"> Processamento de Imagens;</w:t>
      </w:r>
    </w:p>
    <w:p w14:paraId="73B321C8" w14:textId="77777777" w:rsidR="000606C9" w:rsidRPr="00971CD7" w:rsidRDefault="000606C9" w:rsidP="000606C9">
      <w:pPr>
        <w:jc w:val="both"/>
      </w:pPr>
      <w:r w:rsidRPr="00971CD7">
        <w:t>Desenvolvimento para Dispositivos Móveis</w:t>
      </w:r>
      <w:r>
        <w:t>;</w:t>
      </w:r>
    </w:p>
    <w:p w14:paraId="3A23E3BA" w14:textId="5E8B778E" w:rsidR="000606C9" w:rsidRDefault="003E4247" w:rsidP="000606C9">
      <w:pPr>
        <w:jc w:val="both"/>
      </w:pPr>
      <w:r>
        <w:t xml:space="preserve">Acessibilidade e Tecnologias </w:t>
      </w:r>
      <w:r w:rsidRPr="00D01F4D">
        <w:t>A</w:t>
      </w:r>
      <w:r w:rsidR="000606C9">
        <w:t>ssistivas;</w:t>
      </w:r>
    </w:p>
    <w:p w14:paraId="2BCFD7F1" w14:textId="2B102538" w:rsidR="000F4355" w:rsidRPr="00971CD7" w:rsidRDefault="000F4355" w:rsidP="000606C9">
      <w:pPr>
        <w:jc w:val="both"/>
      </w:pPr>
      <w:r w:rsidRPr="00E56CC0">
        <w:t>Text Signage Recognition</w:t>
      </w:r>
      <w:r w:rsidR="003E4247" w:rsidRPr="00F913E5">
        <w:t>.</w:t>
      </w:r>
    </w:p>
    <w:p w14:paraId="0DE429F8" w14:textId="77777777" w:rsidR="0003378A" w:rsidRDefault="0003378A" w:rsidP="009474EA">
      <w:pPr>
        <w:spacing w:line="360" w:lineRule="auto"/>
      </w:pPr>
    </w:p>
    <w:p w14:paraId="052AC8F1" w14:textId="77777777" w:rsidR="000400F9" w:rsidRDefault="000400F9" w:rsidP="009474EA">
      <w:pPr>
        <w:spacing w:line="360" w:lineRule="auto"/>
      </w:pPr>
    </w:p>
    <w:p w14:paraId="556B81B8" w14:textId="77777777" w:rsidR="00B77F8F" w:rsidRDefault="0003378A" w:rsidP="00652CBE">
      <w:pPr>
        <w:pStyle w:val="Ttulo1"/>
      </w:pPr>
      <w:r w:rsidRPr="00977617">
        <w:t>2</w:t>
      </w:r>
      <w:r w:rsidR="00B77F8F">
        <w:t xml:space="preserve"> TEMA E SUA DELIMITAÇÃO</w:t>
      </w:r>
      <w:r w:rsidRPr="00977617">
        <w:t xml:space="preserve"> </w:t>
      </w:r>
    </w:p>
    <w:p w14:paraId="185C4437" w14:textId="77777777" w:rsidR="00443B45" w:rsidRDefault="00443B45" w:rsidP="009474EA">
      <w:pPr>
        <w:spacing w:line="360" w:lineRule="auto"/>
        <w:rPr>
          <w:b/>
        </w:rPr>
      </w:pPr>
      <w:r>
        <w:rPr>
          <w:b/>
        </w:rPr>
        <w:tab/>
      </w:r>
    </w:p>
    <w:p w14:paraId="6BF8EE14" w14:textId="4405D550" w:rsidR="00262254" w:rsidRPr="00672108" w:rsidRDefault="00262254" w:rsidP="000606C9">
      <w:pPr>
        <w:spacing w:line="360" w:lineRule="auto"/>
        <w:ind w:firstLine="708"/>
        <w:rPr>
          <w:strike/>
          <w:color w:val="FF0000"/>
        </w:rPr>
      </w:pPr>
      <w:r w:rsidRPr="00D01F4D">
        <w:t>Análise e definição de um modelo de arquitetura para viabilização</w:t>
      </w:r>
      <w:r w:rsidR="001B3102" w:rsidRPr="00D01F4D">
        <w:t xml:space="preserve"> da</w:t>
      </w:r>
      <w:r w:rsidRPr="00D01F4D">
        <w:t xml:space="preserve"> </w:t>
      </w:r>
      <w:r w:rsidR="001B3102" w:rsidRPr="00D01F4D">
        <w:t>aplicaç</w:t>
      </w:r>
      <w:r w:rsidR="007E0F40" w:rsidRPr="00D01F4D">
        <w:t>ão de</w:t>
      </w:r>
      <w:r w:rsidR="001B3102" w:rsidRPr="00D01F4D">
        <w:t xml:space="preserve"> </w:t>
      </w:r>
      <w:r w:rsidRPr="00D01F4D">
        <w:t>síntese automática</w:t>
      </w:r>
      <w:r w:rsidR="001B3102" w:rsidRPr="00D01F4D">
        <w:t>, por meio do uso dos recursos</w:t>
      </w:r>
      <w:r>
        <w:t xml:space="preserve"> de voz </w:t>
      </w:r>
      <w:r w:rsidR="001B3102" w:rsidRPr="00D01F4D">
        <w:t>e</w:t>
      </w:r>
      <w:r>
        <w:t xml:space="preserve"> textos extraídos de </w:t>
      </w:r>
      <w:r w:rsidR="000D54A7">
        <w:t>fotografias</w:t>
      </w:r>
      <w:r>
        <w:t xml:space="preserve"> </w:t>
      </w:r>
      <w:r w:rsidR="007E0F40" w:rsidRPr="00D01F4D">
        <w:t>fazendo uso de</w:t>
      </w:r>
      <w:r w:rsidR="007E0F40">
        <w:t xml:space="preserve"> </w:t>
      </w:r>
      <w:r>
        <w:t>OCR</w:t>
      </w:r>
      <w:r>
        <w:rPr>
          <w:rStyle w:val="Refdenotaderodap"/>
        </w:rPr>
        <w:footnoteReference w:id="1"/>
      </w:r>
      <w:r>
        <w:t xml:space="preserve">, </w:t>
      </w:r>
      <w:r w:rsidR="004C2821">
        <w:t xml:space="preserve">bem como sua aplicação </w:t>
      </w:r>
      <w:r>
        <w:t xml:space="preserve">como ferramenta de auxílio </w:t>
      </w:r>
      <w:r w:rsidR="007E0F40" w:rsidRPr="00D01F4D">
        <w:t>à</w:t>
      </w:r>
      <w:r w:rsidR="007E0F40">
        <w:t xml:space="preserve"> </w:t>
      </w:r>
      <w:r>
        <w:t xml:space="preserve">leitura para portadores de deficiência visual ou àqueles </w:t>
      </w:r>
      <w:r w:rsidRPr="00D01F4D">
        <w:t xml:space="preserve">que </w:t>
      </w:r>
      <w:r w:rsidR="007E0F40" w:rsidRPr="00D01F4D">
        <w:t>possam</w:t>
      </w:r>
      <w:r w:rsidR="007E0F40">
        <w:t xml:space="preserve"> </w:t>
      </w:r>
      <w:r>
        <w:t xml:space="preserve">apresentar </w:t>
      </w:r>
      <w:r w:rsidR="007E0F40">
        <w:t>dificuldades</w:t>
      </w:r>
      <w:r w:rsidR="007E0F40" w:rsidRPr="00D01F4D">
        <w:t xml:space="preserve">, tais como </w:t>
      </w:r>
      <w:r w:rsidRPr="00D01F4D">
        <w:t>grau</w:t>
      </w:r>
      <w:r>
        <w:t xml:space="preserve"> de analfabetismo </w:t>
      </w:r>
      <w:r w:rsidR="007E0F40" w:rsidRPr="00D01F4D">
        <w:t>n</w:t>
      </w:r>
      <w:r>
        <w:t>a leitura de texto</w:t>
      </w:r>
      <w:r w:rsidR="007E0F40" w:rsidRPr="00D01F4D">
        <w:t>s</w:t>
      </w:r>
      <w:r w:rsidR="00672108" w:rsidRPr="00D01F4D">
        <w:t>.</w:t>
      </w:r>
    </w:p>
    <w:p w14:paraId="0B2D6843" w14:textId="77777777" w:rsidR="00B77F8F" w:rsidRDefault="00B77F8F" w:rsidP="009474EA">
      <w:pPr>
        <w:spacing w:line="360" w:lineRule="auto"/>
        <w:rPr>
          <w:b/>
        </w:rPr>
      </w:pPr>
    </w:p>
    <w:p w14:paraId="68058537" w14:textId="77777777" w:rsidR="00D873C9" w:rsidRPr="00977617" w:rsidRDefault="00B77F8F" w:rsidP="00652CBE">
      <w:pPr>
        <w:pStyle w:val="Ttulo1"/>
      </w:pPr>
      <w:r>
        <w:t xml:space="preserve">3 </w:t>
      </w:r>
      <w:r w:rsidR="001F2D5D" w:rsidRPr="00977617">
        <w:t>JUSTIFICATIVA</w:t>
      </w:r>
    </w:p>
    <w:p w14:paraId="36D475A2" w14:textId="77777777" w:rsidR="000606C9" w:rsidRDefault="000606C9" w:rsidP="000606C9">
      <w:pPr>
        <w:spacing w:line="360" w:lineRule="auto"/>
        <w:jc w:val="both"/>
      </w:pPr>
    </w:p>
    <w:p w14:paraId="4A00703A" w14:textId="3B870F27" w:rsidR="000D54A7" w:rsidRDefault="00273D26" w:rsidP="000606C9">
      <w:pPr>
        <w:spacing w:line="360" w:lineRule="auto"/>
        <w:ind w:firstLine="708"/>
        <w:jc w:val="both"/>
      </w:pPr>
      <w:r w:rsidRPr="00D01F4D">
        <w:t>A</w:t>
      </w:r>
      <w:r>
        <w:t xml:space="preserve"> </w:t>
      </w:r>
      <w:r w:rsidR="000D54A7" w:rsidRPr="00B5615F">
        <w:t>tecnologia OCR</w:t>
      </w:r>
      <w:r w:rsidR="000D54A7">
        <w:t xml:space="preserve"> </w:t>
      </w:r>
      <w:r w:rsidRPr="00D01F4D">
        <w:t>é</w:t>
      </w:r>
      <w:r>
        <w:t xml:space="preserve"> </w:t>
      </w:r>
      <w:r w:rsidR="000D54A7">
        <w:t>uma importante ferramenta para a construção de softwares de acessibilidade</w:t>
      </w:r>
      <w:r w:rsidR="00D01F4D" w:rsidRPr="00D01F4D">
        <w:rPr>
          <w:color w:val="FF0000"/>
        </w:rPr>
        <w:t xml:space="preserve"> </w:t>
      </w:r>
      <w:r w:rsidRPr="00D01F4D">
        <w:t>no que tange a</w:t>
      </w:r>
      <w:r>
        <w:t xml:space="preserve"> </w:t>
      </w:r>
      <w:r w:rsidR="000D54A7">
        <w:t>construção de aplicações de auxílio</w:t>
      </w:r>
      <w:r>
        <w:t xml:space="preserve"> </w:t>
      </w:r>
      <w:r w:rsidRPr="00D01F4D">
        <w:t>à</w:t>
      </w:r>
      <w:r w:rsidR="000D54A7">
        <w:t xml:space="preserve"> leitura para portadores de deficiência visual</w:t>
      </w:r>
      <w:r w:rsidR="000D54A7" w:rsidRPr="00263B76">
        <w:t xml:space="preserve">, </w:t>
      </w:r>
      <w:r w:rsidRPr="00263B76">
        <w:t>justificada</w:t>
      </w:r>
      <w:r w:rsidR="00263B76">
        <w:t xml:space="preserve"> pela </w:t>
      </w:r>
      <w:r w:rsidR="000D54A7">
        <w:t>baixa precisão no reconhecimento óptico dos caracteres</w:t>
      </w:r>
      <w:r w:rsidR="00A34512" w:rsidRPr="00263B76">
        <w:t>,</w:t>
      </w:r>
      <w:r w:rsidR="000D54A7">
        <w:t xml:space="preserve"> em imagens capturadas por câmeras fotográficas de dispositivos móveis</w:t>
      </w:r>
      <w:r w:rsidR="00DF37C1">
        <w:t>,</w:t>
      </w:r>
      <w:r w:rsidR="000D54A7">
        <w:t xml:space="preserve"> destaca</w:t>
      </w:r>
      <w:r w:rsidR="00DF37C1" w:rsidRPr="00263B76">
        <w:t>da</w:t>
      </w:r>
      <w:r w:rsidR="000D54A7" w:rsidRPr="00263B76">
        <w:t xml:space="preserve"> </w:t>
      </w:r>
      <w:r w:rsidR="00DF37C1" w:rsidRPr="00263B76">
        <w:t>pelo</w:t>
      </w:r>
      <w:r w:rsidR="00DF37C1">
        <w:t xml:space="preserve"> </w:t>
      </w:r>
      <w:r w:rsidR="000D54A7">
        <w:t xml:space="preserve">obstáculo a ser transposto. Atualmente, a maioria dos softwares OCR possuem desempenho consideravelmente maior quando aplicados </w:t>
      </w:r>
      <w:r w:rsidR="00CF6712" w:rsidRPr="00263B76">
        <w:t>no processo de</w:t>
      </w:r>
      <w:r w:rsidR="00CF6712">
        <w:t xml:space="preserve"> </w:t>
      </w:r>
      <w:r w:rsidR="000D54A7">
        <w:t xml:space="preserve">extração de caracteres </w:t>
      </w:r>
      <w:r w:rsidR="00CF6712" w:rsidRPr="00263B76">
        <w:t>em</w:t>
      </w:r>
      <w:r w:rsidR="00CF6712">
        <w:t xml:space="preserve"> </w:t>
      </w:r>
      <w:r w:rsidR="000D54A7">
        <w:t xml:space="preserve">documentos de texto escaneados, </w:t>
      </w:r>
      <w:r w:rsidR="00B70952">
        <w:t xml:space="preserve">apesar de </w:t>
      </w:r>
      <w:r w:rsidR="0013054B">
        <w:t>apresenta</w:t>
      </w:r>
      <w:r w:rsidR="00CF6712" w:rsidRPr="00263B76">
        <w:t>r</w:t>
      </w:r>
      <w:r w:rsidR="0013054B">
        <w:t xml:space="preserve"> queda de precisão considerável quando </w:t>
      </w:r>
      <w:r w:rsidR="00CF6712" w:rsidRPr="00B70952">
        <w:t>submetid</w:t>
      </w:r>
      <w:r w:rsidR="00B70952">
        <w:t>a</w:t>
      </w:r>
      <w:r w:rsidR="00CF6712" w:rsidRPr="00B70952">
        <w:t>, tal</w:t>
      </w:r>
      <w:r w:rsidR="00CF6712">
        <w:t xml:space="preserve"> </w:t>
      </w:r>
      <w:r w:rsidR="0013054B">
        <w:t>extração de caracteres</w:t>
      </w:r>
      <w:r w:rsidR="00CF6712" w:rsidRPr="00B70952">
        <w:t>,</w:t>
      </w:r>
      <w:r w:rsidR="0013054B">
        <w:t xml:space="preserve"> em fotografias </w:t>
      </w:r>
      <w:r w:rsidR="00CF6712" w:rsidRPr="00B70952">
        <w:t>em</w:t>
      </w:r>
      <w:r w:rsidR="00CF6712">
        <w:t xml:space="preserve"> </w:t>
      </w:r>
      <w:r w:rsidR="0013054B">
        <w:t>ambiente</w:t>
      </w:r>
      <w:r w:rsidR="00B70952">
        <w:t>s</w:t>
      </w:r>
      <w:r w:rsidR="00CF6712" w:rsidRPr="00B70952">
        <w:rPr>
          <w:vanish/>
          <w:highlight w:val="yellow"/>
        </w:rPr>
        <w:t>s</w:t>
      </w:r>
      <w:r w:rsidR="0013054B">
        <w:t xml:space="preserve"> aberto</w:t>
      </w:r>
      <w:r w:rsidR="00B70952">
        <w:t>s</w:t>
      </w:r>
      <w:r w:rsidR="000D54A7">
        <w:t xml:space="preserve"> (</w:t>
      </w:r>
      <w:r w:rsidR="00C504CF" w:rsidRPr="00C504CF">
        <w:rPr>
          <w:shd w:val="clear" w:color="auto" w:fill="FFFFFF"/>
        </w:rPr>
        <w:t>REDIG, 2012; RESNIKOFF, 2002;</w:t>
      </w:r>
      <w:r w:rsidR="00C504CF">
        <w:rPr>
          <w:shd w:val="clear" w:color="auto" w:fill="FFFFFF"/>
        </w:rPr>
        <w:t xml:space="preserve"> </w:t>
      </w:r>
      <w:r w:rsidR="000D54A7" w:rsidRPr="00A40F25">
        <w:rPr>
          <w:shd w:val="clear" w:color="auto" w:fill="FFFFFF"/>
        </w:rPr>
        <w:t>RUSIÑOL</w:t>
      </w:r>
      <w:r w:rsidR="000D54A7">
        <w:rPr>
          <w:shd w:val="clear" w:color="auto" w:fill="FFFFFF"/>
        </w:rPr>
        <w:t>, 2014</w:t>
      </w:r>
      <w:r w:rsidR="000D54A7">
        <w:t>)</w:t>
      </w:r>
      <w:r w:rsidR="0013054B">
        <w:t>.</w:t>
      </w:r>
    </w:p>
    <w:p w14:paraId="23E832E7" w14:textId="77777777" w:rsidR="000D54A7" w:rsidRDefault="000D54A7" w:rsidP="000606C9">
      <w:pPr>
        <w:spacing w:line="360" w:lineRule="auto"/>
        <w:ind w:firstLine="708"/>
        <w:jc w:val="both"/>
      </w:pPr>
    </w:p>
    <w:p w14:paraId="7A9A3C3D" w14:textId="77777777" w:rsidR="00B77F8F" w:rsidRDefault="00B77F8F" w:rsidP="00475B21">
      <w:pPr>
        <w:spacing w:line="360" w:lineRule="auto"/>
        <w:ind w:firstLine="708"/>
        <w:jc w:val="both"/>
      </w:pPr>
    </w:p>
    <w:p w14:paraId="1FB23F3E" w14:textId="5CC751D8" w:rsidR="004B55F7" w:rsidRDefault="004B55F7">
      <w:r>
        <w:br w:type="page"/>
      </w:r>
    </w:p>
    <w:p w14:paraId="659BA5E8" w14:textId="77777777" w:rsidR="00A04446" w:rsidRDefault="00A04446" w:rsidP="004B55F7">
      <w:pPr>
        <w:spacing w:line="360" w:lineRule="auto"/>
        <w:jc w:val="both"/>
      </w:pPr>
    </w:p>
    <w:p w14:paraId="1430F65B" w14:textId="77777777" w:rsidR="0041158B" w:rsidRPr="00977617" w:rsidRDefault="00B77F8F" w:rsidP="00652CBE">
      <w:pPr>
        <w:pStyle w:val="Ttulo1"/>
      </w:pPr>
      <w:r>
        <w:t>4</w:t>
      </w:r>
      <w:r w:rsidR="009474EA" w:rsidRPr="00977617">
        <w:t xml:space="preserve"> </w:t>
      </w:r>
      <w:r w:rsidR="0041158B" w:rsidRPr="00977617">
        <w:t>OBJETIVOS</w:t>
      </w:r>
    </w:p>
    <w:p w14:paraId="3567C9D1" w14:textId="77777777" w:rsidR="00A41FF0" w:rsidRDefault="00A41FF0" w:rsidP="00757638">
      <w:pPr>
        <w:spacing w:line="360" w:lineRule="auto"/>
        <w:ind w:firstLine="720"/>
        <w:jc w:val="both"/>
      </w:pPr>
    </w:p>
    <w:p w14:paraId="6704DE01" w14:textId="5BF148EE" w:rsidR="0013054B" w:rsidRDefault="0013054B" w:rsidP="00757638">
      <w:pPr>
        <w:spacing w:line="360" w:lineRule="auto"/>
        <w:ind w:firstLine="720"/>
        <w:jc w:val="both"/>
      </w:pPr>
      <w:r>
        <w:t xml:space="preserve">Este trabalho apresenta como objetivo geral </w:t>
      </w:r>
      <w:r w:rsidR="00276AC9" w:rsidRPr="00B70952">
        <w:t>uma</w:t>
      </w:r>
      <w:r w:rsidR="00276AC9">
        <w:t xml:space="preserve"> </w:t>
      </w:r>
      <w:r>
        <w:t xml:space="preserve">proposta de um modelo de arquitetura para </w:t>
      </w:r>
      <w:r w:rsidR="00276AC9" w:rsidRPr="00B70952">
        <w:t>aplicação em soluções</w:t>
      </w:r>
      <w:r w:rsidR="00276AC9">
        <w:t xml:space="preserve"> </w:t>
      </w:r>
      <w:r>
        <w:t>de síntese de voz de textos</w:t>
      </w:r>
      <w:r w:rsidR="00276AC9" w:rsidRPr="00B70952">
        <w:t>,</w:t>
      </w:r>
      <w:r>
        <w:t xml:space="preserve"> obtidos a partir de imagens</w:t>
      </w:r>
      <w:r w:rsidR="00276AC9" w:rsidRPr="00B70952">
        <w:t>,</w:t>
      </w:r>
      <w:r>
        <w:t xml:space="preserve"> por meio de OCR</w:t>
      </w:r>
      <w:r w:rsidR="00276AC9" w:rsidRPr="00B70952">
        <w:t>.</w:t>
      </w:r>
      <w:r w:rsidR="00582F1F">
        <w:t xml:space="preserve"> </w:t>
      </w:r>
      <w:r w:rsidR="00276AC9" w:rsidRPr="00B70952">
        <w:t>A solução aplicada</w:t>
      </w:r>
      <w:r w:rsidR="004365FC" w:rsidRPr="00B70952">
        <w:t xml:space="preserve"> neste trabalho, diante da</w:t>
      </w:r>
      <w:r w:rsidR="00276AC9" w:rsidRPr="00B70952">
        <w:t xml:space="preserve"> proposta de arquitetura</w:t>
      </w:r>
      <w:r w:rsidR="004365FC" w:rsidRPr="00B70952">
        <w:t xml:space="preserve"> apresentada</w:t>
      </w:r>
      <w:r w:rsidR="00276AC9" w:rsidRPr="00B70952">
        <w:t>,</w:t>
      </w:r>
      <w:r w:rsidR="00582F1F" w:rsidRPr="00B70952">
        <w:t xml:space="preserve"> </w:t>
      </w:r>
      <w:r w:rsidR="004365FC" w:rsidRPr="00B70952">
        <w:t>funciona como</w:t>
      </w:r>
      <w:r w:rsidR="00582F1F">
        <w:t xml:space="preserve"> ferramenta</w:t>
      </w:r>
      <w:r w:rsidRPr="0013054B">
        <w:t xml:space="preserve"> de acessibilidade para auxílio de leitura para indivíduos portadores de deficiência visual ou àqueles que apresentem algum grau de analfabetismo.</w:t>
      </w:r>
      <w:bookmarkStart w:id="0" w:name="_GoBack"/>
      <w:bookmarkEnd w:id="0"/>
    </w:p>
    <w:p w14:paraId="47D2C3DD" w14:textId="60B3CB2D" w:rsidR="00A41FF0" w:rsidRDefault="00A41FF0" w:rsidP="002D39A8">
      <w:pPr>
        <w:spacing w:line="360" w:lineRule="auto"/>
        <w:ind w:firstLine="708"/>
        <w:jc w:val="both"/>
      </w:pPr>
      <w:r>
        <w:t>Os objetivos específicos desta pesquisa são:</w:t>
      </w:r>
    </w:p>
    <w:p w14:paraId="7BB0BE56" w14:textId="5287C3FA" w:rsidR="00A41FF0" w:rsidRDefault="00A41FF0" w:rsidP="00A41FF0">
      <w:pPr>
        <w:numPr>
          <w:ilvl w:val="0"/>
          <w:numId w:val="2"/>
        </w:numPr>
        <w:spacing w:line="360" w:lineRule="auto"/>
        <w:jc w:val="both"/>
      </w:pPr>
      <w:r>
        <w:t xml:space="preserve">Aplicação de intervenções (pré-processamento de imagem) para </w:t>
      </w:r>
      <w:r w:rsidR="002D39A8" w:rsidRPr="00B70952">
        <w:t>melhoria</w:t>
      </w:r>
      <w:r>
        <w:t xml:space="preserve"> </w:t>
      </w:r>
      <w:r w:rsidR="002D39A8">
        <w:t>d</w:t>
      </w:r>
      <w:r>
        <w:t>a precisão do Tesseract OCR</w:t>
      </w:r>
      <w:r w:rsidR="00A04446">
        <w:rPr>
          <w:rStyle w:val="Refdenotaderodap"/>
        </w:rPr>
        <w:footnoteReference w:id="2"/>
      </w:r>
      <w:r>
        <w:t>;</w:t>
      </w:r>
    </w:p>
    <w:p w14:paraId="2E0F64EA" w14:textId="2319C12E" w:rsidR="004C2821" w:rsidRDefault="004C2821" w:rsidP="00A41FF0">
      <w:pPr>
        <w:numPr>
          <w:ilvl w:val="0"/>
          <w:numId w:val="2"/>
        </w:numPr>
        <w:spacing w:line="360" w:lineRule="auto"/>
        <w:jc w:val="both"/>
      </w:pPr>
      <w:r>
        <w:t xml:space="preserve">Desenvolvimento de um aplicativo baseado no modelo proposto, afim </w:t>
      </w:r>
      <w:r w:rsidR="00B70952">
        <w:t xml:space="preserve">de coletar dados para validação </w:t>
      </w:r>
      <w:r>
        <w:t>do modelo;</w:t>
      </w:r>
    </w:p>
    <w:p w14:paraId="062074B3" w14:textId="20168680" w:rsidR="004C2821" w:rsidRDefault="004C2821" w:rsidP="004C2821">
      <w:pPr>
        <w:numPr>
          <w:ilvl w:val="0"/>
          <w:numId w:val="2"/>
        </w:numPr>
        <w:spacing w:line="360" w:lineRule="auto"/>
        <w:jc w:val="both"/>
      </w:pPr>
      <w:r>
        <w:t>Adoção de uma métrica de mensuração de resultados de processamento OCR, bem como estruturação de testes</w:t>
      </w:r>
      <w:r w:rsidR="00516247" w:rsidRPr="00B70952">
        <w:t>, de acordo</w:t>
      </w:r>
      <w:r>
        <w:t xml:space="preserve"> com </w:t>
      </w:r>
      <w:r w:rsidR="00B70952" w:rsidRPr="00B70952">
        <w:t xml:space="preserve">a </w:t>
      </w:r>
      <w:r>
        <w:t xml:space="preserve">métrica; </w:t>
      </w:r>
    </w:p>
    <w:p w14:paraId="4682ED44" w14:textId="439DE4C6" w:rsidR="00A41FF0" w:rsidRDefault="004C2821" w:rsidP="00A41FF0">
      <w:pPr>
        <w:numPr>
          <w:ilvl w:val="0"/>
          <w:numId w:val="2"/>
        </w:numPr>
        <w:spacing w:line="360" w:lineRule="auto"/>
        <w:jc w:val="both"/>
      </w:pPr>
      <w:r>
        <w:t>Proposta</w:t>
      </w:r>
      <w:r w:rsidR="00934EB8">
        <w:t xml:space="preserve"> de uma </w:t>
      </w:r>
      <w:r w:rsidR="001F421D">
        <w:t>metodologia</w:t>
      </w:r>
      <w:r>
        <w:t xml:space="preserve"> comparativa,</w:t>
      </w:r>
      <w:r w:rsidR="00934EB8">
        <w:t xml:space="preserve"> baseada em </w:t>
      </w:r>
      <w:r w:rsidR="00A41FF0">
        <w:t>experimentos práticos, afim de mensurar, analisar e documentar a influência das intervenções nos resultados obtidos</w:t>
      </w:r>
      <w:r w:rsidR="001B3013" w:rsidRPr="00B70952">
        <w:t>.</w:t>
      </w:r>
    </w:p>
    <w:p w14:paraId="3711D98C" w14:textId="77777777" w:rsidR="00770748" w:rsidRDefault="00770748" w:rsidP="00D9350E">
      <w:pPr>
        <w:spacing w:line="360" w:lineRule="auto"/>
        <w:jc w:val="both"/>
      </w:pPr>
    </w:p>
    <w:p w14:paraId="42D3A8F3" w14:textId="77777777" w:rsidR="00D65166" w:rsidRDefault="00D65166">
      <w:pPr>
        <w:rPr>
          <w:b/>
        </w:rPr>
      </w:pPr>
      <w:r>
        <w:rPr>
          <w:b/>
        </w:rPr>
        <w:br w:type="page"/>
      </w:r>
    </w:p>
    <w:p w14:paraId="4D054AFE" w14:textId="77777777" w:rsidR="0081468C" w:rsidRDefault="00B77F8F" w:rsidP="00652CBE">
      <w:pPr>
        <w:pStyle w:val="Ttulo1"/>
      </w:pPr>
      <w:r>
        <w:lastRenderedPageBreak/>
        <w:t>5</w:t>
      </w:r>
      <w:r w:rsidR="009474EA" w:rsidRPr="00977617">
        <w:t xml:space="preserve"> </w:t>
      </w:r>
      <w:r w:rsidR="0081468C">
        <w:t>FUNDAMENTAÇÃO TEÓRICA</w:t>
      </w:r>
    </w:p>
    <w:p w14:paraId="5F1ACE82" w14:textId="77777777" w:rsidR="00D65166" w:rsidRDefault="00D65166" w:rsidP="002E734E">
      <w:pPr>
        <w:spacing w:line="360" w:lineRule="auto"/>
        <w:jc w:val="both"/>
        <w:rPr>
          <w:b/>
        </w:rPr>
      </w:pPr>
    </w:p>
    <w:p w14:paraId="22714212" w14:textId="4FAC857E" w:rsidR="00CA2857" w:rsidRDefault="00DB5A1A" w:rsidP="00652CBE">
      <w:pPr>
        <w:pStyle w:val="Ttulo2"/>
      </w:pPr>
      <w:r w:rsidRPr="00652CBE">
        <w:t xml:space="preserve">5.1 </w:t>
      </w:r>
      <w:r w:rsidR="0000059E">
        <w:t xml:space="preserve">Tecnologia </w:t>
      </w:r>
      <w:r w:rsidR="00B70952">
        <w:t>A</w:t>
      </w:r>
      <w:r w:rsidR="0000059E" w:rsidRPr="00B70952">
        <w:rPr>
          <w:vanish/>
          <w:highlight w:val="yellow"/>
        </w:rPr>
        <w:t>A</w:t>
      </w:r>
      <w:r w:rsidR="00CA2857" w:rsidRPr="00652CBE">
        <w:t xml:space="preserve">ssistiva para </w:t>
      </w:r>
      <w:r w:rsidR="004E6A59" w:rsidRPr="00652CBE">
        <w:t xml:space="preserve">auxílio à </w:t>
      </w:r>
      <w:r w:rsidR="00CA2857" w:rsidRPr="00652CBE">
        <w:t>leitura</w:t>
      </w:r>
    </w:p>
    <w:p w14:paraId="6E007524" w14:textId="77777777" w:rsidR="00652CBE" w:rsidRPr="00652CBE" w:rsidRDefault="00652CBE" w:rsidP="00652CBE"/>
    <w:p w14:paraId="229AE6A8" w14:textId="247BF27C" w:rsidR="00110C2C" w:rsidRDefault="00110C2C" w:rsidP="00110C2C">
      <w:pPr>
        <w:spacing w:line="360" w:lineRule="auto"/>
        <w:ind w:left="708"/>
      </w:pPr>
      <w:r>
        <w:tab/>
        <w:t xml:space="preserve">Tecnologia </w:t>
      </w:r>
      <w:r w:rsidR="0000059E" w:rsidRPr="00B70952">
        <w:t>A</w:t>
      </w:r>
      <w:r>
        <w:t>ssistiva (TA) é definida como o conjunto de recursos e serviços que contribuem para ampliar ou propor</w:t>
      </w:r>
      <w:r w:rsidR="00B70952">
        <w:t xml:space="preserve">cionar </w:t>
      </w:r>
      <w:r w:rsidR="00AC5AAA">
        <w:t>habilidades funcionais de indi</w:t>
      </w:r>
      <w:r>
        <w:t>víduos portadores de deficiências</w:t>
      </w:r>
      <w:r w:rsidRPr="00B70952">
        <w:t xml:space="preserve">, </w:t>
      </w:r>
      <w:r w:rsidR="0000059E" w:rsidRPr="00B70952">
        <w:t>de modo a facilitar</w:t>
      </w:r>
      <w:r w:rsidRPr="00B70952">
        <w:t xml:space="preserve"> </w:t>
      </w:r>
      <w:r w:rsidR="00F83105" w:rsidRPr="00B70952">
        <w:t>a</w:t>
      </w:r>
      <w:r w:rsidR="00F83105">
        <w:t xml:space="preserve"> </w:t>
      </w:r>
      <w:r>
        <w:t>inc</w:t>
      </w:r>
      <w:r w:rsidR="00AC5AAA">
        <w:t>lusão e independência aos seus u</w:t>
      </w:r>
      <w:r>
        <w:t xml:space="preserve">tilizadores. Dentre as diversas </w:t>
      </w:r>
      <w:r w:rsidR="00BE5C1C">
        <w:t>aplicações</w:t>
      </w:r>
      <w:r>
        <w:t xml:space="preserve"> da TA este</w:t>
      </w:r>
      <w:r w:rsidR="0053699C">
        <w:t xml:space="preserve"> trabalho apresenta aspectos </w:t>
      </w:r>
      <w:r w:rsidR="0053699C" w:rsidRPr="00B70952">
        <w:t>desta</w:t>
      </w:r>
      <w:r w:rsidRPr="00B70952">
        <w:t>s</w:t>
      </w:r>
      <w:r>
        <w:t xml:space="preserve"> tecnologias de auxílio</w:t>
      </w:r>
      <w:r w:rsidR="0053699C" w:rsidRPr="00B70952">
        <w:t>,</w:t>
      </w:r>
      <w:r w:rsidR="00B70952">
        <w:t xml:space="preserve"> para </w:t>
      </w:r>
      <w:r w:rsidR="00A04446">
        <w:t xml:space="preserve">suporte da </w:t>
      </w:r>
      <w:r w:rsidRPr="00A04446">
        <w:t>habilidade visual</w:t>
      </w:r>
      <w:r>
        <w:t xml:space="preserve"> e </w:t>
      </w:r>
      <w:r w:rsidR="0064254D" w:rsidRPr="00B70952">
        <w:t>à</w:t>
      </w:r>
      <w:r w:rsidR="0064254D">
        <w:t xml:space="preserve"> </w:t>
      </w:r>
      <w:r>
        <w:t>recursos que ampliam a</w:t>
      </w:r>
      <w:r w:rsidR="00033F97">
        <w:t xml:space="preserve"> </w:t>
      </w:r>
      <w:r w:rsidR="00033F97" w:rsidRPr="00B70952">
        <w:t>capacidade de obtenção de</w:t>
      </w:r>
      <w:r>
        <w:t xml:space="preserve"> informação </w:t>
      </w:r>
      <w:r w:rsidR="00033F97" w:rsidRPr="00B70952">
        <w:t>destas</w:t>
      </w:r>
      <w:r w:rsidR="00033F97">
        <w:t xml:space="preserve"> </w:t>
      </w:r>
      <w:r>
        <w:t>pessoas com baixa visão ou cegas</w:t>
      </w:r>
      <w:r w:rsidRPr="00B70952">
        <w:t xml:space="preserve">, </w:t>
      </w:r>
      <w:r w:rsidR="00033F97" w:rsidRPr="00B70952">
        <w:t xml:space="preserve">utilizando-se de </w:t>
      </w:r>
      <w:r w:rsidRPr="00B70952">
        <w:t>sintetiza</w:t>
      </w:r>
      <w:r w:rsidR="00033F97" w:rsidRPr="00B70952">
        <w:t>ção</w:t>
      </w:r>
      <w:r>
        <w:t xml:space="preserve"> voz de textos impressos</w:t>
      </w:r>
      <w:r w:rsidR="00033F97" w:rsidRPr="00B70952">
        <w:t>,</w:t>
      </w:r>
      <w:r>
        <w:t xml:space="preserve"> por meio de TTS e reconhecimento óptico de caracteres (BERSCH, 2008).</w:t>
      </w:r>
    </w:p>
    <w:p w14:paraId="1F389857" w14:textId="69BE1A77" w:rsidR="004B55F7" w:rsidRDefault="004B55F7" w:rsidP="004B55F7">
      <w:pPr>
        <w:spacing w:line="360" w:lineRule="auto"/>
      </w:pPr>
      <w:r>
        <w:tab/>
      </w:r>
    </w:p>
    <w:p w14:paraId="2B8F892F" w14:textId="77777777" w:rsidR="00110C2C" w:rsidRDefault="00110C2C" w:rsidP="00110C2C">
      <w:pPr>
        <w:spacing w:line="360" w:lineRule="auto"/>
        <w:ind w:left="708"/>
      </w:pPr>
    </w:p>
    <w:p w14:paraId="3C8E94DC" w14:textId="77777777" w:rsidR="003F739C" w:rsidRDefault="00DB5A1A" w:rsidP="00652CBE">
      <w:pPr>
        <w:pStyle w:val="Ttulo2"/>
        <w:rPr>
          <w:i w:val="0"/>
        </w:rPr>
      </w:pPr>
      <w:r w:rsidRPr="00DB5A1A">
        <w:t>5.2</w:t>
      </w:r>
      <w:r>
        <w:t xml:space="preserve"> </w:t>
      </w:r>
      <w:r w:rsidR="00CA2857" w:rsidRPr="00DB5A1A">
        <w:t>TTS</w:t>
      </w:r>
    </w:p>
    <w:p w14:paraId="44F18C05" w14:textId="77777777" w:rsidR="003F739C" w:rsidRDefault="003F739C" w:rsidP="00DB5A1A">
      <w:pPr>
        <w:spacing w:line="360" w:lineRule="auto"/>
        <w:ind w:left="708"/>
        <w:rPr>
          <w:b/>
          <w:i/>
        </w:rPr>
      </w:pPr>
    </w:p>
    <w:p w14:paraId="01957C54" w14:textId="77777777" w:rsidR="003F739C" w:rsidRPr="000A0BC7" w:rsidRDefault="003F739C" w:rsidP="003F739C">
      <w:pPr>
        <w:spacing w:line="360" w:lineRule="auto"/>
        <w:ind w:left="708" w:firstLine="708"/>
        <w:rPr>
          <w:color w:val="000000"/>
        </w:rPr>
      </w:pPr>
      <w:r w:rsidRPr="000A0BC7">
        <w:rPr>
          <w:color w:val="000000"/>
        </w:rPr>
        <w:t xml:space="preserve">TTS, sigla para </w:t>
      </w:r>
      <w:r w:rsidRPr="000A0BC7">
        <w:rPr>
          <w:i/>
          <w:color w:val="000000"/>
        </w:rPr>
        <w:t>Text-To-Speech</w:t>
      </w:r>
      <w:r w:rsidRPr="000A0BC7">
        <w:rPr>
          <w:color w:val="000000"/>
        </w:rPr>
        <w:t>, é uma tecnologia que permite converter texto digital em voz, sintetizando a fala correspondente ao texto de entrada (LECHETA, 2013).</w:t>
      </w:r>
    </w:p>
    <w:p w14:paraId="5ECF5431" w14:textId="4B8990C8" w:rsidR="003F739C" w:rsidRDefault="003F739C" w:rsidP="007C0A8B">
      <w:pPr>
        <w:pStyle w:val="PargrafodaLista"/>
        <w:spacing w:line="360" w:lineRule="auto"/>
        <w:ind w:left="1418"/>
      </w:pPr>
      <w:r w:rsidRPr="000A0BC7">
        <w:rPr>
          <w:color w:val="000000"/>
        </w:rPr>
        <w:t xml:space="preserve">O processo de síntese de voz via TTS é definido a partir dos </w:t>
      </w:r>
      <w:r w:rsidR="007C0A8B">
        <w:rPr>
          <w:color w:val="000000"/>
        </w:rPr>
        <w:t xml:space="preserve">seguintes passos, </w:t>
      </w:r>
      <w:r w:rsidR="007C0A8B" w:rsidRPr="00B70952">
        <w:rPr>
          <w:color w:val="000000"/>
        </w:rPr>
        <w:t xml:space="preserve">segundo </w:t>
      </w:r>
      <w:r w:rsidR="007C0A8B" w:rsidRPr="00B70952">
        <w:t>ADDISON et. al., 2005 e TATHAM, 2005</w:t>
      </w:r>
      <w:r w:rsidR="007C0A8B">
        <w:t>:</w:t>
      </w:r>
    </w:p>
    <w:p w14:paraId="778415FB" w14:textId="77777777" w:rsidR="007C0A8B" w:rsidRPr="000A0BC7" w:rsidRDefault="007C0A8B" w:rsidP="007C0A8B">
      <w:pPr>
        <w:pStyle w:val="PargrafodaLista"/>
        <w:spacing w:line="360" w:lineRule="auto"/>
        <w:ind w:left="1776"/>
        <w:rPr>
          <w:color w:val="000000"/>
        </w:rPr>
      </w:pPr>
    </w:p>
    <w:p w14:paraId="52DDC60D" w14:textId="77777777" w:rsidR="00443E2A" w:rsidRDefault="00443E2A" w:rsidP="007C0A8B">
      <w:pPr>
        <w:pStyle w:val="PargrafodaLista"/>
        <w:numPr>
          <w:ilvl w:val="0"/>
          <w:numId w:val="3"/>
        </w:numPr>
        <w:spacing w:line="360" w:lineRule="auto"/>
        <w:ind w:left="1418"/>
      </w:pPr>
      <w:r>
        <w:t>A entrada de um dado texto;</w:t>
      </w:r>
    </w:p>
    <w:p w14:paraId="2103B565" w14:textId="77777777" w:rsidR="007A074E" w:rsidRDefault="007A074E" w:rsidP="007C0A8B">
      <w:pPr>
        <w:pStyle w:val="PargrafodaLista"/>
        <w:numPr>
          <w:ilvl w:val="0"/>
          <w:numId w:val="3"/>
        </w:numPr>
        <w:spacing w:line="360" w:lineRule="auto"/>
        <w:ind w:left="1418"/>
      </w:pPr>
      <w:r>
        <w:t xml:space="preserve">A normalização do texto </w:t>
      </w:r>
      <w:r w:rsidR="00443E2A">
        <w:t>recebido</w:t>
      </w:r>
      <w:r>
        <w:t xml:space="preserve">; </w:t>
      </w:r>
    </w:p>
    <w:p w14:paraId="2652A0E9" w14:textId="77777777" w:rsidR="007A074E" w:rsidRPr="007A074E" w:rsidRDefault="007A074E" w:rsidP="007C0A8B">
      <w:pPr>
        <w:pStyle w:val="PargrafodaLista"/>
        <w:numPr>
          <w:ilvl w:val="0"/>
          <w:numId w:val="3"/>
        </w:numPr>
        <w:spacing w:line="360" w:lineRule="auto"/>
        <w:ind w:left="1418"/>
        <w:rPr>
          <w:rFonts w:ascii="Arial" w:hAnsi="Arial" w:cs="Arial"/>
          <w:color w:val="000000"/>
        </w:rPr>
      </w:pPr>
      <w:r>
        <w:t>A detecção de derivações de pronúncia;</w:t>
      </w:r>
    </w:p>
    <w:p w14:paraId="4AF3CD7B" w14:textId="77777777" w:rsidR="007A074E" w:rsidRPr="007A074E" w:rsidRDefault="007A074E" w:rsidP="007C0A8B">
      <w:pPr>
        <w:pStyle w:val="PargrafodaLista"/>
        <w:numPr>
          <w:ilvl w:val="0"/>
          <w:numId w:val="3"/>
        </w:numPr>
        <w:spacing w:line="360" w:lineRule="auto"/>
        <w:ind w:left="1418"/>
        <w:rPr>
          <w:rFonts w:ascii="Arial" w:hAnsi="Arial" w:cs="Arial"/>
          <w:color w:val="000000"/>
        </w:rPr>
      </w:pPr>
      <w:r>
        <w:t>A conversão da representação ortográfica para a representação fonológica;</w:t>
      </w:r>
    </w:p>
    <w:p w14:paraId="061EC26D" w14:textId="11346832" w:rsidR="007A074E" w:rsidRPr="007A074E" w:rsidRDefault="007A074E" w:rsidP="007C0A8B">
      <w:pPr>
        <w:pStyle w:val="PargrafodaLista"/>
        <w:numPr>
          <w:ilvl w:val="0"/>
          <w:numId w:val="3"/>
        </w:numPr>
        <w:spacing w:line="360" w:lineRule="auto"/>
        <w:ind w:left="1418"/>
        <w:rPr>
          <w:rFonts w:ascii="Arial" w:hAnsi="Arial" w:cs="Arial"/>
          <w:color w:val="000000"/>
        </w:rPr>
      </w:pPr>
      <w:r>
        <w:t xml:space="preserve">O </w:t>
      </w:r>
      <w:r w:rsidRPr="00B70952">
        <w:rPr>
          <w:i/>
        </w:rPr>
        <w:t>parsing</w:t>
      </w:r>
      <w:r>
        <w:t xml:space="preserve"> semântico e gramatical</w:t>
      </w:r>
      <w:r w:rsidR="00B70952">
        <w:rPr>
          <w:rStyle w:val="Refdenotaderodap"/>
        </w:rPr>
        <w:footnoteReference w:id="3"/>
      </w:r>
      <w:r>
        <w:t>;</w:t>
      </w:r>
    </w:p>
    <w:p w14:paraId="651581CC" w14:textId="77777777" w:rsidR="007A074E" w:rsidRDefault="007A074E" w:rsidP="007C0A8B">
      <w:pPr>
        <w:pStyle w:val="PargrafodaLista"/>
        <w:numPr>
          <w:ilvl w:val="0"/>
          <w:numId w:val="3"/>
        </w:numPr>
        <w:spacing w:line="360" w:lineRule="auto"/>
        <w:ind w:left="1418"/>
      </w:pPr>
      <w:r>
        <w:t xml:space="preserve"> A associação de uma sequência fonológica </w:t>
      </w:r>
      <w:r w:rsidR="00443E2A">
        <w:t>à</w:t>
      </w:r>
      <w:r>
        <w:t xml:space="preserve"> cada unidade prosódica</w:t>
      </w:r>
      <w:r w:rsidR="00443E2A">
        <w:t>;</w:t>
      </w:r>
    </w:p>
    <w:p w14:paraId="52974F86" w14:textId="6EEFFC54" w:rsidR="00443E2A" w:rsidRDefault="00443E2A" w:rsidP="007C0A8B">
      <w:pPr>
        <w:pStyle w:val="PargrafodaLista"/>
        <w:numPr>
          <w:ilvl w:val="0"/>
          <w:numId w:val="3"/>
        </w:numPr>
        <w:spacing w:line="360" w:lineRule="auto"/>
        <w:ind w:left="1418"/>
      </w:pPr>
      <w:r>
        <w:t>A g</w:t>
      </w:r>
      <w:r w:rsidR="007A074E">
        <w:t>eração do</w:t>
      </w:r>
      <w:r w:rsidR="007C0A8B">
        <w:t xml:space="preserve"> sinal de fala (saída de áudio)</w:t>
      </w:r>
      <w:r w:rsidR="007C0A8B" w:rsidRPr="00B70952">
        <w:t>.</w:t>
      </w:r>
    </w:p>
    <w:p w14:paraId="07B01A2E" w14:textId="77777777" w:rsidR="007C0A8B" w:rsidRDefault="007C0A8B" w:rsidP="007C0A8B">
      <w:pPr>
        <w:pStyle w:val="PargrafodaLista"/>
        <w:spacing w:line="360" w:lineRule="auto"/>
        <w:ind w:left="1776"/>
      </w:pPr>
    </w:p>
    <w:p w14:paraId="11D2A904" w14:textId="4EF2A6DC" w:rsidR="00BE5C1C" w:rsidRDefault="00BE5C1C" w:rsidP="00BE5C1C">
      <w:pPr>
        <w:pStyle w:val="PargrafodaLista"/>
        <w:spacing w:line="360" w:lineRule="auto"/>
        <w:ind w:left="709" w:firstLine="707"/>
      </w:pPr>
      <w:r>
        <w:lastRenderedPageBreak/>
        <w:t>A tecnologia TTS vem sendo amplamente empregada na construção de softwares de acessibilidade, permitindo a narração automática de páginas web, softwares e documentos digitais. Diversos sistemas operacionais modernos, como as versões atuais do Microsoft Windows, o Android e o IOs já possuem os recursos de TTS disponíveis como configuração de fábrica</w:t>
      </w:r>
      <w:r w:rsidR="00F45514">
        <w:t xml:space="preserve"> (WHITE, 2015)</w:t>
      </w:r>
      <w:r w:rsidR="00A2409E">
        <w:t>.</w:t>
      </w:r>
    </w:p>
    <w:p w14:paraId="63E89F79" w14:textId="77777777" w:rsidR="00BE5C1C" w:rsidRDefault="00BE5C1C" w:rsidP="007A074E">
      <w:pPr>
        <w:pStyle w:val="PargrafodaLista"/>
        <w:spacing w:line="360" w:lineRule="auto"/>
        <w:ind w:left="1776"/>
      </w:pPr>
    </w:p>
    <w:p w14:paraId="6E3AD02D" w14:textId="77777777" w:rsidR="00DB5A1A" w:rsidRDefault="00DB5A1A" w:rsidP="00652CBE">
      <w:pPr>
        <w:pStyle w:val="Ttulo2"/>
      </w:pPr>
      <w:r w:rsidRPr="00DB5A1A">
        <w:t xml:space="preserve">5.3 </w:t>
      </w:r>
      <w:r w:rsidR="00CA2857" w:rsidRPr="00DB5A1A">
        <w:t>OCR</w:t>
      </w:r>
    </w:p>
    <w:p w14:paraId="61514BC7" w14:textId="68C6E0D6" w:rsidR="00DB5A1A" w:rsidRDefault="00DB5A1A" w:rsidP="00471CD7">
      <w:pPr>
        <w:pStyle w:val="NormalWeb"/>
        <w:shd w:val="clear" w:color="auto" w:fill="FFFFFF"/>
        <w:spacing w:after="240" w:line="360" w:lineRule="auto"/>
        <w:ind w:firstLine="708"/>
        <w:jc w:val="both"/>
        <w:rPr>
          <w:color w:val="000000"/>
        </w:rPr>
      </w:pPr>
      <w:r w:rsidRPr="004B0879">
        <w:rPr>
          <w:i/>
          <w:color w:val="000000"/>
        </w:rPr>
        <w:t>OCR</w:t>
      </w:r>
      <w:r w:rsidRPr="001500BC">
        <w:rPr>
          <w:color w:val="000000"/>
        </w:rPr>
        <w:t xml:space="preserve"> (</w:t>
      </w:r>
      <w:r w:rsidRPr="004B0879">
        <w:rPr>
          <w:i/>
          <w:color w:val="000000"/>
        </w:rPr>
        <w:t>Optical Character Recognition</w:t>
      </w:r>
      <w:r w:rsidRPr="001500BC">
        <w:rPr>
          <w:color w:val="000000"/>
        </w:rPr>
        <w:t xml:space="preserve">) é uma tecnologia empregada na detecção, identificação e extração de caracteres, a partir de um arquivo de imagem, ou seja, na obtenção de texto editável a partir de textos em formato de imagem, seja ela escaneada, escrita à mão, fotografada, datilografada ou impressa </w:t>
      </w:r>
      <w:r w:rsidR="009035BA">
        <w:rPr>
          <w:color w:val="000000"/>
        </w:rPr>
        <w:t>(</w:t>
      </w:r>
      <w:r w:rsidR="001707AE" w:rsidRPr="001707AE">
        <w:rPr>
          <w:color w:val="000000"/>
        </w:rPr>
        <w:t>VERMA</w:t>
      </w:r>
      <w:r w:rsidR="001707AE">
        <w:rPr>
          <w:color w:val="000000"/>
        </w:rPr>
        <w:t xml:space="preserve">, </w:t>
      </w:r>
      <w:r w:rsidR="001707AE" w:rsidRPr="001707AE">
        <w:rPr>
          <w:color w:val="000000"/>
        </w:rPr>
        <w:t>2016</w:t>
      </w:r>
      <w:r w:rsidR="009035BA">
        <w:rPr>
          <w:color w:val="000000"/>
        </w:rPr>
        <w:t>)</w:t>
      </w:r>
      <w:r w:rsidRPr="001500BC">
        <w:rPr>
          <w:color w:val="000000"/>
        </w:rPr>
        <w:t>.</w:t>
      </w:r>
    </w:p>
    <w:p w14:paraId="59B7FF48" w14:textId="3F6FD041" w:rsidR="00C20D2C" w:rsidRPr="001500BC" w:rsidRDefault="00C20D2C" w:rsidP="00471CD7">
      <w:pPr>
        <w:pStyle w:val="NormalWeb"/>
        <w:shd w:val="clear" w:color="auto" w:fill="FFFFFF"/>
        <w:spacing w:after="240" w:line="360" w:lineRule="auto"/>
        <w:ind w:firstLine="708"/>
        <w:jc w:val="both"/>
        <w:rPr>
          <w:color w:val="000000"/>
        </w:rPr>
      </w:pPr>
      <w:r>
        <w:rPr>
          <w:color w:val="000000"/>
        </w:rPr>
        <w:t xml:space="preserve">Existem diversos softwares OCR disponíveis, como o </w:t>
      </w:r>
      <w:r w:rsidRPr="004B0879">
        <w:rPr>
          <w:i/>
          <w:color w:val="000000"/>
        </w:rPr>
        <w:t>GOCR</w:t>
      </w:r>
      <w:r w:rsidRPr="00C20D2C">
        <w:rPr>
          <w:color w:val="000000"/>
        </w:rPr>
        <w:t xml:space="preserve">, </w:t>
      </w:r>
      <w:r>
        <w:rPr>
          <w:color w:val="000000"/>
        </w:rPr>
        <w:t>a</w:t>
      </w:r>
      <w:r w:rsidRPr="00C20D2C">
        <w:rPr>
          <w:color w:val="000000"/>
        </w:rPr>
        <w:t xml:space="preserve"> </w:t>
      </w:r>
      <w:r w:rsidRPr="004B0879">
        <w:rPr>
          <w:i/>
          <w:color w:val="000000"/>
        </w:rPr>
        <w:t>Tesseract</w:t>
      </w:r>
      <w:r>
        <w:rPr>
          <w:color w:val="000000"/>
        </w:rPr>
        <w:t xml:space="preserve"> </w:t>
      </w:r>
      <w:r w:rsidRPr="004B0879">
        <w:rPr>
          <w:i/>
          <w:color w:val="000000"/>
        </w:rPr>
        <w:t>Engine</w:t>
      </w:r>
      <w:r w:rsidRPr="00C20D2C">
        <w:rPr>
          <w:color w:val="000000"/>
        </w:rPr>
        <w:t xml:space="preserve">, </w:t>
      </w:r>
      <w:r w:rsidRPr="004B0879">
        <w:rPr>
          <w:i/>
          <w:color w:val="000000"/>
        </w:rPr>
        <w:t>ABBYY</w:t>
      </w:r>
      <w:r w:rsidRPr="00C20D2C">
        <w:rPr>
          <w:color w:val="000000"/>
        </w:rPr>
        <w:t xml:space="preserve">, </w:t>
      </w:r>
      <w:r w:rsidRPr="004B0879">
        <w:rPr>
          <w:i/>
          <w:color w:val="000000"/>
        </w:rPr>
        <w:t>Findreader</w:t>
      </w:r>
      <w:r>
        <w:rPr>
          <w:color w:val="000000"/>
        </w:rPr>
        <w:t xml:space="preserve">, entre outros. Entre as opções, a </w:t>
      </w:r>
      <w:r w:rsidRPr="004B0879">
        <w:rPr>
          <w:i/>
          <w:color w:val="000000"/>
        </w:rPr>
        <w:t>Tesseract Engine</w:t>
      </w:r>
      <w:r>
        <w:rPr>
          <w:color w:val="000000"/>
        </w:rPr>
        <w:t xml:space="preserve"> destaca-se por ser gratuita e </w:t>
      </w:r>
      <w:r w:rsidR="00D171EE">
        <w:rPr>
          <w:i/>
          <w:color w:val="000000"/>
        </w:rPr>
        <w:t xml:space="preserve">open-source </w:t>
      </w:r>
      <w:r w:rsidR="00D171EE" w:rsidRPr="004B0879">
        <w:t>e</w:t>
      </w:r>
      <w:r>
        <w:rPr>
          <w:i/>
          <w:color w:val="000000"/>
        </w:rPr>
        <w:t xml:space="preserve"> </w:t>
      </w:r>
      <w:r>
        <w:rPr>
          <w:color w:val="000000"/>
        </w:rPr>
        <w:t xml:space="preserve">por permitir o treinamento </w:t>
      </w:r>
      <w:r w:rsidR="0006199F">
        <w:rPr>
          <w:color w:val="000000"/>
        </w:rPr>
        <w:t>do software para reconhecimento de qualquer linguagem ou tipo</w:t>
      </w:r>
      <w:r w:rsidR="00D171EE" w:rsidRPr="004B0879">
        <w:rPr>
          <w:color w:val="000000"/>
        </w:rPr>
        <w:t>s</w:t>
      </w:r>
      <w:r w:rsidR="0006199F">
        <w:rPr>
          <w:color w:val="000000"/>
        </w:rPr>
        <w:t xml:space="preserve"> de caracteres</w:t>
      </w:r>
      <w:r w:rsidR="00D171EE" w:rsidRPr="004B0879">
        <w:rPr>
          <w:color w:val="000000"/>
        </w:rPr>
        <w:t>, bem como</w:t>
      </w:r>
      <w:r w:rsidR="0006199F">
        <w:rPr>
          <w:color w:val="000000"/>
        </w:rPr>
        <w:t xml:space="preserve"> </w:t>
      </w:r>
      <w:r>
        <w:rPr>
          <w:color w:val="000000"/>
        </w:rPr>
        <w:t>pela velocidade e precisão dos resultados.</w:t>
      </w:r>
      <w:r w:rsidRPr="00C20D2C">
        <w:rPr>
          <w:color w:val="000000"/>
        </w:rPr>
        <w:t xml:space="preserve"> </w:t>
      </w:r>
      <w:r>
        <w:rPr>
          <w:color w:val="000000"/>
        </w:rPr>
        <w:t>(</w:t>
      </w:r>
      <w:r w:rsidR="0006199F">
        <w:rPr>
          <w:color w:val="000000"/>
        </w:rPr>
        <w:t xml:space="preserve">BHASKAR, 2010; </w:t>
      </w:r>
      <w:r w:rsidRPr="00C20D2C">
        <w:rPr>
          <w:shd w:val="clear" w:color="auto" w:fill="FFFFFF"/>
        </w:rPr>
        <w:t>CHATTOPADHYAY</w:t>
      </w:r>
      <w:r>
        <w:rPr>
          <w:shd w:val="clear" w:color="auto" w:fill="FFFFFF"/>
        </w:rPr>
        <w:t>, 2011</w:t>
      </w:r>
      <w:r>
        <w:rPr>
          <w:color w:val="000000"/>
        </w:rPr>
        <w:t>)</w:t>
      </w:r>
    </w:p>
    <w:p w14:paraId="06D4EDD5" w14:textId="77777777" w:rsidR="0081468C" w:rsidRDefault="00DB5A1A" w:rsidP="001500BC">
      <w:pPr>
        <w:pStyle w:val="Ttulo3"/>
        <w:ind w:firstLine="708"/>
      </w:pPr>
      <w:r>
        <w:t xml:space="preserve">5.3.1 </w:t>
      </w:r>
      <w:r w:rsidR="00CA2857" w:rsidRPr="00DB5A1A">
        <w:t>T</w:t>
      </w:r>
      <w:r>
        <w:t>esseract OCR</w:t>
      </w:r>
    </w:p>
    <w:p w14:paraId="31B4C45E" w14:textId="77777777" w:rsidR="00D65166" w:rsidRDefault="00D65166" w:rsidP="002E734E">
      <w:pPr>
        <w:spacing w:line="360" w:lineRule="auto"/>
        <w:jc w:val="both"/>
        <w:rPr>
          <w:b/>
        </w:rPr>
      </w:pPr>
      <w:r>
        <w:rPr>
          <w:b/>
        </w:rPr>
        <w:tab/>
      </w:r>
      <w:r>
        <w:rPr>
          <w:b/>
        </w:rPr>
        <w:tab/>
      </w:r>
    </w:p>
    <w:p w14:paraId="7EDE28A1" w14:textId="3E2498FE" w:rsidR="00D65166" w:rsidRDefault="00D65166" w:rsidP="00D65166">
      <w:pPr>
        <w:spacing w:line="360" w:lineRule="auto"/>
        <w:ind w:left="708" w:firstLine="708"/>
        <w:jc w:val="both"/>
        <w:rPr>
          <w:color w:val="000000"/>
        </w:rPr>
      </w:pPr>
      <w:r>
        <w:rPr>
          <w:color w:val="000000"/>
        </w:rPr>
        <w:t xml:space="preserve">A </w:t>
      </w:r>
      <w:r w:rsidRPr="004B0879">
        <w:rPr>
          <w:i/>
          <w:color w:val="000000"/>
        </w:rPr>
        <w:t>Tesseract Engine</w:t>
      </w:r>
      <w:r>
        <w:rPr>
          <w:color w:val="000000"/>
        </w:rPr>
        <w:t xml:space="preserve"> é um </w:t>
      </w:r>
      <w:r>
        <w:rPr>
          <w:i/>
          <w:iCs/>
          <w:color w:val="000000"/>
        </w:rPr>
        <w:t xml:space="preserve">software </w:t>
      </w:r>
      <w:r>
        <w:rPr>
          <w:color w:val="000000"/>
        </w:rPr>
        <w:t>de reconhecim</w:t>
      </w:r>
      <w:r w:rsidR="00D33E54">
        <w:rPr>
          <w:color w:val="000000"/>
        </w:rPr>
        <w:t xml:space="preserve">ento óptico de caracteres </w:t>
      </w:r>
      <w:r w:rsidR="00D33E54" w:rsidRPr="00D33E54">
        <w:rPr>
          <w:i/>
          <w:color w:val="000000"/>
        </w:rPr>
        <w:t>open-</w:t>
      </w:r>
      <w:r w:rsidRPr="00D33E54">
        <w:rPr>
          <w:i/>
          <w:color w:val="000000"/>
        </w:rPr>
        <w:t>source</w:t>
      </w:r>
      <w:r>
        <w:rPr>
          <w:color w:val="000000"/>
        </w:rPr>
        <w:t xml:space="preserve"> com distribuição gratuita desenvolvido pela Hewlett Packard (HP) entre 1984 e 1994. Em 1995, ainda </w:t>
      </w:r>
      <w:r w:rsidR="00740521" w:rsidRPr="004B0879">
        <w:rPr>
          <w:color w:val="000000"/>
        </w:rPr>
        <w:t>de</w:t>
      </w:r>
      <w:r w:rsidR="00740521">
        <w:rPr>
          <w:color w:val="000000"/>
        </w:rPr>
        <w:t xml:space="preserve"> </w:t>
      </w:r>
      <w:r>
        <w:rPr>
          <w:color w:val="000000"/>
        </w:rPr>
        <w:t xml:space="preserve">propriedade da HP, foi considerada um dos três </w:t>
      </w:r>
      <w:r>
        <w:rPr>
          <w:i/>
          <w:iCs/>
          <w:color w:val="000000"/>
        </w:rPr>
        <w:t xml:space="preserve">softwares </w:t>
      </w:r>
      <w:r w:rsidRPr="004B0879">
        <w:rPr>
          <w:i/>
          <w:color w:val="000000"/>
        </w:rPr>
        <w:t>OCR</w:t>
      </w:r>
      <w:r>
        <w:rPr>
          <w:color w:val="000000"/>
        </w:rPr>
        <w:t xml:space="preserve"> com maior precisão e desempenho. Em 2006, o projeto recebeu patrocínio oficial da Google</w:t>
      </w:r>
      <w:r w:rsidR="004B0879">
        <w:rPr>
          <w:color w:val="000000"/>
        </w:rPr>
        <w:t xml:space="preserve"> q</w:t>
      </w:r>
      <w:r>
        <w:rPr>
          <w:color w:val="000000"/>
        </w:rPr>
        <w:t>ue</w:t>
      </w:r>
      <w:r w:rsidR="00EA703A" w:rsidRPr="004B0879">
        <w:rPr>
          <w:color w:val="000000"/>
        </w:rPr>
        <w:t>,</w:t>
      </w:r>
      <w:r>
        <w:rPr>
          <w:color w:val="000000"/>
        </w:rPr>
        <w:t xml:space="preserve"> desde então</w:t>
      </w:r>
      <w:r w:rsidR="00EA703A" w:rsidRPr="004B0879">
        <w:rPr>
          <w:color w:val="000000"/>
        </w:rPr>
        <w:t>,</w:t>
      </w:r>
      <w:r>
        <w:rPr>
          <w:color w:val="000000"/>
        </w:rPr>
        <w:t xml:space="preserve"> </w:t>
      </w:r>
      <w:r w:rsidR="00EA703A" w:rsidRPr="004B0879">
        <w:rPr>
          <w:color w:val="000000"/>
        </w:rPr>
        <w:t>torna-se</w:t>
      </w:r>
      <w:r w:rsidR="00EA703A">
        <w:rPr>
          <w:color w:val="000000"/>
        </w:rPr>
        <w:t xml:space="preserve"> </w:t>
      </w:r>
      <w:r>
        <w:rPr>
          <w:color w:val="000000"/>
        </w:rPr>
        <w:t xml:space="preserve">responsável pela manutenção e distribuição do </w:t>
      </w:r>
      <w:r>
        <w:rPr>
          <w:i/>
          <w:iCs/>
          <w:color w:val="000000"/>
        </w:rPr>
        <w:t>software</w:t>
      </w:r>
      <w:r>
        <w:rPr>
          <w:color w:val="000000"/>
        </w:rPr>
        <w:t xml:space="preserve">, sob licença Apache 2.0 (SMITH, 1995).       </w:t>
      </w:r>
    </w:p>
    <w:p w14:paraId="2BC9AA91" w14:textId="3FE9184B" w:rsidR="0081468C" w:rsidRDefault="00D65166" w:rsidP="00D65166">
      <w:pPr>
        <w:spacing w:line="360" w:lineRule="auto"/>
        <w:ind w:left="708" w:firstLine="708"/>
        <w:jc w:val="both"/>
        <w:rPr>
          <w:b/>
        </w:rPr>
      </w:pPr>
      <w:r>
        <w:rPr>
          <w:color w:val="000000"/>
        </w:rPr>
        <w:t xml:space="preserve">Inicialmente desenvolvido </w:t>
      </w:r>
      <w:r w:rsidR="00D33E54">
        <w:rPr>
          <w:color w:val="000000"/>
        </w:rPr>
        <w:t>na linguagem</w:t>
      </w:r>
      <w:r>
        <w:rPr>
          <w:color w:val="000000"/>
        </w:rPr>
        <w:t xml:space="preserve"> C e posteriormente migrado para C++, </w:t>
      </w:r>
      <w:r w:rsidR="004B0879">
        <w:rPr>
          <w:color w:val="000000"/>
        </w:rPr>
        <w:t>a</w:t>
      </w:r>
      <w:r w:rsidR="00C728A7">
        <w:rPr>
          <w:color w:val="000000"/>
        </w:rPr>
        <w:t xml:space="preserve"> </w:t>
      </w:r>
      <w:r>
        <w:rPr>
          <w:color w:val="000000"/>
        </w:rPr>
        <w:t xml:space="preserve">Tesseract está atualmente disponível para Windows, Linux e Mac OS X e pode reconhecer </w:t>
      </w:r>
      <w:r w:rsidR="00D33E54">
        <w:rPr>
          <w:color w:val="000000"/>
        </w:rPr>
        <w:t xml:space="preserve">38 idiomas, como </w:t>
      </w:r>
      <w:r>
        <w:rPr>
          <w:color w:val="000000"/>
        </w:rPr>
        <w:t xml:space="preserve">inglês, alemão, </w:t>
      </w:r>
      <w:r w:rsidR="00D33E54">
        <w:rPr>
          <w:color w:val="000000"/>
        </w:rPr>
        <w:t>chinês,</w:t>
      </w:r>
      <w:r>
        <w:rPr>
          <w:color w:val="000000"/>
        </w:rPr>
        <w:t xml:space="preserve"> italiano, japonês,</w:t>
      </w:r>
      <w:r w:rsidR="00D33E54">
        <w:rPr>
          <w:color w:val="000000"/>
        </w:rPr>
        <w:t xml:space="preserve"> russo, espanhol e outros</w:t>
      </w:r>
      <w:r>
        <w:rPr>
          <w:color w:val="000000"/>
        </w:rPr>
        <w:t xml:space="preserve">, podendo ser treinado para reconhecer caracteres de qualquer idioma ou fonte, incluindo textos manuscritos (SMITH, 1995). Segundo Sonia Bhaskar (2010), </w:t>
      </w:r>
      <w:r w:rsidR="00C728A7" w:rsidRPr="004B0879">
        <w:t>a</w:t>
      </w:r>
      <w:r w:rsidRPr="004B0879">
        <w:rPr>
          <w:color w:val="000000"/>
        </w:rPr>
        <w:t xml:space="preserve"> </w:t>
      </w:r>
      <w:r w:rsidRPr="004B0879">
        <w:rPr>
          <w:i/>
          <w:color w:val="000000"/>
        </w:rPr>
        <w:t>Tesseract</w:t>
      </w:r>
      <w:r w:rsidR="00C728A7">
        <w:rPr>
          <w:color w:val="000000"/>
        </w:rPr>
        <w:t xml:space="preserve"> é considerad</w:t>
      </w:r>
      <w:r w:rsidR="00C728A7" w:rsidRPr="004B0879">
        <w:rPr>
          <w:color w:val="000000"/>
        </w:rPr>
        <w:t>a</w:t>
      </w:r>
      <w:r>
        <w:rPr>
          <w:color w:val="000000"/>
        </w:rPr>
        <w:t xml:space="preserve"> o </w:t>
      </w:r>
      <w:r>
        <w:rPr>
          <w:i/>
          <w:iCs/>
          <w:color w:val="000000"/>
        </w:rPr>
        <w:t xml:space="preserve">software </w:t>
      </w:r>
      <w:r w:rsidRPr="004B0879">
        <w:rPr>
          <w:i/>
          <w:color w:val="000000"/>
        </w:rPr>
        <w:t>OCR</w:t>
      </w:r>
      <w:r>
        <w:rPr>
          <w:color w:val="000000"/>
        </w:rPr>
        <w:t xml:space="preserve"> gratuito mais preciso em operação.</w:t>
      </w:r>
    </w:p>
    <w:p w14:paraId="72A13CBD" w14:textId="77777777" w:rsidR="00D65166" w:rsidRDefault="00D65166">
      <w:pPr>
        <w:rPr>
          <w:b/>
        </w:rPr>
      </w:pPr>
      <w:r>
        <w:rPr>
          <w:b/>
        </w:rPr>
        <w:br w:type="page"/>
      </w:r>
    </w:p>
    <w:p w14:paraId="2EA4041D" w14:textId="77777777" w:rsidR="00C10C69" w:rsidRPr="001500BC" w:rsidRDefault="00C10C69" w:rsidP="00C10C69">
      <w:pPr>
        <w:pStyle w:val="Ttulo2"/>
      </w:pPr>
      <w:r>
        <w:lastRenderedPageBreak/>
        <w:t>5.4</w:t>
      </w:r>
      <w:r w:rsidRPr="001500BC">
        <w:t xml:space="preserve"> Precisão dos resultados</w:t>
      </w:r>
    </w:p>
    <w:p w14:paraId="653EA446" w14:textId="77777777" w:rsidR="00C10C69" w:rsidRDefault="00C10C69" w:rsidP="00C10C69">
      <w:pPr>
        <w:rPr>
          <w:color w:val="000000"/>
        </w:rPr>
      </w:pPr>
    </w:p>
    <w:p w14:paraId="2F31062B" w14:textId="534E2B04" w:rsidR="00C10C69" w:rsidRDefault="00C10C69" w:rsidP="00C10C69">
      <w:pPr>
        <w:spacing w:line="360" w:lineRule="auto"/>
        <w:ind w:firstLine="708"/>
        <w:jc w:val="both"/>
        <w:rPr>
          <w:shd w:val="clear" w:color="auto" w:fill="FFFFFF"/>
        </w:rPr>
      </w:pPr>
      <w:r>
        <w:rPr>
          <w:color w:val="000000"/>
        </w:rPr>
        <w:t xml:space="preserve">A </w:t>
      </w:r>
      <w:r w:rsidRPr="004B0879">
        <w:rPr>
          <w:i/>
          <w:color w:val="000000"/>
        </w:rPr>
        <w:t>Tesseract Engine</w:t>
      </w:r>
      <w:r w:rsidRPr="00436B40">
        <w:rPr>
          <w:i/>
          <w:color w:val="000000"/>
        </w:rPr>
        <w:t>,</w:t>
      </w:r>
      <w:r>
        <w:rPr>
          <w:color w:val="000000"/>
        </w:rPr>
        <w:t xml:space="preserve"> assim como a maioria dos softwares </w:t>
      </w:r>
      <w:r w:rsidRPr="004B0879">
        <w:rPr>
          <w:i/>
          <w:color w:val="000000"/>
        </w:rPr>
        <w:t>OCR</w:t>
      </w:r>
      <w:r>
        <w:rPr>
          <w:color w:val="000000"/>
        </w:rPr>
        <w:t>, foi desenvolvida para extração de caracteres</w:t>
      </w:r>
      <w:r w:rsidR="00436B40" w:rsidRPr="004B0879">
        <w:rPr>
          <w:color w:val="000000"/>
        </w:rPr>
        <w:t>,</w:t>
      </w:r>
      <w:r>
        <w:rPr>
          <w:color w:val="000000"/>
        </w:rPr>
        <w:t xml:space="preserve"> a partir de análise de documentos escaneados. Quando utilizad</w:t>
      </w:r>
      <w:r w:rsidR="00C015E3" w:rsidRPr="004B0879">
        <w:rPr>
          <w:color w:val="000000"/>
        </w:rPr>
        <w:t>a</w:t>
      </w:r>
      <w:r>
        <w:rPr>
          <w:color w:val="000000"/>
        </w:rPr>
        <w:t xml:space="preserve"> em fotos capturadas</w:t>
      </w:r>
      <w:r w:rsidR="00533771">
        <w:rPr>
          <w:color w:val="000000"/>
        </w:rPr>
        <w:t xml:space="preserve"> </w:t>
      </w:r>
      <w:r w:rsidR="00533771" w:rsidRPr="004B0879">
        <w:rPr>
          <w:color w:val="000000"/>
        </w:rPr>
        <w:t>por um</w:t>
      </w:r>
      <w:r w:rsidRPr="004B0879">
        <w:rPr>
          <w:color w:val="000000"/>
        </w:rPr>
        <w:t xml:space="preserve"> dispositivo</w:t>
      </w:r>
      <w:r w:rsidR="00533771" w:rsidRPr="004B0879">
        <w:rPr>
          <w:color w:val="000000"/>
        </w:rPr>
        <w:t xml:space="preserve"> móvel</w:t>
      </w:r>
      <w:r>
        <w:rPr>
          <w:color w:val="000000"/>
        </w:rPr>
        <w:t>, alguns fatores, grande parte relacio</w:t>
      </w:r>
      <w:r w:rsidR="00533771">
        <w:rPr>
          <w:color w:val="000000"/>
        </w:rPr>
        <w:t xml:space="preserve">nados </w:t>
      </w:r>
      <w:r w:rsidR="00533771" w:rsidRPr="004B0879">
        <w:rPr>
          <w:color w:val="000000"/>
        </w:rPr>
        <w:t>à</w:t>
      </w:r>
      <w:r>
        <w:rPr>
          <w:color w:val="000000"/>
        </w:rPr>
        <w:t xml:space="preserve"> natureza do ambiente, influenciam na captura da imagem, causando distorções e ruídos que podem </w:t>
      </w:r>
      <w:r w:rsidR="00533771" w:rsidRPr="004B0879">
        <w:rPr>
          <w:color w:val="000000"/>
        </w:rPr>
        <w:t>resultar</w:t>
      </w:r>
      <w:r w:rsidR="00533771">
        <w:rPr>
          <w:color w:val="000000"/>
        </w:rPr>
        <w:t xml:space="preserve"> </w:t>
      </w:r>
      <w:r>
        <w:rPr>
          <w:color w:val="000000"/>
        </w:rPr>
        <w:t>em perda de pre</w:t>
      </w:r>
      <w:r w:rsidR="00D53453">
        <w:rPr>
          <w:color w:val="000000"/>
        </w:rPr>
        <w:t xml:space="preserve">cisão no processo de extração. </w:t>
      </w:r>
      <w:r w:rsidR="00D53453" w:rsidRPr="004B0879">
        <w:rPr>
          <w:color w:val="000000"/>
        </w:rPr>
        <w:t>De</w:t>
      </w:r>
      <w:r w:rsidRPr="004B0879">
        <w:rPr>
          <w:color w:val="000000"/>
        </w:rPr>
        <w:t>ntre</w:t>
      </w:r>
      <w:r w:rsidR="004B0879">
        <w:rPr>
          <w:color w:val="000000"/>
        </w:rPr>
        <w:t xml:space="preserve"> </w:t>
      </w:r>
      <w:r w:rsidR="00D86628" w:rsidRPr="004B0879">
        <w:rPr>
          <w:color w:val="000000"/>
        </w:rPr>
        <w:t>tais</w:t>
      </w:r>
      <w:r w:rsidR="00D86628">
        <w:rPr>
          <w:color w:val="000000"/>
        </w:rPr>
        <w:t xml:space="preserve"> </w:t>
      </w:r>
      <w:r>
        <w:rPr>
          <w:color w:val="000000"/>
        </w:rPr>
        <w:t>fatores</w:t>
      </w:r>
      <w:r w:rsidR="004B0879" w:rsidRPr="004B0879">
        <w:rPr>
          <w:color w:val="FF0000"/>
        </w:rPr>
        <w:t xml:space="preserve"> </w:t>
      </w:r>
      <w:r>
        <w:rPr>
          <w:color w:val="000000"/>
        </w:rPr>
        <w:t>destacam-se a iluminação, as distorções de perspectiva, o contraste entre o texto e o resto do ambiente, o foco da imagem e a possibilidade d</w:t>
      </w:r>
      <w:r w:rsidR="00D53453" w:rsidRPr="004B0879">
        <w:rPr>
          <w:color w:val="000000"/>
        </w:rPr>
        <w:t>a</w:t>
      </w:r>
      <w:r>
        <w:rPr>
          <w:color w:val="000000"/>
        </w:rPr>
        <w:t xml:space="preserve"> presença de objetos que podem ser confundidos com caracteres ou até</w:t>
      </w:r>
      <w:r w:rsidR="00D53453">
        <w:rPr>
          <w:color w:val="000000"/>
        </w:rPr>
        <w:t xml:space="preserve"> </w:t>
      </w:r>
      <w:r w:rsidR="00D53453" w:rsidRPr="004B0879">
        <w:rPr>
          <w:color w:val="000000"/>
        </w:rPr>
        <w:t>mesmo</w:t>
      </w:r>
      <w:r>
        <w:rPr>
          <w:color w:val="000000"/>
        </w:rPr>
        <w:t xml:space="preserve"> linhas de texto </w:t>
      </w:r>
      <w:r>
        <w:rPr>
          <w:shd w:val="clear" w:color="auto" w:fill="FFFFFF"/>
        </w:rPr>
        <w:t>(</w:t>
      </w:r>
      <w:r w:rsidRPr="00A40F25">
        <w:rPr>
          <w:shd w:val="clear" w:color="auto" w:fill="FFFFFF"/>
        </w:rPr>
        <w:t>RUSIÑOL</w:t>
      </w:r>
      <w:r>
        <w:rPr>
          <w:shd w:val="clear" w:color="auto" w:fill="FFFFFF"/>
        </w:rPr>
        <w:t>, 2014</w:t>
      </w:r>
      <w:r w:rsidR="00A04446">
        <w:rPr>
          <w:shd w:val="clear" w:color="auto" w:fill="FFFFFF"/>
        </w:rPr>
        <w:t>; YANAGUYA, 2015</w:t>
      </w:r>
      <w:r>
        <w:rPr>
          <w:shd w:val="clear" w:color="auto" w:fill="FFFFFF"/>
        </w:rPr>
        <w:t>).</w:t>
      </w:r>
    </w:p>
    <w:p w14:paraId="06C67950" w14:textId="77777777" w:rsidR="00C10C69" w:rsidRDefault="00C10C69" w:rsidP="00C10C69">
      <w:pPr>
        <w:rPr>
          <w:b/>
        </w:rPr>
      </w:pPr>
    </w:p>
    <w:p w14:paraId="0728B5CD" w14:textId="77777777" w:rsidR="00C10C69" w:rsidRDefault="00C10C69" w:rsidP="00C10C69">
      <w:pPr>
        <w:rPr>
          <w:b/>
        </w:rPr>
      </w:pPr>
    </w:p>
    <w:p w14:paraId="3FD334BE" w14:textId="77777777" w:rsidR="00C10C69" w:rsidRDefault="00C10C69" w:rsidP="00C10C69">
      <w:pPr>
        <w:pStyle w:val="Ttulo3"/>
      </w:pPr>
      <w:r>
        <w:t>5.4.1 Processamento Básico</w:t>
      </w:r>
    </w:p>
    <w:p w14:paraId="249B2A80" w14:textId="77777777" w:rsidR="00C10C69" w:rsidRDefault="00C10C69" w:rsidP="00C10C69">
      <w:pPr>
        <w:rPr>
          <w:b/>
        </w:rPr>
      </w:pPr>
    </w:p>
    <w:p w14:paraId="6FBA434B" w14:textId="110BEBB7" w:rsidR="00F71306" w:rsidRDefault="00C10C69" w:rsidP="00C10C69">
      <w:pPr>
        <w:spacing w:line="360" w:lineRule="auto"/>
        <w:jc w:val="both"/>
      </w:pPr>
      <w:r>
        <w:rPr>
          <w:b/>
        </w:rPr>
        <w:tab/>
      </w:r>
      <w:r w:rsidR="008F4A0A" w:rsidRPr="001C091B">
        <w:t>A</w:t>
      </w:r>
      <w:r>
        <w:t xml:space="preserve"> </w:t>
      </w:r>
      <w:r w:rsidRPr="001C091B">
        <w:rPr>
          <w:i/>
        </w:rPr>
        <w:t>Tesseract Engine</w:t>
      </w:r>
      <w:r>
        <w:t xml:space="preserve"> executa diversas operações de processamento de imagem utilizando a biblioteca </w:t>
      </w:r>
      <w:r w:rsidRPr="00882788">
        <w:rPr>
          <w:i/>
        </w:rPr>
        <w:t>open source</w:t>
      </w:r>
      <w:r>
        <w:t xml:space="preserve"> Leptonica</w:t>
      </w:r>
      <w:r w:rsidR="007F6E00" w:rsidRPr="001C091B">
        <w:t>,</w:t>
      </w:r>
      <w:r>
        <w:t xml:space="preserve"> antes de realizar o processo de extração e reconheci</w:t>
      </w:r>
      <w:r w:rsidR="007F6E00">
        <w:t xml:space="preserve">mento de caracteres. Apesar </w:t>
      </w:r>
      <w:r w:rsidR="007F6E00" w:rsidRPr="001C091B">
        <w:t>dest</w:t>
      </w:r>
      <w:r w:rsidRPr="001C091B">
        <w:t>e</w:t>
      </w:r>
      <w:r>
        <w:t xml:space="preserve"> processamento se apresentar eficiente em muitos casos, existem cenários onde </w:t>
      </w:r>
      <w:r w:rsidR="007F6E00" w:rsidRPr="001C091B">
        <w:t>tal</w:t>
      </w:r>
      <w:r w:rsidR="007F6E00">
        <w:t xml:space="preserve"> </w:t>
      </w:r>
      <w:r>
        <w:t xml:space="preserve">processamento não atinge </w:t>
      </w:r>
      <w:r w:rsidRPr="001C091B">
        <w:t>o resultado</w:t>
      </w:r>
      <w:r w:rsidR="007F6E00" w:rsidRPr="001C091B">
        <w:t xml:space="preserve"> esperado.</w:t>
      </w:r>
      <w:r w:rsidR="007F6E00">
        <w:t xml:space="preserve"> </w:t>
      </w:r>
      <w:r w:rsidR="007F6E00" w:rsidRPr="001C091B">
        <w:t>Então,</w:t>
      </w:r>
      <w:r w:rsidRPr="001C091B">
        <w:t xml:space="preserve"> </w:t>
      </w:r>
      <w:r w:rsidR="00CD6614" w:rsidRPr="001C091B">
        <w:t>nestes casos,</w:t>
      </w:r>
      <w:r w:rsidR="00CD6614">
        <w:t xml:space="preserve"> </w:t>
      </w:r>
      <w:r w:rsidR="00CD6614" w:rsidRPr="001C091B">
        <w:t>há</w:t>
      </w:r>
      <w:r w:rsidR="00CD6614">
        <w:t xml:space="preserve"> </w:t>
      </w:r>
      <w:r>
        <w:t>redução significativa na precisão</w:t>
      </w:r>
      <w:r>
        <w:rPr>
          <w:b/>
        </w:rPr>
        <w:t xml:space="preserve">. </w:t>
      </w:r>
      <w:r w:rsidRPr="00065584">
        <w:t>Assim,</w:t>
      </w:r>
      <w:r>
        <w:t xml:space="preserve"> existem operações que</w:t>
      </w:r>
      <w:r w:rsidR="00CD6614" w:rsidRPr="001C091B">
        <w:t>,</w:t>
      </w:r>
      <w:r w:rsidR="00F71306">
        <w:t xml:space="preserve"> quando </w:t>
      </w:r>
      <w:r>
        <w:t xml:space="preserve">executadas antes da submissão da imagem ao </w:t>
      </w:r>
      <w:r w:rsidRPr="001C091B">
        <w:rPr>
          <w:i/>
        </w:rPr>
        <w:t>Tesseract</w:t>
      </w:r>
      <w:r>
        <w:t xml:space="preserve">, auxiliam </w:t>
      </w:r>
      <w:r w:rsidR="00F71306">
        <w:t>na redução</w:t>
      </w:r>
      <w:r>
        <w:t xml:space="preserve"> </w:t>
      </w:r>
      <w:r w:rsidR="00F71306">
        <w:t>d</w:t>
      </w:r>
      <w:r>
        <w:t>os problemas dos processos internos da API</w:t>
      </w:r>
      <w:r w:rsidR="00A04446" w:rsidRPr="001C091B">
        <w:rPr>
          <w:rStyle w:val="Refdenotaderodap"/>
        </w:rPr>
        <w:footnoteReference w:id="4"/>
      </w:r>
      <w:r w:rsidR="00CD6614" w:rsidRPr="001C091B">
        <w:t>,</w:t>
      </w:r>
      <w:r w:rsidR="00CD6614">
        <w:t xml:space="preserve"> </w:t>
      </w:r>
      <w:r w:rsidR="00CD6614" w:rsidRPr="001C091B">
        <w:t>s</w:t>
      </w:r>
      <w:r>
        <w:t xml:space="preserve">ão eles: </w:t>
      </w:r>
    </w:p>
    <w:p w14:paraId="57B4896F" w14:textId="1EF8A790" w:rsidR="00F71306" w:rsidRPr="00F71306" w:rsidRDefault="00581838" w:rsidP="00F71306">
      <w:pPr>
        <w:pStyle w:val="PargrafodaLista"/>
        <w:numPr>
          <w:ilvl w:val="0"/>
          <w:numId w:val="2"/>
        </w:numPr>
        <w:spacing w:line="360" w:lineRule="auto"/>
        <w:jc w:val="both"/>
        <w:rPr>
          <w:color w:val="000000"/>
        </w:rPr>
      </w:pPr>
      <w:r>
        <w:t>Redimensionamento da imagem</w:t>
      </w:r>
      <w:r w:rsidRPr="001C091B">
        <w:t>:</w:t>
      </w:r>
      <w:r>
        <w:t xml:space="preserve"> </w:t>
      </w:r>
      <w:r w:rsidRPr="001C091B">
        <w:t>o</w:t>
      </w:r>
      <w:r w:rsidR="00C10C69">
        <w:t xml:space="preserve"> </w:t>
      </w:r>
      <w:r w:rsidR="00C10C69" w:rsidRPr="001C091B">
        <w:rPr>
          <w:i/>
        </w:rPr>
        <w:t>Tessetact</w:t>
      </w:r>
      <w:r w:rsidR="00C10C69">
        <w:t xml:space="preserve"> apresenta resultados melhores em imagens com densidade 300dpi</w:t>
      </w:r>
      <w:r w:rsidR="00C10C69" w:rsidRPr="00F71306">
        <w:rPr>
          <w:b/>
        </w:rPr>
        <w:t xml:space="preserve"> </w:t>
      </w:r>
      <w:r w:rsidR="00C10C69">
        <w:t xml:space="preserve">ou superior, sendo benéfico </w:t>
      </w:r>
      <w:r w:rsidR="006124C0">
        <w:t xml:space="preserve">o </w:t>
      </w:r>
      <w:r w:rsidR="00C10C69">
        <w:t>redimensiona</w:t>
      </w:r>
      <w:r w:rsidR="006124C0" w:rsidRPr="001C091B">
        <w:t>mento</w:t>
      </w:r>
      <w:r w:rsidR="00C10C69">
        <w:t xml:space="preserve"> </w:t>
      </w:r>
      <w:r w:rsidR="006124C0" w:rsidRPr="001C091B">
        <w:t>da</w:t>
      </w:r>
      <w:r w:rsidR="00C10C69">
        <w:t xml:space="preserve"> imagem</w:t>
      </w:r>
      <w:r w:rsidR="006124C0" w:rsidRPr="001C091B">
        <w:t>,</w:t>
      </w:r>
      <w:r w:rsidR="00C10C69">
        <w:t xml:space="preserve"> afim de atingir essa característica; e </w:t>
      </w:r>
    </w:p>
    <w:p w14:paraId="44094476" w14:textId="7033BA71" w:rsidR="00C10C69" w:rsidRPr="00F71306" w:rsidRDefault="00F71306" w:rsidP="00F71306">
      <w:pPr>
        <w:pStyle w:val="PargrafodaLista"/>
        <w:numPr>
          <w:ilvl w:val="0"/>
          <w:numId w:val="2"/>
        </w:numPr>
        <w:spacing w:line="360" w:lineRule="auto"/>
        <w:jc w:val="both"/>
        <w:rPr>
          <w:color w:val="000000"/>
        </w:rPr>
      </w:pPr>
      <w:r>
        <w:t>C</w:t>
      </w:r>
      <w:r w:rsidR="00C10C69">
        <w:t xml:space="preserve">onversão da imagem em </w:t>
      </w:r>
      <w:r w:rsidR="00C10C69" w:rsidRPr="00F71306">
        <w:rPr>
          <w:i/>
        </w:rPr>
        <w:t>grayscale</w:t>
      </w:r>
      <w:r w:rsidR="00581838" w:rsidRPr="001C091B">
        <w:t>:</w:t>
      </w:r>
      <w:r w:rsidR="00581838">
        <w:t xml:space="preserve"> </w:t>
      </w:r>
      <w:r w:rsidR="00581838" w:rsidRPr="001C091B">
        <w:t>o</w:t>
      </w:r>
      <w:r w:rsidR="00C10C69">
        <w:t xml:space="preserve"> processo de binarização de Otsu</w:t>
      </w:r>
      <w:r w:rsidR="0015554C">
        <w:rPr>
          <w:rStyle w:val="Refdenotaderodap"/>
        </w:rPr>
        <w:footnoteReference w:id="5"/>
      </w:r>
      <w:r w:rsidR="00C10C69">
        <w:t>, u</w:t>
      </w:r>
      <w:r>
        <w:t>tiliz</w:t>
      </w:r>
      <w:r w:rsidR="00C10C69">
        <w:t>ado no Tesseract, funciona de forma mais eficiente em imagens em tons de cinza</w:t>
      </w:r>
      <w:r w:rsidR="00C10C69" w:rsidRPr="00F71306">
        <w:rPr>
          <w:b/>
        </w:rPr>
        <w:t xml:space="preserve"> (</w:t>
      </w:r>
      <w:r w:rsidR="00C10C69" w:rsidRPr="00F71306">
        <w:rPr>
          <w:color w:val="000000"/>
        </w:rPr>
        <w:t>GITHUB.COM, 2017).</w:t>
      </w:r>
    </w:p>
    <w:p w14:paraId="3294343E" w14:textId="77777777" w:rsidR="00C10C69" w:rsidRPr="00064CDA" w:rsidRDefault="00C10C69" w:rsidP="00C10C69">
      <w:pPr>
        <w:spacing w:line="360" w:lineRule="auto"/>
        <w:jc w:val="both"/>
      </w:pPr>
    </w:p>
    <w:p w14:paraId="7AA4EC09" w14:textId="77777777" w:rsidR="00C10C69" w:rsidRDefault="00C10C69" w:rsidP="00C10C69">
      <w:pPr>
        <w:rPr>
          <w:b/>
        </w:rPr>
      </w:pPr>
    </w:p>
    <w:p w14:paraId="24001A58" w14:textId="77777777" w:rsidR="00C10C69" w:rsidRPr="001500BC" w:rsidRDefault="00C10C69" w:rsidP="00C10C69">
      <w:pPr>
        <w:pStyle w:val="Ttulo3"/>
      </w:pPr>
      <w:r w:rsidRPr="001500BC">
        <w:t>5.</w:t>
      </w:r>
      <w:r>
        <w:t>4</w:t>
      </w:r>
      <w:r w:rsidRPr="001500BC">
        <w:t>.2 Filtros de Luminosidade e Contraste</w:t>
      </w:r>
    </w:p>
    <w:p w14:paraId="32FF6C39" w14:textId="77777777" w:rsidR="00C10C69" w:rsidRDefault="00C10C69" w:rsidP="00C10C69">
      <w:pPr>
        <w:spacing w:line="360" w:lineRule="auto"/>
        <w:ind w:firstLine="708"/>
        <w:jc w:val="both"/>
        <w:rPr>
          <w:color w:val="000000"/>
        </w:rPr>
      </w:pPr>
    </w:p>
    <w:p w14:paraId="0BE7A0C6" w14:textId="77777777" w:rsidR="00C10C69" w:rsidRDefault="00C10C69" w:rsidP="00C10C69">
      <w:pPr>
        <w:rPr>
          <w:color w:val="000000"/>
        </w:rPr>
      </w:pPr>
    </w:p>
    <w:p w14:paraId="500F8C25" w14:textId="77777777" w:rsidR="00C10C69" w:rsidRDefault="00C10C69" w:rsidP="00C10C69">
      <w:pPr>
        <w:spacing w:line="360" w:lineRule="auto"/>
        <w:jc w:val="both"/>
        <w:rPr>
          <w:color w:val="000000"/>
        </w:rPr>
      </w:pPr>
      <w:r>
        <w:rPr>
          <w:color w:val="000000"/>
        </w:rPr>
        <w:tab/>
        <w:t xml:space="preserve">O </w:t>
      </w:r>
      <w:r w:rsidRPr="00CA3A8E">
        <w:rPr>
          <w:i/>
          <w:color w:val="000000"/>
        </w:rPr>
        <w:t>GPUImage</w:t>
      </w:r>
      <w:r>
        <w:rPr>
          <w:color w:val="000000"/>
        </w:rPr>
        <w:t xml:space="preserve"> é um </w:t>
      </w:r>
      <w:r w:rsidRPr="00CA3A8E">
        <w:rPr>
          <w:i/>
          <w:color w:val="000000"/>
        </w:rPr>
        <w:t>framework</w:t>
      </w:r>
      <w:r>
        <w:rPr>
          <w:color w:val="000000"/>
        </w:rPr>
        <w:t xml:space="preserve"> de processamento de imagens </w:t>
      </w:r>
      <w:r w:rsidRPr="00C535F6">
        <w:rPr>
          <w:i/>
          <w:color w:val="000000"/>
        </w:rPr>
        <w:t>open source</w:t>
      </w:r>
      <w:r>
        <w:rPr>
          <w:i/>
          <w:color w:val="000000"/>
        </w:rPr>
        <w:t xml:space="preserve"> </w:t>
      </w:r>
      <w:r>
        <w:rPr>
          <w:color w:val="000000"/>
        </w:rPr>
        <w:t>desenvolvido por Brad Larson</w:t>
      </w:r>
      <w:r>
        <w:rPr>
          <w:i/>
          <w:color w:val="000000"/>
        </w:rPr>
        <w:t xml:space="preserve"> </w:t>
      </w:r>
      <w:r>
        <w:rPr>
          <w:color w:val="000000"/>
        </w:rPr>
        <w:t xml:space="preserve">utilizando a </w:t>
      </w:r>
      <w:r w:rsidR="00F71306">
        <w:rPr>
          <w:color w:val="000000"/>
        </w:rPr>
        <w:t xml:space="preserve">biblioteca </w:t>
      </w:r>
      <w:r w:rsidRPr="00CA3A8E">
        <w:rPr>
          <w:i/>
          <w:color w:val="000000"/>
        </w:rPr>
        <w:t>OpenGL ES 2.0</w:t>
      </w:r>
      <w:r>
        <w:rPr>
          <w:color w:val="000000"/>
        </w:rPr>
        <w:t xml:space="preserve">, projetado inicialmente para </w:t>
      </w:r>
      <w:r w:rsidRPr="00CA3A8E">
        <w:rPr>
          <w:i/>
          <w:color w:val="000000"/>
        </w:rPr>
        <w:t>iOS</w:t>
      </w:r>
      <w:r>
        <w:rPr>
          <w:color w:val="000000"/>
        </w:rPr>
        <w:t xml:space="preserve">. Esse </w:t>
      </w:r>
      <w:r w:rsidRPr="00CA3A8E">
        <w:rPr>
          <w:i/>
          <w:color w:val="000000"/>
        </w:rPr>
        <w:t>framework</w:t>
      </w:r>
      <w:r>
        <w:rPr>
          <w:color w:val="000000"/>
        </w:rPr>
        <w:t xml:space="preserve"> permite a aplicação de diversos filtros a imagens e vídeos. Os filtros de luminosidade e contraste presentes no </w:t>
      </w:r>
      <w:r w:rsidRPr="00CA3A8E">
        <w:rPr>
          <w:i/>
          <w:color w:val="000000"/>
        </w:rPr>
        <w:t>GPUImage</w:t>
      </w:r>
      <w:r>
        <w:rPr>
          <w:color w:val="000000"/>
        </w:rPr>
        <w:t xml:space="preserve"> auxiliam na correção de distorções de luminosidade provenientes do processo de captura, bem como auxiliam na separação morfológica entre os objetos e o fundo comum da imagem.</w:t>
      </w:r>
    </w:p>
    <w:p w14:paraId="7F803477" w14:textId="77777777" w:rsidR="00C10C69" w:rsidRDefault="00C10C69" w:rsidP="00C10C69">
      <w:pPr>
        <w:spacing w:line="360" w:lineRule="auto"/>
        <w:jc w:val="both"/>
        <w:rPr>
          <w:color w:val="000000"/>
        </w:rPr>
      </w:pPr>
    </w:p>
    <w:p w14:paraId="7469AEF1" w14:textId="77777777" w:rsidR="00C10C69" w:rsidRPr="00C535F6" w:rsidRDefault="00C10C69" w:rsidP="00C10C69">
      <w:pPr>
        <w:rPr>
          <w:color w:val="000000"/>
        </w:rPr>
      </w:pPr>
    </w:p>
    <w:p w14:paraId="15693B2E" w14:textId="77777777" w:rsidR="00C10C69" w:rsidRDefault="00C10C69" w:rsidP="00C10C69">
      <w:pPr>
        <w:pStyle w:val="Ttulo3"/>
      </w:pPr>
      <w:r>
        <w:t>5.4.3 Remoção de ruídos</w:t>
      </w:r>
    </w:p>
    <w:p w14:paraId="01100F48" w14:textId="77777777" w:rsidR="00C10C69" w:rsidRDefault="00C10C69" w:rsidP="00C10C69">
      <w:pPr>
        <w:spacing w:line="360" w:lineRule="auto"/>
        <w:jc w:val="both"/>
        <w:rPr>
          <w:shd w:val="clear" w:color="auto" w:fill="FFFFFF"/>
        </w:rPr>
      </w:pPr>
    </w:p>
    <w:p w14:paraId="533D4DC1" w14:textId="2E42D41C" w:rsidR="003A1237" w:rsidRDefault="00C10C69" w:rsidP="00E56CC0">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Pequenos ruídos são detectados e removidos</w:t>
      </w:r>
      <w:r w:rsidR="00617B44" w:rsidRPr="00CA3A8E">
        <w:rPr>
          <w:shd w:val="clear" w:color="auto" w:fill="FFFFFF"/>
        </w:rPr>
        <w:t>,</w:t>
      </w:r>
      <w:r>
        <w:rPr>
          <w:shd w:val="clear" w:color="auto" w:fill="FFFFFF"/>
        </w:rPr>
        <w:t xml:space="preserve"> automaticamente</w:t>
      </w:r>
      <w:r w:rsidR="00617B44" w:rsidRPr="00CA3A8E">
        <w:rPr>
          <w:shd w:val="clear" w:color="auto" w:fill="FFFFFF"/>
        </w:rPr>
        <w:t>,</w:t>
      </w:r>
      <w:r>
        <w:rPr>
          <w:shd w:val="clear" w:color="auto" w:fill="FFFFFF"/>
        </w:rPr>
        <w:t xml:space="preserve"> pelo processo de binarização. Entretanto, ruídos de maior intensidade podem ser equivocadamente classificados como </w:t>
      </w:r>
      <w:r w:rsidR="00E27739">
        <w:rPr>
          <w:shd w:val="clear" w:color="auto" w:fill="FFFFFF"/>
        </w:rPr>
        <w:t>possíveis caracteres</w:t>
      </w:r>
      <w:r>
        <w:rPr>
          <w:shd w:val="clear" w:color="auto" w:fill="FFFFFF"/>
        </w:rPr>
        <w:t xml:space="preserve"> na etapa de binarização.</w:t>
      </w:r>
    </w:p>
    <w:p w14:paraId="71DCC0E6" w14:textId="77777777" w:rsidR="00C10C69" w:rsidRDefault="00F71306" w:rsidP="00C10C69">
      <w:pPr>
        <w:spacing w:line="360" w:lineRule="auto"/>
        <w:ind w:firstLine="708"/>
        <w:jc w:val="both"/>
        <w:rPr>
          <w:shd w:val="clear" w:color="auto" w:fill="FFFFFF"/>
        </w:rPr>
      </w:pPr>
      <w:r>
        <w:rPr>
          <w:shd w:val="clear" w:color="auto" w:fill="FFFFFF"/>
        </w:rPr>
        <w:t xml:space="preserve">Portanto, afim de aprimorar a precisão de softwares </w:t>
      </w:r>
      <w:r w:rsidRPr="00CA3A8E">
        <w:rPr>
          <w:i/>
          <w:shd w:val="clear" w:color="auto" w:fill="FFFFFF"/>
        </w:rPr>
        <w:t>OCR</w:t>
      </w:r>
      <w:r>
        <w:rPr>
          <w:shd w:val="clear" w:color="auto" w:fill="FFFFFF"/>
        </w:rPr>
        <w:t xml:space="preserve">, utiliza-se operações de processamento de imagens com o objetivo de reduzir a ocorrência de ruídos em uma imagem, como as operações Erode e Dilate da </w:t>
      </w:r>
      <w:r w:rsidRPr="00CA3A8E">
        <w:rPr>
          <w:i/>
          <w:shd w:val="clear" w:color="auto" w:fill="FFFFFF"/>
        </w:rPr>
        <w:t>OpenCV</w:t>
      </w:r>
      <w:bookmarkStart w:id="1" w:name="_Ref494139004"/>
      <w:r w:rsidR="00792262" w:rsidRPr="00CA3A8E">
        <w:rPr>
          <w:rStyle w:val="Refdenotaderodap"/>
          <w:i/>
          <w:shd w:val="clear" w:color="auto" w:fill="FFFFFF"/>
        </w:rPr>
        <w:footnoteReference w:id="6"/>
      </w:r>
      <w:bookmarkEnd w:id="1"/>
      <w:r>
        <w:rPr>
          <w:shd w:val="clear" w:color="auto" w:fill="FFFFFF"/>
        </w:rPr>
        <w:t>.</w:t>
      </w:r>
    </w:p>
    <w:p w14:paraId="3CE124F3" w14:textId="77777777" w:rsidR="00C10C69" w:rsidRDefault="00C10C69" w:rsidP="00C10C69">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open source</w:t>
      </w:r>
      <w:r>
        <w:rPr>
          <w:i/>
          <w:shd w:val="clear" w:color="auto" w:fill="FFFFFF"/>
        </w:rPr>
        <w:t xml:space="preserve"> </w:t>
      </w:r>
      <w:r>
        <w:rPr>
          <w:shd w:val="clear" w:color="auto" w:fill="FFFFFF"/>
        </w:rPr>
        <w:t>OpenCV,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14:paraId="24535F9C" w14:textId="03B41C3F" w:rsidR="00C10C69" w:rsidRDefault="00C10C69" w:rsidP="0010340F">
      <w:pPr>
        <w:ind w:firstLine="708"/>
        <w:jc w:val="both"/>
        <w:rPr>
          <w:shd w:val="clear" w:color="auto" w:fill="FFFFFF"/>
        </w:rPr>
      </w:pPr>
      <w:r>
        <w:rPr>
          <w:shd w:val="clear" w:color="auto" w:fill="FFFFFF"/>
        </w:rPr>
        <w:t xml:space="preserve">A </w:t>
      </w:r>
      <w:r w:rsidR="00AA786E" w:rsidRPr="00AA786E">
        <w:rPr>
          <w:shd w:val="clear" w:color="auto" w:fill="FFFFFF"/>
        </w:rPr>
        <w:fldChar w:fldCharType="begin"/>
      </w:r>
      <w:r w:rsidR="00AA786E" w:rsidRPr="00AA786E">
        <w:rPr>
          <w:shd w:val="clear" w:color="auto" w:fill="FFFFFF"/>
        </w:rPr>
        <w:instrText xml:space="preserve"> REF _Ref494139976 \h  \* MERGEFORMAT </w:instrText>
      </w:r>
      <w:r w:rsidR="00AA786E" w:rsidRPr="00AA786E">
        <w:rPr>
          <w:shd w:val="clear" w:color="auto" w:fill="FFFFFF"/>
        </w:rPr>
      </w:r>
      <w:r w:rsidR="00AA786E" w:rsidRPr="00AA786E">
        <w:rPr>
          <w:shd w:val="clear" w:color="auto" w:fill="FFFFFF"/>
        </w:rPr>
        <w:fldChar w:fldCharType="separate"/>
      </w:r>
      <w:r w:rsidR="00AA786E" w:rsidRPr="00AA786E">
        <w:t xml:space="preserve">Figura </w:t>
      </w:r>
      <w:r w:rsidR="00AA786E" w:rsidRPr="00AA786E">
        <w:rPr>
          <w:noProof/>
        </w:rPr>
        <w:t>1</w:t>
      </w:r>
      <w:r w:rsidR="00AA786E" w:rsidRPr="00AA786E">
        <w:rPr>
          <w:shd w:val="clear" w:color="auto" w:fill="FFFFFF"/>
        </w:rPr>
        <w:fldChar w:fldCharType="end"/>
      </w:r>
      <w:r w:rsidR="00AA786E">
        <w:rPr>
          <w:shd w:val="clear" w:color="auto" w:fill="FFFFFF"/>
        </w:rPr>
        <w:t xml:space="preserve"> </w:t>
      </w:r>
      <w:r>
        <w:rPr>
          <w:shd w:val="clear" w:color="auto" w:fill="FFFFFF"/>
        </w:rPr>
        <w:t>ilustra a aplicação das operações Erode e Dilate por meio da</w:t>
      </w:r>
      <w:ins w:id="2" w:author="Gustavo Aurélio Prieto" w:date="2017-09-28T15:18:00Z">
        <w:r w:rsidR="001F421D">
          <w:rPr>
            <w:shd w:val="clear" w:color="auto" w:fill="FFFFFF"/>
          </w:rPr>
          <w:t xml:space="preserve"> </w:t>
        </w:r>
      </w:ins>
      <w:r>
        <w:rPr>
          <w:shd w:val="clear" w:color="auto" w:fill="FFFFFF"/>
        </w:rPr>
        <w:t>OpenCV:</w:t>
      </w:r>
    </w:p>
    <w:p w14:paraId="4B363F7F" w14:textId="5534E2E8" w:rsidR="00C10C69" w:rsidRPr="00417B0D" w:rsidRDefault="00C10C69" w:rsidP="00417B0D">
      <w:pPr>
        <w:rPr>
          <w:shd w:val="clear" w:color="auto" w:fill="FFFFFF"/>
        </w:rPr>
      </w:pPr>
      <w:r>
        <w:rPr>
          <w:shd w:val="clear" w:color="auto" w:fill="FFFFFF"/>
        </w:rPr>
        <w:tab/>
      </w:r>
    </w:p>
    <w:p w14:paraId="01911109" w14:textId="59FE2CA5"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F129C3">
        <w:rPr>
          <w:b/>
          <w:i w:val="0"/>
          <w:noProof/>
          <w:color w:val="auto"/>
          <w:sz w:val="20"/>
          <w:szCs w:val="20"/>
        </w:rPr>
        <w:t>1</w:t>
      </w:r>
      <w:r w:rsidR="00857640">
        <w:rPr>
          <w:b/>
          <w:i w:val="0"/>
          <w:color w:val="auto"/>
          <w:sz w:val="20"/>
          <w:szCs w:val="20"/>
        </w:rPr>
        <w:fldChar w:fldCharType="end"/>
      </w:r>
      <w:r w:rsidRPr="00417B0D">
        <w:rPr>
          <w:b/>
          <w:i w:val="0"/>
          <w:color w:val="auto"/>
          <w:sz w:val="20"/>
          <w:szCs w:val="20"/>
        </w:rPr>
        <w:t>- Aplicação das operações Erode e Dilate da OpenCV</w:t>
      </w:r>
    </w:p>
    <w:p w14:paraId="7B2EB876" w14:textId="77777777" w:rsidR="00C10C69" w:rsidRDefault="00C10C69" w:rsidP="00C10C69">
      <w:pPr>
        <w:keepNext/>
        <w:jc w:val="center"/>
      </w:pPr>
      <w:r>
        <w:rPr>
          <w:noProof/>
          <w:shd w:val="clear" w:color="auto" w:fill="FFFFFF"/>
        </w:rPr>
        <w:drawing>
          <wp:inline distT="0" distB="0" distL="0" distR="0" wp14:anchorId="3A613547" wp14:editId="3E45B9C3">
            <wp:extent cx="5398770" cy="1621790"/>
            <wp:effectExtent l="0" t="0" r="0" b="0"/>
            <wp:docPr id="1" name="Imagem 1" descr="C:\Users\Comptek\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tek\AppData\Local\Microsoft\Windows\INetCache\Content.Word\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621790"/>
                    </a:xfrm>
                    <a:prstGeom prst="rect">
                      <a:avLst/>
                    </a:prstGeom>
                    <a:noFill/>
                    <a:ln>
                      <a:noFill/>
                    </a:ln>
                  </pic:spPr>
                </pic:pic>
              </a:graphicData>
            </a:graphic>
          </wp:inline>
        </w:drawing>
      </w:r>
    </w:p>
    <w:p w14:paraId="4A677217" w14:textId="77777777" w:rsidR="00C10C69" w:rsidRDefault="00C10C69" w:rsidP="00C10C69">
      <w:pPr>
        <w:rPr>
          <w:b/>
        </w:rPr>
      </w:pPr>
    </w:p>
    <w:p w14:paraId="7D90B37E" w14:textId="77777777" w:rsidR="00C10C69" w:rsidRPr="00715F14" w:rsidRDefault="00C10C69" w:rsidP="00C10C69">
      <w:pPr>
        <w:jc w:val="center"/>
        <w:rPr>
          <w:i/>
          <w:sz w:val="20"/>
          <w:szCs w:val="20"/>
        </w:rPr>
      </w:pPr>
      <w:r w:rsidRPr="00715F14">
        <w:rPr>
          <w:i/>
          <w:sz w:val="20"/>
          <w:szCs w:val="20"/>
        </w:rPr>
        <w:t>Fonte: Elaborada pelo autor</w:t>
      </w:r>
    </w:p>
    <w:p w14:paraId="3342F27E" w14:textId="77777777" w:rsidR="00C10C69" w:rsidRDefault="00C10C69" w:rsidP="00C10C69">
      <w:pPr>
        <w:rPr>
          <w:b/>
        </w:rPr>
      </w:pPr>
    </w:p>
    <w:p w14:paraId="2A5DA038" w14:textId="77777777" w:rsidR="00C10C69" w:rsidRDefault="00C10C69" w:rsidP="00C10C69">
      <w:pPr>
        <w:rPr>
          <w:b/>
        </w:rPr>
      </w:pPr>
    </w:p>
    <w:p w14:paraId="64D85304" w14:textId="77777777" w:rsidR="00C10C69" w:rsidRDefault="00C10C69" w:rsidP="00C10C69">
      <w:pPr>
        <w:rPr>
          <w:b/>
        </w:rPr>
      </w:pPr>
    </w:p>
    <w:p w14:paraId="59F5B604" w14:textId="77777777" w:rsidR="00C10C69" w:rsidRDefault="00C10C69" w:rsidP="00C10C69">
      <w:pPr>
        <w:pStyle w:val="Ttulo3"/>
      </w:pPr>
      <w:r w:rsidRPr="007A7913">
        <w:t>5.4.4 Binarização e Algoritmo de limiarização de OTSU</w:t>
      </w:r>
    </w:p>
    <w:p w14:paraId="42549111" w14:textId="77777777" w:rsidR="00C10C69" w:rsidRDefault="00C10C69" w:rsidP="00C10C69">
      <w:pPr>
        <w:rPr>
          <w:b/>
        </w:rPr>
      </w:pPr>
    </w:p>
    <w:p w14:paraId="414E1C4E" w14:textId="5CFB8D38" w:rsidR="00C10C69" w:rsidRDefault="00C10C69" w:rsidP="00C10C69">
      <w:pPr>
        <w:spacing w:line="360" w:lineRule="auto"/>
        <w:jc w:val="both"/>
        <w:rPr>
          <w:shd w:val="clear" w:color="auto" w:fill="FFFFFF"/>
        </w:rPr>
      </w:pPr>
      <w:r>
        <w:rPr>
          <w:b/>
        </w:rPr>
        <w:tab/>
      </w:r>
      <w:r w:rsidRPr="008D4443">
        <w:t>A</w:t>
      </w:r>
      <w:r>
        <w:t xml:space="preserve"> binarização ou limiarização é o processo de segmentação de uma imagem</w:t>
      </w:r>
      <w:r w:rsidR="007A7913" w:rsidRPr="006676E3">
        <w:t>,</w:t>
      </w:r>
      <w:r>
        <w:t xml:space="preserve"> de acordo com a c</w:t>
      </w:r>
      <w:r w:rsidR="007A7913">
        <w:t>ontextualização de seu conteúdo</w:t>
      </w:r>
      <w:r w:rsidR="007A7913" w:rsidRPr="006676E3">
        <w:t>, no qual consiste na subdivisão</w:t>
      </w:r>
      <w:r>
        <w:t xml:space="preserve"> </w:t>
      </w:r>
      <w:r w:rsidR="007A7913" w:rsidRPr="006676E3">
        <w:t>d</w:t>
      </w:r>
      <w:r w:rsidRPr="006676E3">
        <w:t>a</w:t>
      </w:r>
      <w:r>
        <w:t xml:space="preserve"> imagem em regiões ou objetos distintos. O processo de binarização permite a conversão de uma imagem </w:t>
      </w:r>
      <w:r w:rsidRPr="00BC207F">
        <w:rPr>
          <w:i/>
        </w:rPr>
        <w:t>grayscale</w:t>
      </w:r>
      <w:r>
        <w:rPr>
          <w:i/>
        </w:rPr>
        <w:t xml:space="preserve"> </w:t>
      </w:r>
      <w:r>
        <w:t>em uma imagem binária (preto e branco), de forma a separar em duas classes diferentes objetos e regiões significativas (</w:t>
      </w:r>
      <w:r>
        <w:rPr>
          <w:i/>
        </w:rPr>
        <w:t>foreground</w:t>
      </w:r>
      <w:r>
        <w:t>)</w:t>
      </w:r>
      <w:r w:rsidR="00667D7F" w:rsidRPr="006676E3">
        <w:t>,</w:t>
      </w:r>
      <w:r>
        <w:t xml:space="preserve"> fundo ou cenário insignificativo (</w:t>
      </w:r>
      <w:r w:rsidRPr="00F86F6C">
        <w:rPr>
          <w:i/>
        </w:rPr>
        <w:t>background</w:t>
      </w:r>
      <w:r>
        <w:t xml:space="preserve">). </w:t>
      </w:r>
      <w:r w:rsidR="00667D7F" w:rsidRPr="006676E3">
        <w:t>Este</w:t>
      </w:r>
      <w:r>
        <w:t xml:space="preserve"> processo pode ser definido pela função s = T(r)</w:t>
      </w:r>
      <w:r w:rsidR="00667D7F" w:rsidRPr="006676E3">
        <w:t>, onde</w:t>
      </w:r>
      <w:r w:rsidRPr="006676E3">
        <w:t xml:space="preserve"> </w:t>
      </w:r>
      <w:r w:rsidR="008F2309" w:rsidRPr="006676E3">
        <w:t>há</w:t>
      </w:r>
      <w:r w:rsidR="00667D7F" w:rsidRPr="006676E3">
        <w:t xml:space="preserve"> </w:t>
      </w:r>
      <w:r w:rsidRPr="006676E3">
        <w:t>compara</w:t>
      </w:r>
      <w:r w:rsidR="008F2309" w:rsidRPr="006676E3">
        <w:t>ção</w:t>
      </w:r>
      <w:r>
        <w:t xml:space="preserve"> </w:t>
      </w:r>
      <w:r w:rsidR="008F2309" w:rsidRPr="006676E3">
        <w:t>d</w:t>
      </w:r>
      <w:r w:rsidRPr="006676E3">
        <w:t>o</w:t>
      </w:r>
      <w:r>
        <w:t xml:space="preserve"> sinal de entrada com um determinado valor de </w:t>
      </w:r>
      <w:r w:rsidRPr="00BC207F">
        <w:rPr>
          <w:i/>
        </w:rPr>
        <w:t>threshold</w:t>
      </w:r>
      <w:r>
        <w:t xml:space="preserve"> (T). </w:t>
      </w:r>
      <w:r w:rsidR="008F2309" w:rsidRPr="006676E3">
        <w:t>O</w:t>
      </w:r>
      <w:r w:rsidR="008F2309" w:rsidRPr="006676E3">
        <w:rPr>
          <w:color w:val="FF0000"/>
        </w:rPr>
        <w:t xml:space="preserve"> </w:t>
      </w:r>
      <w:r w:rsidR="008F2309" w:rsidRPr="006676E3">
        <w:rPr>
          <w:i/>
        </w:rPr>
        <w:t>threshold</w:t>
      </w:r>
      <w:r w:rsidR="008F2309">
        <w:t xml:space="preserve"> </w:t>
      </w:r>
      <w:r>
        <w:t>pode ser pré-determinado ou calculado dinamicamente de acordo com aspectos da imagem</w:t>
      </w:r>
      <w:r w:rsidRPr="00BB5A87">
        <w:t>,</w:t>
      </w:r>
      <w:r w:rsidR="006676E3">
        <w:t xml:space="preserve"> p</w:t>
      </w:r>
      <w:r w:rsidR="00BB5A87" w:rsidRPr="006676E3">
        <w:t>ois</w:t>
      </w:r>
      <w:r w:rsidRPr="00BB5A87">
        <w:t xml:space="preserve"> </w:t>
      </w:r>
      <w:r w:rsidR="00BB5A87" w:rsidRPr="00BB5A87">
        <w:t>s</w:t>
      </w:r>
      <w:r>
        <w:t xml:space="preserve">erve como referência para a separação dos níveis de cinza. O sinal de saída 0 (preto) ou 1 (branco) é obtido pela seguinte relação: 1, se r &gt; T, ou 0, se r &lt; T. A ocorrência de igualdade entre r e T é tratada de acordo com a ocasião. </w:t>
      </w:r>
      <w:r w:rsidRPr="008D4443">
        <w:t>(</w:t>
      </w:r>
      <w:r w:rsidRPr="001235E8">
        <w:rPr>
          <w:shd w:val="clear" w:color="auto" w:fill="FFFFFF"/>
        </w:rPr>
        <w:t>VALA</w:t>
      </w:r>
      <w:r>
        <w:rPr>
          <w:shd w:val="clear" w:color="auto" w:fill="FFFFFF"/>
        </w:rPr>
        <w:t>, 2013).</w:t>
      </w:r>
    </w:p>
    <w:p w14:paraId="7E83AF2A" w14:textId="7489AC4F" w:rsidR="004258D3" w:rsidRDefault="004258D3" w:rsidP="001B2140">
      <w:pPr>
        <w:spacing w:line="360" w:lineRule="auto"/>
        <w:jc w:val="both"/>
        <w:rPr>
          <w:shd w:val="clear" w:color="auto" w:fill="FFFFFF"/>
        </w:rPr>
      </w:pPr>
      <w:r>
        <w:rPr>
          <w:shd w:val="clear" w:color="auto" w:fill="FFFFFF"/>
        </w:rPr>
        <w:tab/>
      </w:r>
      <w:r w:rsidR="001B2140">
        <w:rPr>
          <w:shd w:val="clear" w:color="auto" w:fill="FFFFFF"/>
        </w:rPr>
        <w:t>Existem diversos algoritmos de binarização distintos,</w:t>
      </w:r>
      <w:r w:rsidR="000861F4">
        <w:rPr>
          <w:shd w:val="clear" w:color="auto" w:fill="FFFFFF"/>
        </w:rPr>
        <w:t xml:space="preserve"> </w:t>
      </w:r>
      <w:r w:rsidR="000861F4" w:rsidRPr="006676E3">
        <w:rPr>
          <w:shd w:val="clear" w:color="auto" w:fill="FFFFFF"/>
        </w:rPr>
        <w:t>tais</w:t>
      </w:r>
      <w:r w:rsidR="001B2140">
        <w:rPr>
          <w:shd w:val="clear" w:color="auto" w:fill="FFFFFF"/>
        </w:rPr>
        <w:t xml:space="preserve"> como o método de Otsu</w:t>
      </w:r>
      <w:r w:rsidR="000861F4">
        <w:rPr>
          <w:shd w:val="clear" w:color="auto" w:fill="FFFFFF"/>
        </w:rPr>
        <w:t xml:space="preserve"> </w:t>
      </w:r>
      <w:r w:rsidR="000861F4" w:rsidRPr="00F913E5">
        <w:rPr>
          <w:shd w:val="clear" w:color="auto" w:fill="FFFFFF"/>
        </w:rPr>
        <w:t>(</w:t>
      </w:r>
      <w:r w:rsidR="00F913E5" w:rsidRPr="00D71AA4">
        <w:rPr>
          <w:shd w:val="clear" w:color="auto" w:fill="FFFFFF"/>
          <w:lang w:val="en-US"/>
        </w:rPr>
        <w:t>OTSU</w:t>
      </w:r>
      <w:r w:rsidR="00F913E5">
        <w:rPr>
          <w:shd w:val="clear" w:color="auto" w:fill="FFFFFF"/>
          <w:lang w:val="en-US"/>
        </w:rPr>
        <w:t>, 1979</w:t>
      </w:r>
      <w:r w:rsidR="000861F4" w:rsidRPr="00F913E5">
        <w:rPr>
          <w:shd w:val="clear" w:color="auto" w:fill="FFFFFF"/>
        </w:rPr>
        <w:t>)</w:t>
      </w:r>
      <w:r w:rsidR="001B2140">
        <w:rPr>
          <w:shd w:val="clear" w:color="auto" w:fill="FFFFFF"/>
        </w:rPr>
        <w:t xml:space="preserve">, o algoritmo de </w:t>
      </w:r>
      <w:r w:rsidR="001B2140">
        <w:t>Klittler</w:t>
      </w:r>
      <w:r w:rsidR="00F913E5">
        <w:t>-</w:t>
      </w:r>
      <w:r w:rsidR="001B2140">
        <w:t>Illingworth</w:t>
      </w:r>
      <w:r w:rsidR="000861F4">
        <w:t xml:space="preserve"> </w:t>
      </w:r>
      <w:r w:rsidR="000861F4" w:rsidRPr="00F913E5">
        <w:rPr>
          <w:shd w:val="clear" w:color="auto" w:fill="FFFFFF"/>
        </w:rPr>
        <w:t>(</w:t>
      </w:r>
      <w:r w:rsidR="00F913E5" w:rsidRPr="00F913E5">
        <w:rPr>
          <w:lang w:val="en-US"/>
        </w:rPr>
        <w:t>KITTLER</w:t>
      </w:r>
      <w:r w:rsidR="00F913E5">
        <w:rPr>
          <w:lang w:val="en-US"/>
        </w:rPr>
        <w:t>, 1985</w:t>
      </w:r>
      <w:r w:rsidR="000861F4" w:rsidRPr="00F913E5">
        <w:rPr>
          <w:shd w:val="clear" w:color="auto" w:fill="FFFFFF"/>
        </w:rPr>
        <w:t>)</w:t>
      </w:r>
      <w:r w:rsidR="001B2140">
        <w:rPr>
          <w:shd w:val="clear" w:color="auto" w:fill="FFFFFF"/>
        </w:rPr>
        <w:t xml:space="preserve">, a limiarização adaptativa de </w:t>
      </w:r>
      <w:r w:rsidR="001B2140">
        <w:t>Bernsen</w:t>
      </w:r>
      <w:r w:rsidR="000861F4">
        <w:t xml:space="preserve"> </w:t>
      </w:r>
      <w:r w:rsidR="000861F4" w:rsidRPr="00F913E5">
        <w:rPr>
          <w:shd w:val="clear" w:color="auto" w:fill="FFFFFF"/>
        </w:rPr>
        <w:t>(</w:t>
      </w:r>
      <w:r w:rsidR="00F913E5" w:rsidRPr="00F913E5">
        <w:t>BERNSEN</w:t>
      </w:r>
      <w:r w:rsidR="00F913E5">
        <w:t>, 1986</w:t>
      </w:r>
      <w:r w:rsidR="000861F4" w:rsidRPr="00F913E5">
        <w:rPr>
          <w:shd w:val="clear" w:color="auto" w:fill="FFFFFF"/>
        </w:rPr>
        <w:t>)</w:t>
      </w:r>
      <w:r w:rsidR="001B2140">
        <w:t>, a limiarização de Tsai</w:t>
      </w:r>
      <w:r w:rsidR="000861F4">
        <w:t xml:space="preserve"> </w:t>
      </w:r>
      <w:r w:rsidR="000861F4" w:rsidRPr="00F913E5">
        <w:rPr>
          <w:shd w:val="clear" w:color="auto" w:fill="FFFFFF"/>
        </w:rPr>
        <w:t>(</w:t>
      </w:r>
      <w:r w:rsidR="00F913E5" w:rsidRPr="00F913E5">
        <w:rPr>
          <w:shd w:val="clear" w:color="auto" w:fill="FFFFFF"/>
        </w:rPr>
        <w:t>TSAI, 1985</w:t>
      </w:r>
      <w:r w:rsidR="000861F4" w:rsidRPr="00F913E5">
        <w:rPr>
          <w:shd w:val="clear" w:color="auto" w:fill="FFFFFF"/>
        </w:rPr>
        <w:t>)</w:t>
      </w:r>
      <w:r w:rsidR="001B2140">
        <w:t xml:space="preserve">, a </w:t>
      </w:r>
      <w:r w:rsidR="001B2140" w:rsidRPr="001B2140">
        <w:t xml:space="preserve">limiarização de </w:t>
      </w:r>
      <w:r w:rsidR="001B2140">
        <w:t>Niblack</w:t>
      </w:r>
      <w:r w:rsidR="000861F4">
        <w:t xml:space="preserve"> </w:t>
      </w:r>
      <w:r w:rsidR="000861F4" w:rsidRPr="001D1078">
        <w:rPr>
          <w:shd w:val="clear" w:color="auto" w:fill="FFFFFF"/>
        </w:rPr>
        <w:t>(</w:t>
      </w:r>
      <w:r w:rsidR="001D1078">
        <w:rPr>
          <w:shd w:val="clear" w:color="auto" w:fill="FFFFFF"/>
        </w:rPr>
        <w:t xml:space="preserve">NIBLACK, </w:t>
      </w:r>
      <w:r w:rsidR="001D1078" w:rsidRPr="001D1078">
        <w:rPr>
          <w:color w:val="000000"/>
          <w:lang w:val="en-US"/>
        </w:rPr>
        <w:t>1986</w:t>
      </w:r>
      <w:r w:rsidR="000861F4" w:rsidRPr="001D1078">
        <w:rPr>
          <w:shd w:val="clear" w:color="auto" w:fill="FFFFFF"/>
        </w:rPr>
        <w:t>)</w:t>
      </w:r>
      <w:r w:rsidR="000861F4" w:rsidRPr="001D1078">
        <w:t>,</w:t>
      </w:r>
      <w:r w:rsidR="000861F4">
        <w:t xml:space="preserve"> </w:t>
      </w:r>
      <w:r w:rsidR="001B2140">
        <w:t>entre outros. Em estudo comparativo</w:t>
      </w:r>
      <w:r w:rsidR="00884922" w:rsidRPr="006676E3">
        <w:t>,</w:t>
      </w:r>
      <w:r w:rsidR="001B2140" w:rsidRPr="006676E3">
        <w:t xml:space="preserve"> aplicado ao reconhecimento de caracteres em manuscritos antigos, Chamchong (20</w:t>
      </w:r>
      <w:r w:rsidR="001B2140">
        <w:t>10) destaca o algoritmo de Otsu devido à precisão e velocidade de processamento</w:t>
      </w:r>
      <w:r w:rsidR="00884922" w:rsidRPr="006676E3">
        <w:t>, ao passo que</w:t>
      </w:r>
      <w:r w:rsidR="00924227">
        <w:t xml:space="preserve"> Gupta (2007) obteve resultados semelhantes</w:t>
      </w:r>
      <w:r w:rsidR="001B2140">
        <w:t xml:space="preserve"> </w:t>
      </w:r>
      <w:r w:rsidR="00924227">
        <w:t>quanto a performance do algoritmo de Otsu, apesar de ambos os autores citarem problemas de excesso de ruído ou perda de informações na imagem</w:t>
      </w:r>
      <w:r w:rsidR="00FB57F2">
        <w:t xml:space="preserve"> </w:t>
      </w:r>
      <w:r w:rsidR="00FB57F2" w:rsidRPr="006676E3">
        <w:t>aplicada a</w:t>
      </w:r>
      <w:r w:rsidR="00924227">
        <w:t xml:space="preserve"> cenários </w:t>
      </w:r>
      <w:r w:rsidR="006676E3">
        <w:t>em que</w:t>
      </w:r>
      <w:r w:rsidR="00FB57F2">
        <w:t xml:space="preserve"> a figura original </w:t>
      </w:r>
      <w:r w:rsidR="00FB57F2" w:rsidRPr="006676E3">
        <w:t>apresentou</w:t>
      </w:r>
      <w:r w:rsidR="00924227">
        <w:t xml:space="preserve"> baixa qualidade </w:t>
      </w:r>
      <w:r>
        <w:t>(CHAMCHONG, 2010</w:t>
      </w:r>
      <w:r w:rsidR="00924227">
        <w:t xml:space="preserve">; </w:t>
      </w:r>
      <w:r w:rsidR="00924227" w:rsidRPr="00924227">
        <w:t>G</w:t>
      </w:r>
      <w:r w:rsidR="00924227">
        <w:t>UPTA, 2007</w:t>
      </w:r>
      <w:r>
        <w:t>).</w:t>
      </w:r>
    </w:p>
    <w:p w14:paraId="6CA0C216" w14:textId="471E4978" w:rsidR="00296BE2" w:rsidRDefault="00C10C69" w:rsidP="00296BE2">
      <w:pPr>
        <w:spacing w:line="360" w:lineRule="auto"/>
        <w:ind w:firstLine="708"/>
        <w:jc w:val="both"/>
        <w:rPr>
          <w:shd w:val="clear" w:color="auto" w:fill="FFFFFF"/>
        </w:rPr>
      </w:pPr>
      <w:r>
        <w:rPr>
          <w:shd w:val="clear" w:color="auto" w:fill="FFFFFF"/>
        </w:rPr>
        <w:lastRenderedPageBreak/>
        <w:t xml:space="preserve">A binarização de Otsu é um algoritmo de binarização desenvolvido por Otsu (1979) que, ao oposto de utilizar um valor arbitrário, calcula o valor de </w:t>
      </w:r>
      <w:r w:rsidRPr="00773894">
        <w:rPr>
          <w:i/>
          <w:shd w:val="clear" w:color="auto" w:fill="FFFFFF"/>
        </w:rPr>
        <w:t>threshold</w:t>
      </w:r>
      <w:r>
        <w:rPr>
          <w:shd w:val="clear" w:color="auto" w:fill="FFFFFF"/>
        </w:rPr>
        <w:t xml:space="preserve"> automaticamente a partir de análise do histograma da imagem. </w:t>
      </w:r>
      <w:r w:rsidR="00197844" w:rsidRPr="006676E3">
        <w:rPr>
          <w:shd w:val="clear" w:color="auto" w:fill="FFFFFF"/>
        </w:rPr>
        <w:t>Ao considerar</w:t>
      </w:r>
      <w:r>
        <w:rPr>
          <w:shd w:val="clear" w:color="auto" w:fill="FFFFFF"/>
        </w:rPr>
        <w:t xml:space="preserve"> uma imagem bimodal (imagem cujo histograma apresenta dois picos), o algoritmo de Otsu calcula um valor entre os dois picos do histograma</w:t>
      </w:r>
      <w:r w:rsidRPr="00197844">
        <w:rPr>
          <w:strike/>
          <w:color w:val="FF0000"/>
          <w:shd w:val="clear" w:color="auto" w:fill="FFFFFF"/>
        </w:rPr>
        <w:t>,</w:t>
      </w:r>
      <w:r>
        <w:rPr>
          <w:shd w:val="clear" w:color="auto" w:fill="FFFFFF"/>
        </w:rPr>
        <w:t xml:space="preserve"> e o utiliza como parâmetro </w:t>
      </w:r>
      <w:r w:rsidRPr="005F501B">
        <w:rPr>
          <w:i/>
          <w:shd w:val="clear" w:color="auto" w:fill="FFFFFF"/>
        </w:rPr>
        <w:t>threshold</w:t>
      </w:r>
      <w:r>
        <w:rPr>
          <w:shd w:val="clear" w:color="auto" w:fill="FFFFFF"/>
        </w:rPr>
        <w:t xml:space="preserve">. </w:t>
      </w:r>
      <w:r w:rsidR="00197844">
        <w:rPr>
          <w:shd w:val="clear" w:color="auto" w:fill="FFFFFF"/>
        </w:rPr>
        <w:t xml:space="preserve">A proposta </w:t>
      </w:r>
      <w:r w:rsidR="00197844" w:rsidRPr="006676E3">
        <w:rPr>
          <w:shd w:val="clear" w:color="auto" w:fill="FFFFFF"/>
        </w:rPr>
        <w:t>deste</w:t>
      </w:r>
      <w:r w:rsidR="00296BE2">
        <w:rPr>
          <w:shd w:val="clear" w:color="auto" w:fill="FFFFFF"/>
        </w:rPr>
        <w:t xml:space="preserve"> algoritmo é realizar uma iteração </w:t>
      </w:r>
      <w:r w:rsidR="00296BE2" w:rsidRPr="00861D5C">
        <w:rPr>
          <w:shd w:val="clear" w:color="auto" w:fill="FFFFFF"/>
        </w:rPr>
        <w:t>por</w:t>
      </w:r>
      <w:r w:rsidR="00296BE2">
        <w:rPr>
          <w:shd w:val="clear" w:color="auto" w:fill="FFFFFF"/>
        </w:rPr>
        <w:t xml:space="preserve"> </w:t>
      </w:r>
      <w:r w:rsidR="00296BE2" w:rsidRPr="00861D5C">
        <w:rPr>
          <w:shd w:val="clear" w:color="auto" w:fill="FFFFFF"/>
        </w:rPr>
        <w:t>todos</w:t>
      </w:r>
      <w:r w:rsidR="00296BE2">
        <w:rPr>
          <w:shd w:val="clear" w:color="auto" w:fill="FFFFFF"/>
        </w:rPr>
        <w:t xml:space="preserve"> </w:t>
      </w:r>
      <w:r w:rsidR="00296BE2" w:rsidRPr="00861D5C">
        <w:rPr>
          <w:shd w:val="clear" w:color="auto" w:fill="FFFFFF"/>
        </w:rPr>
        <w:t>os</w:t>
      </w:r>
      <w:r w:rsidR="00296BE2">
        <w:rPr>
          <w:shd w:val="clear" w:color="auto" w:fill="FFFFFF"/>
        </w:rPr>
        <w:t xml:space="preserve"> </w:t>
      </w:r>
      <w:r w:rsidR="00296BE2" w:rsidRPr="00861D5C">
        <w:rPr>
          <w:shd w:val="clear" w:color="auto" w:fill="FFFFFF"/>
        </w:rPr>
        <w:t>valores</w:t>
      </w:r>
      <w:r w:rsidR="00296BE2">
        <w:rPr>
          <w:shd w:val="clear" w:color="auto" w:fill="FFFFFF"/>
        </w:rPr>
        <w:t xml:space="preserve"> </w:t>
      </w:r>
      <w:r w:rsidR="00296BE2" w:rsidRPr="00861D5C">
        <w:rPr>
          <w:shd w:val="clear" w:color="auto" w:fill="FFFFFF"/>
        </w:rPr>
        <w:t>possíveis</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o</w:t>
      </w:r>
      <w:r w:rsidR="00296BE2">
        <w:rPr>
          <w:shd w:val="clear" w:color="auto" w:fill="FFFFFF"/>
        </w:rPr>
        <w:t xml:space="preserve"> </w:t>
      </w:r>
      <w:r w:rsidR="00296BE2" w:rsidRPr="00861D5C">
        <w:rPr>
          <w:i/>
          <w:shd w:val="clear" w:color="auto" w:fill="FFFFFF"/>
        </w:rPr>
        <w:t>threshold</w:t>
      </w:r>
      <w:r w:rsidR="00296BE2" w:rsidRPr="00861D5C">
        <w:rPr>
          <w:shd w:val="clear" w:color="auto" w:fill="FFFFFF"/>
        </w:rPr>
        <w:t>,</w:t>
      </w:r>
      <w:r w:rsidR="00296BE2">
        <w:rPr>
          <w:shd w:val="clear" w:color="auto" w:fill="FFFFFF"/>
        </w:rPr>
        <w:t xml:space="preserve"> com o objetivo de identificar o valor </w:t>
      </w:r>
      <w:r w:rsidR="00296BE2" w:rsidRPr="00861D5C">
        <w:rPr>
          <w:shd w:val="clear" w:color="auto" w:fill="FFFFFF"/>
        </w:rPr>
        <w:t>que</w:t>
      </w:r>
      <w:r w:rsidR="00296BE2">
        <w:rPr>
          <w:shd w:val="clear" w:color="auto" w:fill="FFFFFF"/>
        </w:rPr>
        <w:t xml:space="preserve"> </w:t>
      </w:r>
      <w:r w:rsidR="00296BE2" w:rsidRPr="00861D5C">
        <w:rPr>
          <w:shd w:val="clear" w:color="auto" w:fill="FFFFFF"/>
        </w:rPr>
        <w:t>minimiza</w:t>
      </w:r>
      <w:r w:rsidR="00296BE2">
        <w:rPr>
          <w:shd w:val="clear" w:color="auto" w:fill="FFFFFF"/>
        </w:rPr>
        <w:t xml:space="preserve"> </w:t>
      </w:r>
      <w:r w:rsidR="00296BE2" w:rsidRPr="00861D5C">
        <w:rPr>
          <w:shd w:val="clear" w:color="auto" w:fill="FFFFFF"/>
        </w:rPr>
        <w:t>a</w:t>
      </w:r>
      <w:r w:rsidR="00296BE2">
        <w:rPr>
          <w:shd w:val="clear" w:color="auto" w:fill="FFFFFF"/>
        </w:rPr>
        <w:t xml:space="preserve"> </w:t>
      </w:r>
      <w:r w:rsidR="00296BE2" w:rsidRPr="00861D5C">
        <w:rPr>
          <w:shd w:val="clear" w:color="auto" w:fill="FFFFFF"/>
        </w:rPr>
        <w:t>soma da variância</w:t>
      </w:r>
      <w:r w:rsidR="00296BE2">
        <w:rPr>
          <w:shd w:val="clear" w:color="auto" w:fill="FFFFFF"/>
        </w:rPr>
        <w:t xml:space="preserve"> intraclasses da imagem.  </w:t>
      </w:r>
      <w:r w:rsidR="00296BE2" w:rsidRPr="00861D5C">
        <w:rPr>
          <w:shd w:val="clear" w:color="auto" w:fill="FFFFFF"/>
        </w:rPr>
        <w:t>A</w:t>
      </w:r>
      <w:r w:rsidR="00296BE2">
        <w:rPr>
          <w:shd w:val="clear" w:color="auto" w:fill="FFFFFF"/>
        </w:rPr>
        <w:t xml:space="preserve"> </w:t>
      </w:r>
      <w:r w:rsidR="00296BE2" w:rsidRPr="00861D5C">
        <w:rPr>
          <w:shd w:val="clear" w:color="auto" w:fill="FFFFFF"/>
        </w:rPr>
        <w:t>variância</w:t>
      </w:r>
      <w:r w:rsidR="00296BE2">
        <w:rPr>
          <w:shd w:val="clear" w:color="auto" w:fill="FFFFFF"/>
        </w:rPr>
        <w:t xml:space="preserve"> </w:t>
      </w:r>
      <w:r w:rsidR="00296BE2" w:rsidRPr="00861D5C">
        <w:rPr>
          <w:shd w:val="clear" w:color="auto" w:fill="FFFFFF"/>
        </w:rPr>
        <w:t>intraclasse</w:t>
      </w:r>
      <w:r w:rsidR="00821BE1" w:rsidRPr="006676E3">
        <w:rPr>
          <w:shd w:val="clear" w:color="auto" w:fill="FFFFFF"/>
        </w:rPr>
        <w:t>,</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um</w:t>
      </w:r>
      <w:r w:rsidR="00296BE2">
        <w:rPr>
          <w:shd w:val="clear" w:color="auto" w:fill="FFFFFF"/>
        </w:rPr>
        <w:t xml:space="preserve"> </w:t>
      </w:r>
      <w:r w:rsidR="00296BE2" w:rsidRPr="00861D5C">
        <w:rPr>
          <w:shd w:val="clear" w:color="auto" w:fill="FFFFFF"/>
        </w:rPr>
        <w:t>possível</w:t>
      </w:r>
      <w:r w:rsidR="00296BE2">
        <w:rPr>
          <w:shd w:val="clear" w:color="auto" w:fill="FFFFFF"/>
        </w:rPr>
        <w:t xml:space="preserve"> valor de </w:t>
      </w:r>
      <w:r w:rsidR="00296BE2" w:rsidRPr="00861D5C">
        <w:rPr>
          <w:i/>
          <w:shd w:val="clear" w:color="auto" w:fill="FFFFFF"/>
        </w:rPr>
        <w:t>threshold</w:t>
      </w:r>
      <w:r w:rsidR="00296BE2">
        <w:rPr>
          <w:shd w:val="clear" w:color="auto" w:fill="FFFFFF"/>
        </w:rPr>
        <w:t xml:space="preserve"> T</w:t>
      </w:r>
      <w:r w:rsidR="00821BE1" w:rsidRPr="006676E3">
        <w:rPr>
          <w:shd w:val="clear" w:color="auto" w:fill="FFFFFF"/>
        </w:rPr>
        <w:t>,</w:t>
      </w:r>
      <w:r w:rsidR="00296BE2" w:rsidRPr="00861D5C">
        <w:rPr>
          <w:shd w:val="clear" w:color="auto" w:fill="FFFFFF"/>
        </w:rPr>
        <w:t> pode ser calculada </w:t>
      </w:r>
      <w:r w:rsidR="00296BE2">
        <w:rPr>
          <w:shd w:val="clear" w:color="auto" w:fill="FFFFFF"/>
        </w:rPr>
        <w:t xml:space="preserve">de acordo </w:t>
      </w:r>
      <w:r w:rsidR="00296BE2" w:rsidRPr="006676E3">
        <w:rPr>
          <w:shd w:val="clear" w:color="auto" w:fill="FFFFFF"/>
        </w:rPr>
        <w:t>com</w:t>
      </w:r>
      <w:r w:rsidR="00821BE1" w:rsidRPr="006676E3">
        <w:rPr>
          <w:shd w:val="clear" w:color="auto" w:fill="FFFFFF"/>
        </w:rPr>
        <w:t xml:space="preserve"> a Equação 1</w:t>
      </w:r>
      <w:r w:rsidR="0029066A">
        <w:rPr>
          <w:shd w:val="clear" w:color="auto" w:fill="FFFFFF"/>
        </w:rPr>
        <w:t xml:space="preserve">, </w:t>
      </w:r>
      <w:r w:rsidR="0029066A" w:rsidRPr="006676E3">
        <w:t xml:space="preserve">sendo </w:t>
      </w:r>
      <w:r w:rsidR="0029066A" w:rsidRPr="006676E3">
        <w:rPr>
          <w:i/>
        </w:rPr>
        <w:t>W</w:t>
      </w:r>
      <w:r w:rsidR="0029066A">
        <w:t> o peso para cada classe</w:t>
      </w:r>
      <w:r w:rsidR="00296BE2" w:rsidRPr="006676E3">
        <w:rPr>
          <w:shd w:val="clear" w:color="auto" w:fill="FFFFFF"/>
        </w:rPr>
        <w:t>:</w:t>
      </w:r>
    </w:p>
    <w:p w14:paraId="6C499A7F" w14:textId="77777777" w:rsidR="006676E3" w:rsidRDefault="006676E3" w:rsidP="00296BE2">
      <w:pPr>
        <w:spacing w:line="360" w:lineRule="auto"/>
        <w:ind w:firstLine="708"/>
        <w:jc w:val="both"/>
        <w:rPr>
          <w:shd w:val="clear" w:color="auto" w:fill="FFFFFF"/>
        </w:rPr>
      </w:pPr>
    </w:p>
    <w:p w14:paraId="6E42B974" w14:textId="7389EDC7" w:rsidR="00296BE2" w:rsidRDefault="00296BE2" w:rsidP="00296BE2">
      <w:pPr>
        <w:spacing w:line="360" w:lineRule="auto"/>
        <w:jc w:val="center"/>
        <w:rPr>
          <w:shd w:val="clear" w:color="auto" w:fill="FFFFFF"/>
        </w:rPr>
      </w:pPr>
      <w:r>
        <w:rPr>
          <w:noProof/>
          <w:shd w:val="clear" w:color="auto" w:fill="FFFFFF"/>
        </w:rPr>
        <w:drawing>
          <wp:inline distT="0" distB="0" distL="0" distR="0" wp14:anchorId="13F446EF" wp14:editId="1D51F12E">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14:paraId="0D73DE63" w14:textId="110CA0D0" w:rsidR="00821BE1" w:rsidRDefault="00821BE1" w:rsidP="00296BE2">
      <w:pPr>
        <w:spacing w:line="360" w:lineRule="auto"/>
        <w:jc w:val="center"/>
        <w:rPr>
          <w:i/>
          <w:sz w:val="20"/>
          <w:szCs w:val="20"/>
          <w:shd w:val="clear" w:color="auto" w:fill="FFFFFF"/>
        </w:rPr>
      </w:pPr>
      <w:r w:rsidRPr="006676E3">
        <w:rPr>
          <w:i/>
          <w:sz w:val="20"/>
          <w:szCs w:val="20"/>
          <w:shd w:val="clear" w:color="auto" w:fill="FFFFFF"/>
        </w:rPr>
        <w:t xml:space="preserve">Equação 01: </w:t>
      </w:r>
      <w:r w:rsidR="006676E3" w:rsidRPr="006676E3">
        <w:rPr>
          <w:i/>
          <w:sz w:val="20"/>
          <w:szCs w:val="20"/>
          <w:shd w:val="clear" w:color="auto" w:fill="FFFFFF"/>
        </w:rPr>
        <w:t>Determinante da variância intraclasses.</w:t>
      </w:r>
    </w:p>
    <w:p w14:paraId="30E8C13A" w14:textId="77777777" w:rsidR="006676E3" w:rsidRPr="006676E3" w:rsidRDefault="006676E3" w:rsidP="00296BE2">
      <w:pPr>
        <w:spacing w:line="360" w:lineRule="auto"/>
        <w:jc w:val="center"/>
        <w:rPr>
          <w:i/>
          <w:sz w:val="20"/>
          <w:szCs w:val="20"/>
          <w:shd w:val="clear" w:color="auto" w:fill="FFFFFF"/>
        </w:rPr>
      </w:pPr>
    </w:p>
    <w:p w14:paraId="10D193E6" w14:textId="48DE999B" w:rsidR="00296BE2" w:rsidRPr="006B16AB" w:rsidRDefault="006676E3" w:rsidP="0029066A">
      <w:pPr>
        <w:spacing w:line="360" w:lineRule="auto"/>
        <w:ind w:firstLine="708"/>
        <w:jc w:val="both"/>
        <w:rPr>
          <w:color w:val="FF0000"/>
          <w:shd w:val="clear" w:color="auto" w:fill="FFFFFF"/>
        </w:rPr>
      </w:pPr>
      <w:r>
        <w:t xml:space="preserve">A variância </w:t>
      </w:r>
      <w:r>
        <w:rPr>
          <w:shd w:val="clear" w:color="auto" w:fill="FFFFFF"/>
        </w:rPr>
        <w:t xml:space="preserve">intraclasses </w:t>
      </w:r>
      <w:r w:rsidR="00296BE2" w:rsidRPr="006676E3">
        <w:t>corresponde à probabilidade de</w:t>
      </w:r>
      <w:r>
        <w:t xml:space="preserve"> um pixel pertencer a classe </w:t>
      </w:r>
      <w:r w:rsidR="00296BE2" w:rsidRPr="006676E3">
        <w:rPr>
          <w:i/>
        </w:rPr>
        <w:t>background</w:t>
      </w:r>
      <w:r>
        <w:t> ou f </w:t>
      </w:r>
      <w:r w:rsidR="00296BE2" w:rsidRPr="006676E3">
        <w:rPr>
          <w:i/>
        </w:rPr>
        <w:t>foreground</w:t>
      </w:r>
      <w:r w:rsidR="00296BE2" w:rsidRPr="006676E3">
        <w:t xml:space="preserve"> </w:t>
      </w:r>
      <w:r w:rsidR="00296BE2" w:rsidRPr="006676E3">
        <w:rPr>
          <w:shd w:val="clear" w:color="auto" w:fill="FFFFFF"/>
        </w:rPr>
        <w:t>(OTSU, 1979; TOROK, 2014).</w:t>
      </w:r>
    </w:p>
    <w:p w14:paraId="5323A2AA" w14:textId="77777777" w:rsidR="00C10C69" w:rsidRDefault="00C10C69" w:rsidP="00296BE2">
      <w:pPr>
        <w:spacing w:line="360" w:lineRule="auto"/>
        <w:jc w:val="both"/>
        <w:rPr>
          <w:shd w:val="clear" w:color="auto" w:fill="FFFFFF"/>
        </w:rPr>
      </w:pPr>
    </w:p>
    <w:p w14:paraId="192431DF" w14:textId="77777777" w:rsidR="00FC2282" w:rsidRDefault="008C6164" w:rsidP="00652CBE">
      <w:pPr>
        <w:pStyle w:val="Ttulo2"/>
      </w:pPr>
      <w:r>
        <w:t>5.5</w:t>
      </w:r>
      <w:r w:rsidR="00FC2282">
        <w:t xml:space="preserve"> Métrica de Alves para avaliação de OCR </w:t>
      </w:r>
    </w:p>
    <w:p w14:paraId="1C99F0E3" w14:textId="77777777" w:rsidR="00D65166" w:rsidRDefault="00D65166" w:rsidP="002E734E">
      <w:pPr>
        <w:spacing w:line="360" w:lineRule="auto"/>
        <w:jc w:val="both"/>
        <w:rPr>
          <w:shd w:val="clear" w:color="auto" w:fill="FFFFFF"/>
        </w:rPr>
      </w:pPr>
    </w:p>
    <w:p w14:paraId="1B598774" w14:textId="4BD10459" w:rsidR="004A190C"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w:t>
      </w:r>
      <w:r w:rsidR="00287181" w:rsidRPr="006676E3">
        <w:rPr>
          <w:shd w:val="clear" w:color="auto" w:fill="FFFFFF"/>
        </w:rPr>
        <w:t>Nestes casos</w:t>
      </w:r>
      <w:r w:rsidR="004A190C">
        <w:rPr>
          <w:shd w:val="clear" w:color="auto" w:fill="FFFFFF"/>
        </w:rPr>
        <w:t xml:space="preserve">, </w:t>
      </w:r>
      <w:r w:rsidR="00287181" w:rsidRPr="006676E3">
        <w:rPr>
          <w:shd w:val="clear" w:color="auto" w:fill="FFFFFF"/>
        </w:rPr>
        <w:t>são aplicadas</w:t>
      </w:r>
      <w:r w:rsidR="004A190C">
        <w:rPr>
          <w:shd w:val="clear" w:color="auto" w:fill="FFFFFF"/>
        </w:rPr>
        <w:t xml:space="preserve"> métricas </w:t>
      </w:r>
      <w:r w:rsidR="00287181" w:rsidRPr="006676E3">
        <w:rPr>
          <w:shd w:val="clear" w:color="auto" w:fill="FFFFFF"/>
        </w:rPr>
        <w:t>tais</w:t>
      </w:r>
      <w:r w:rsidR="00287181">
        <w:rPr>
          <w:shd w:val="clear" w:color="auto" w:fill="FFFFFF"/>
        </w:rPr>
        <w:t xml:space="preserve"> </w:t>
      </w:r>
      <w:r w:rsidR="004A190C">
        <w:rPr>
          <w:shd w:val="clear" w:color="auto" w:fill="FFFFFF"/>
        </w:rPr>
        <w:t xml:space="preserve">como a Distância de Levenshtein ou a F-score. Entretanto, essas métricas não são específicas para avaliação de resultados OCR, levando à </w:t>
      </w:r>
      <w:r w:rsidR="004A190C" w:rsidRPr="00287181">
        <w:rPr>
          <w:shd w:val="clear" w:color="auto" w:fill="FFFFFF"/>
        </w:rPr>
        <w:t xml:space="preserve">supressão de informações </w:t>
      </w:r>
      <w:r w:rsidR="004A190C">
        <w:rPr>
          <w:shd w:val="clear" w:color="auto" w:fill="FFFFFF"/>
        </w:rPr>
        <w:t xml:space="preserve">devido à sua natureza genérica (ALVES, 2003; </w:t>
      </w:r>
      <w:r w:rsidR="004A190C" w:rsidRPr="004A190C">
        <w:rPr>
          <w:shd w:val="clear" w:color="auto" w:fill="FFFFFF"/>
        </w:rPr>
        <w:t>REYNAERT</w:t>
      </w:r>
      <w:r w:rsidR="004A190C">
        <w:rPr>
          <w:shd w:val="clear" w:color="auto" w:fill="FFFFFF"/>
        </w:rPr>
        <w:t>, 2008).</w:t>
      </w:r>
    </w:p>
    <w:p w14:paraId="149A8326" w14:textId="5B1171E7" w:rsidR="00721080" w:rsidRDefault="0097379C" w:rsidP="00851C89">
      <w:pPr>
        <w:spacing w:line="360" w:lineRule="auto"/>
        <w:ind w:firstLine="708"/>
        <w:jc w:val="both"/>
        <w:rPr>
          <w:shd w:val="clear" w:color="auto" w:fill="FFFFFF"/>
        </w:rPr>
      </w:pPr>
      <w:r>
        <w:rPr>
          <w:shd w:val="clear" w:color="auto" w:fill="FFFFFF"/>
        </w:rPr>
        <w:t xml:space="preserve">Alves (2003) desenvolveu uma métrica para avaliação de OCR baseando-se na Distância de Levenshtein. A </w:t>
      </w:r>
      <w:r w:rsidR="00721080">
        <w:rPr>
          <w:shd w:val="clear" w:color="auto" w:fill="FFFFFF"/>
        </w:rPr>
        <w:t>Distância de Levenshtein é um algoritmo que permite comparar e d</w:t>
      </w:r>
      <w:r w:rsidR="00F928B5">
        <w:rPr>
          <w:shd w:val="clear" w:color="auto" w:fill="FFFFFF"/>
        </w:rPr>
        <w:t>eterminar a distância entre duas sequências de caracteres</w:t>
      </w:r>
      <w:r w:rsidR="00721080">
        <w:rPr>
          <w:shd w:val="clear" w:color="auto" w:fill="FFFFFF"/>
        </w:rPr>
        <w:t>, 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r w:rsidR="00851C89">
        <w:rPr>
          <w:shd w:val="clear" w:color="auto" w:fill="FFFFFF"/>
        </w:rPr>
        <w:t xml:space="preserve"> </w:t>
      </w:r>
      <w:r w:rsidR="00721080" w:rsidRPr="006676E3">
        <w:rPr>
          <w:shd w:val="clear" w:color="auto" w:fill="FFFFFF"/>
        </w:rPr>
        <w:t>Como exemplo</w:t>
      </w:r>
      <w:r w:rsidR="000C1AC9" w:rsidRPr="000C1AC9">
        <w:rPr>
          <w:shd w:val="clear" w:color="auto" w:fill="FFFFFF"/>
        </w:rPr>
        <w:t xml:space="preserve"> </w:t>
      </w:r>
      <w:r w:rsidR="000C1AC9" w:rsidRPr="006676E3">
        <w:rPr>
          <w:shd w:val="clear" w:color="auto" w:fill="FFFFFF"/>
        </w:rPr>
        <w:t>d</w:t>
      </w:r>
      <w:r w:rsidR="00721080" w:rsidRPr="006676E3">
        <w:rPr>
          <w:shd w:val="clear" w:color="auto" w:fill="FFFFFF"/>
        </w:rPr>
        <w:t>a</w:t>
      </w:r>
      <w:r w:rsidR="000C1AC9">
        <w:rPr>
          <w:shd w:val="clear" w:color="auto" w:fill="FFFFFF"/>
        </w:rPr>
        <w:t xml:space="preserve"> </w:t>
      </w:r>
      <w:r w:rsidR="000C1AC9" w:rsidRPr="006676E3">
        <w:rPr>
          <w:shd w:val="clear" w:color="auto" w:fill="FFFFFF"/>
        </w:rPr>
        <w:t>aplicação do algoritmo de</w:t>
      </w:r>
      <w:r w:rsidR="00721080">
        <w:rPr>
          <w:shd w:val="clear" w:color="auto" w:fill="FFFFFF"/>
        </w:rPr>
        <w:t xml:space="preserve"> Distância de Levenshtein</w:t>
      </w:r>
      <w:r w:rsidR="000C1AC9">
        <w:rPr>
          <w:shd w:val="clear" w:color="auto" w:fill="FFFFFF"/>
        </w:rPr>
        <w:t xml:space="preserve"> </w:t>
      </w:r>
      <w:r w:rsidR="008B4173" w:rsidRPr="006676E3">
        <w:rPr>
          <w:shd w:val="clear" w:color="auto" w:fill="FFFFFF"/>
        </w:rPr>
        <w:t>são consideradas as distâncias</w:t>
      </w:r>
      <w:r w:rsidR="00721080">
        <w:rPr>
          <w:shd w:val="clear" w:color="auto" w:fill="FFFFFF"/>
        </w:rPr>
        <w:t xml:space="preserve"> entre a</w:t>
      </w:r>
      <w:r w:rsidR="000C1AC9">
        <w:rPr>
          <w:shd w:val="clear" w:color="auto" w:fill="FFFFFF"/>
        </w:rPr>
        <w:t>s</w:t>
      </w:r>
      <w:r w:rsidR="00721080">
        <w:rPr>
          <w:shd w:val="clear" w:color="auto" w:fill="FFFFFF"/>
        </w:rPr>
        <w:t xml:space="preserve"> palavra</w:t>
      </w:r>
      <w:r w:rsidR="000C1AC9">
        <w:rPr>
          <w:shd w:val="clear" w:color="auto" w:fill="FFFFFF"/>
        </w:rPr>
        <w:t>s</w:t>
      </w:r>
      <w:r w:rsidR="00721080">
        <w:rPr>
          <w:shd w:val="clear" w:color="auto" w:fill="FFFFFF"/>
        </w:rPr>
        <w:t xml:space="preserve"> “mestre” e “mastros”</w:t>
      </w:r>
      <w:r w:rsidR="008B4173" w:rsidRPr="006676E3">
        <w:rPr>
          <w:shd w:val="clear" w:color="auto" w:fill="FFFFFF"/>
        </w:rPr>
        <w:t>,</w:t>
      </w:r>
      <w:r w:rsidR="00721080">
        <w:rPr>
          <w:shd w:val="clear" w:color="auto" w:fill="FFFFFF"/>
        </w:rPr>
        <w:t xml:space="preserve"> da seguinte forma:</w:t>
      </w:r>
    </w:p>
    <w:p w14:paraId="2B196D51" w14:textId="0991B9E3" w:rsidR="00721080" w:rsidRDefault="00721080" w:rsidP="002E734E">
      <w:pPr>
        <w:spacing w:line="360" w:lineRule="auto"/>
        <w:jc w:val="both"/>
        <w:rPr>
          <w:b/>
          <w:shd w:val="clear" w:color="auto" w:fill="FFFFFF"/>
        </w:rPr>
      </w:pPr>
      <w:r>
        <w:rPr>
          <w:shd w:val="clear" w:color="auto" w:fill="FFFFFF"/>
        </w:rPr>
        <w:tab/>
      </w:r>
      <w:r w:rsidRPr="007E4FA8">
        <w:rPr>
          <w:b/>
          <w:shd w:val="clear" w:color="auto" w:fill="FFFFFF"/>
        </w:rPr>
        <w:t>mestre</w:t>
      </w:r>
    </w:p>
    <w:p w14:paraId="098394FF" w14:textId="77777777" w:rsidR="007E4FA8" w:rsidRDefault="007E4FA8" w:rsidP="002E734E">
      <w:pPr>
        <w:spacing w:line="360" w:lineRule="auto"/>
        <w:jc w:val="both"/>
        <w:rPr>
          <w:shd w:val="clear" w:color="auto" w:fill="FFFFFF"/>
        </w:rPr>
      </w:pPr>
      <w:r>
        <w:rPr>
          <w:b/>
          <w:shd w:val="clear" w:color="auto" w:fill="FFFFFF"/>
        </w:rPr>
        <w:tab/>
      </w:r>
      <w:r w:rsidRPr="007E4FA8">
        <w:rPr>
          <w:shd w:val="clear" w:color="auto" w:fill="FFFFFF"/>
        </w:rPr>
        <w:t>mastre</w:t>
      </w:r>
      <w:r>
        <w:rPr>
          <w:shd w:val="clear" w:color="auto" w:fill="FFFFFF"/>
        </w:rPr>
        <w:t xml:space="preserve"> – substituição de “e” por “a”;</w:t>
      </w:r>
    </w:p>
    <w:p w14:paraId="17F7A294" w14:textId="77777777" w:rsidR="007E4FA8" w:rsidRDefault="007E4FA8" w:rsidP="002E734E">
      <w:pPr>
        <w:spacing w:line="360" w:lineRule="auto"/>
        <w:jc w:val="both"/>
        <w:rPr>
          <w:shd w:val="clear" w:color="auto" w:fill="FFFFFF"/>
        </w:rPr>
      </w:pPr>
      <w:r>
        <w:rPr>
          <w:shd w:val="clear" w:color="auto" w:fill="FFFFFF"/>
        </w:rPr>
        <w:tab/>
        <w:t>mastro – substituição de “e” por “o”;</w:t>
      </w:r>
    </w:p>
    <w:p w14:paraId="1224B420" w14:textId="77777777" w:rsidR="007E4FA8" w:rsidRDefault="007E4FA8" w:rsidP="002E734E">
      <w:pPr>
        <w:spacing w:line="360" w:lineRule="auto"/>
        <w:jc w:val="both"/>
        <w:rPr>
          <w:shd w:val="clear" w:color="auto" w:fill="FFFFFF"/>
        </w:rPr>
      </w:pPr>
      <w:r>
        <w:rPr>
          <w:shd w:val="clear" w:color="auto" w:fill="FFFFFF"/>
        </w:rPr>
        <w:lastRenderedPageBreak/>
        <w:tab/>
        <w:t>mastros – inserção do caractere “s”;</w:t>
      </w:r>
    </w:p>
    <w:p w14:paraId="251EF77C" w14:textId="77777777" w:rsidR="007E4FA8" w:rsidRDefault="007E4FA8" w:rsidP="002E734E">
      <w:pPr>
        <w:spacing w:line="360" w:lineRule="auto"/>
        <w:jc w:val="both"/>
        <w:rPr>
          <w:shd w:val="clear" w:color="auto" w:fill="FFFFFF"/>
        </w:rPr>
      </w:pPr>
    </w:p>
    <w:p w14:paraId="30090AF1" w14:textId="4F964F32" w:rsidR="007E4FA8" w:rsidRPr="007E4FA8" w:rsidRDefault="008B4173" w:rsidP="008C49AA">
      <w:pPr>
        <w:tabs>
          <w:tab w:val="left" w:pos="2268"/>
        </w:tabs>
        <w:spacing w:line="360" w:lineRule="auto"/>
        <w:jc w:val="both"/>
        <w:rPr>
          <w:shd w:val="clear" w:color="auto" w:fill="FFFFFF"/>
        </w:rPr>
      </w:pPr>
      <w:r w:rsidRPr="006676E3">
        <w:rPr>
          <w:shd w:val="clear" w:color="auto" w:fill="FFFFFF"/>
        </w:rPr>
        <w:t xml:space="preserve">          Desta forma,</w:t>
      </w:r>
      <w:r>
        <w:rPr>
          <w:shd w:val="clear" w:color="auto" w:fill="FFFFFF"/>
        </w:rPr>
        <w:t xml:space="preserve"> </w:t>
      </w:r>
      <w:r w:rsidR="007E4FA8">
        <w:rPr>
          <w:shd w:val="clear" w:color="auto" w:fill="FFFFFF"/>
        </w:rPr>
        <w:t xml:space="preserve">a </w:t>
      </w:r>
      <w:r w:rsidR="00C90242">
        <w:rPr>
          <w:shd w:val="clear" w:color="auto" w:fill="FFFFFF"/>
        </w:rPr>
        <w:t>d</w:t>
      </w:r>
      <w:r w:rsidR="007E4FA8">
        <w:rPr>
          <w:shd w:val="clear" w:color="auto" w:fill="FFFFFF"/>
        </w:rPr>
        <w:t xml:space="preserve">istância entre “mestre” e “mastros” é equivalente a </w:t>
      </w:r>
      <w:r w:rsidR="007E4FA8" w:rsidRPr="00F928B5">
        <w:rPr>
          <w:shd w:val="clear" w:color="auto" w:fill="FFFFFF"/>
        </w:rPr>
        <w:t>3</w:t>
      </w:r>
      <w:r w:rsidR="007E4FA8">
        <w:rPr>
          <w:shd w:val="clear" w:color="auto" w:fill="FFFFFF"/>
        </w:rPr>
        <w:t>, considerando duas substituições e uma inserção.</w:t>
      </w:r>
    </w:p>
    <w:p w14:paraId="65F5908C" w14:textId="3FAB5A9D" w:rsidR="007E4FA8" w:rsidRDefault="007E4FA8" w:rsidP="00615CC2">
      <w:pPr>
        <w:spacing w:line="360" w:lineRule="auto"/>
        <w:jc w:val="both"/>
        <w:rPr>
          <w:shd w:val="clear" w:color="auto" w:fill="FFFFFF"/>
        </w:rPr>
      </w:pPr>
      <w:r>
        <w:rPr>
          <w:shd w:val="clear" w:color="auto" w:fill="FFFFFF"/>
        </w:rPr>
        <w:t xml:space="preserve">Entretanto, </w:t>
      </w:r>
      <w:r w:rsidR="00615CC2">
        <w:rPr>
          <w:shd w:val="clear" w:color="auto" w:fill="FFFFFF"/>
        </w:rPr>
        <w:t>esse algoritmo</w:t>
      </w:r>
      <w:r>
        <w:rPr>
          <w:shd w:val="clear" w:color="auto" w:fill="FFFFFF"/>
        </w:rPr>
        <w:t xml:space="preserve"> </w:t>
      </w:r>
      <w:r w:rsidR="008B4173" w:rsidRPr="006676E3">
        <w:rPr>
          <w:shd w:val="clear" w:color="auto" w:fill="FFFFFF"/>
        </w:rPr>
        <w:t>processa</w:t>
      </w:r>
      <w:r>
        <w:rPr>
          <w:shd w:val="clear" w:color="auto" w:fill="FFFFFF"/>
        </w:rPr>
        <w:t xml:space="preserve">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 xml:space="preserve">as palavras do </w:t>
      </w:r>
      <w:r w:rsidR="00615CC2" w:rsidRPr="00F928B5">
        <w:rPr>
          <w:shd w:val="clear" w:color="auto" w:fill="FFFFFF"/>
        </w:rPr>
        <w:t>texto</w:t>
      </w:r>
      <w:r w:rsidR="00615CC2">
        <w:rPr>
          <w:shd w:val="clear" w:color="auto" w:fill="FFFFFF"/>
        </w:rPr>
        <w:t xml:space="preserve">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14:paraId="18B73243" w14:textId="77777777" w:rsidR="0015780B" w:rsidRDefault="0015780B" w:rsidP="00615CC2">
      <w:pPr>
        <w:spacing w:line="360" w:lineRule="auto"/>
        <w:jc w:val="both"/>
        <w:rPr>
          <w:shd w:val="clear" w:color="auto" w:fill="FFFFFF"/>
        </w:rPr>
      </w:pPr>
    </w:p>
    <w:p w14:paraId="4710014B" w14:textId="77777777" w:rsidR="008C49AA" w:rsidRPr="0030195C" w:rsidRDefault="00615CC2" w:rsidP="00B24413">
      <w:pPr>
        <w:ind w:left="2268"/>
        <w:jc w:val="both"/>
        <w:rPr>
          <w:sz w:val="20"/>
          <w:szCs w:val="20"/>
          <w:shd w:val="clear" w:color="auto" w:fill="FFFFFF"/>
          <w:lang w:val="en-US"/>
        </w:rPr>
      </w:pPr>
      <w:r w:rsidRPr="00B24413">
        <w:rPr>
          <w:sz w:val="20"/>
          <w:szCs w:val="20"/>
          <w:shd w:val="clear" w:color="auto" w:fill="FFFFFF"/>
        </w:rPr>
        <w:t xml:space="preserve">A métrica original de Levenshtein não leva em consideração a onde os erros ocorrem. </w:t>
      </w:r>
      <w:r w:rsidRPr="0030195C">
        <w:rPr>
          <w:sz w:val="20"/>
          <w:szCs w:val="20"/>
          <w:shd w:val="clear" w:color="auto" w:fill="FFFFFF"/>
          <w:lang w:val="en-US"/>
        </w:rPr>
        <w:t>Por exemplo:</w:t>
      </w:r>
    </w:p>
    <w:p w14:paraId="4C0E62A0" w14:textId="77777777" w:rsidR="00615CC2" w:rsidRPr="00D71AA4" w:rsidRDefault="00B24413" w:rsidP="00B24413">
      <w:pPr>
        <w:ind w:left="2268" w:firstLine="708"/>
        <w:jc w:val="both"/>
        <w:rPr>
          <w:i/>
          <w:sz w:val="20"/>
          <w:szCs w:val="20"/>
          <w:shd w:val="clear" w:color="auto" w:fill="FFFFFF"/>
          <w:lang w:val="en-US"/>
        </w:rPr>
      </w:pPr>
      <w:r w:rsidRPr="00D71AA4">
        <w:rPr>
          <w:i/>
          <w:sz w:val="20"/>
          <w:szCs w:val="20"/>
          <w:shd w:val="clear" w:color="auto" w:fill="FFFFFF"/>
          <w:lang w:val="en-US"/>
        </w:rPr>
        <w:t>‘</w:t>
      </w:r>
      <w:r w:rsidR="00615CC2" w:rsidRPr="00D71AA4">
        <w:rPr>
          <w:i/>
          <w:sz w:val="20"/>
          <w:szCs w:val="20"/>
          <w:shd w:val="clear" w:color="auto" w:fill="FFFFFF"/>
          <w:lang w:val="en-US"/>
        </w:rPr>
        <w:t>To be or not to be, thaz’s the queztion.</w:t>
      </w:r>
      <w:r w:rsidRPr="00D71AA4">
        <w:rPr>
          <w:i/>
          <w:sz w:val="20"/>
          <w:szCs w:val="20"/>
          <w:shd w:val="clear" w:color="auto" w:fill="FFFFFF"/>
          <w:lang w:val="en-US"/>
        </w:rPr>
        <w:t>’</w:t>
      </w:r>
    </w:p>
    <w:p w14:paraId="5EEA7FCC" w14:textId="77777777" w:rsidR="00615CC2" w:rsidRPr="00D71AA4" w:rsidRDefault="00B24413" w:rsidP="00B24413">
      <w:pPr>
        <w:ind w:left="2268" w:firstLine="708"/>
        <w:jc w:val="both"/>
        <w:rPr>
          <w:i/>
          <w:sz w:val="20"/>
          <w:szCs w:val="20"/>
          <w:shd w:val="clear" w:color="auto" w:fill="FFFFFF"/>
          <w:lang w:val="en-US"/>
        </w:rPr>
      </w:pPr>
      <w:r w:rsidRPr="00D71AA4">
        <w:rPr>
          <w:i/>
          <w:sz w:val="20"/>
          <w:szCs w:val="20"/>
          <w:shd w:val="clear" w:color="auto" w:fill="FFFFFF"/>
          <w:lang w:val="en-US"/>
        </w:rPr>
        <w:t>‘</w:t>
      </w:r>
      <w:r w:rsidR="00615CC2" w:rsidRPr="00D71AA4">
        <w:rPr>
          <w:i/>
          <w:sz w:val="20"/>
          <w:szCs w:val="20"/>
          <w:shd w:val="clear" w:color="auto" w:fill="FFFFFF"/>
          <w:lang w:val="en-US"/>
        </w:rPr>
        <w:t>To be or not to be, that’s the querkion.</w:t>
      </w:r>
      <w:r w:rsidRPr="00D71AA4">
        <w:rPr>
          <w:i/>
          <w:sz w:val="20"/>
          <w:szCs w:val="20"/>
          <w:shd w:val="clear" w:color="auto" w:fill="FFFFFF"/>
          <w:lang w:val="en-US"/>
        </w:rPr>
        <w:t>’</w:t>
      </w:r>
    </w:p>
    <w:p w14:paraId="65358F9F" w14:textId="2FAC6173" w:rsidR="00615CC2" w:rsidRPr="00B24413" w:rsidRDefault="00615CC2" w:rsidP="00B24413">
      <w:pPr>
        <w:ind w:left="2268"/>
        <w:jc w:val="both"/>
        <w:rPr>
          <w:sz w:val="20"/>
          <w:szCs w:val="20"/>
          <w:shd w:val="clear" w:color="auto" w:fill="FFFFFF"/>
        </w:rPr>
      </w:pPr>
      <w:r w:rsidRPr="00B24413">
        <w:rPr>
          <w:sz w:val="20"/>
          <w:szCs w:val="20"/>
          <w:shd w:val="clear" w:color="auto" w:fill="FFFFFF"/>
        </w:rPr>
        <w:t>A primeira frase do famoso monólogo de Hamlet, de Shakespeare, tem a mesma distância de Levenshtein. Entretanto, o fato da segunda transcrição ter dois erros na mesma palavra (“querkion” em vez de “</w:t>
      </w:r>
      <w:r w:rsidR="00B24413" w:rsidRPr="00B24413">
        <w:rPr>
          <w:sz w:val="20"/>
          <w:szCs w:val="20"/>
          <w:shd w:val="clear" w:color="auto" w:fill="FFFFFF"/>
        </w:rPr>
        <w:t>question</w:t>
      </w:r>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Levenshtein foi </w:t>
      </w:r>
      <w:r w:rsidR="009C1AA7" w:rsidRPr="00B24413">
        <w:rPr>
          <w:sz w:val="20"/>
          <w:szCs w:val="20"/>
          <w:shd w:val="clear" w:color="auto" w:fill="FFFFFF"/>
        </w:rPr>
        <w:t>estendida</w:t>
      </w:r>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14:paraId="52D3B0C9" w14:textId="77777777" w:rsidR="007E4FA8" w:rsidRPr="00B24413" w:rsidRDefault="007E4FA8" w:rsidP="00B24413">
      <w:pPr>
        <w:ind w:left="2268"/>
        <w:jc w:val="both"/>
        <w:rPr>
          <w:sz w:val="20"/>
          <w:szCs w:val="20"/>
          <w:shd w:val="clear" w:color="auto" w:fill="FFFFFF"/>
        </w:rPr>
      </w:pPr>
    </w:p>
    <w:p w14:paraId="1E31E9AF" w14:textId="77777777" w:rsidR="007E4FA8" w:rsidRDefault="007E4FA8">
      <w:pPr>
        <w:rPr>
          <w:shd w:val="clear" w:color="auto" w:fill="FFFFFF"/>
        </w:rPr>
      </w:pPr>
    </w:p>
    <w:p w14:paraId="7BDEB02B" w14:textId="2BC01F64" w:rsidR="000A3C94" w:rsidRDefault="000A3C94" w:rsidP="000A3C94">
      <w:pPr>
        <w:spacing w:line="360" w:lineRule="auto"/>
        <w:jc w:val="both"/>
        <w:rPr>
          <w:shd w:val="clear" w:color="auto" w:fill="FFFFFF"/>
        </w:rPr>
      </w:pPr>
      <w:r>
        <w:rPr>
          <w:shd w:val="clear" w:color="auto" w:fill="FFFFFF"/>
        </w:rPr>
        <w:t xml:space="preserve">Na métrica proposta por Alves, os erros foram classificados em erros de caractere, de palavra e de linha, </w:t>
      </w:r>
      <w:r w:rsidR="009042BF" w:rsidRPr="006676E3">
        <w:rPr>
          <w:shd w:val="clear" w:color="auto" w:fill="FFFFFF"/>
        </w:rPr>
        <w:t>de acordo com as definições a seguir</w:t>
      </w:r>
      <w:r>
        <w:rPr>
          <w:shd w:val="clear" w:color="auto" w:fill="FFFFFF"/>
        </w:rPr>
        <w:t>:</w:t>
      </w:r>
    </w:p>
    <w:p w14:paraId="29195A68" w14:textId="0480F774"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incluinte (um caractere é substituído por dois caracteres, como ‘h’ por ‘l’ e ‘n’), junção de palavras com perda (o </w:t>
      </w:r>
      <w:r w:rsidR="005C44B9" w:rsidRPr="005C44B9">
        <w:rPr>
          <w:shd w:val="clear" w:color="auto" w:fill="FFFFFF"/>
        </w:rPr>
        <w:t>espaço separador de palavras mais o próximo caractere são excluídos, resultando em junção de duas palavras com 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w:t>
      </w:r>
      <w:r w:rsidR="00C661C4" w:rsidRPr="006676E3">
        <w:rPr>
          <w:shd w:val="clear" w:color="auto" w:fill="FFFFFF"/>
        </w:rPr>
        <w:t>das mesmas</w:t>
      </w:r>
      <w:r w:rsidR="005C44B9" w:rsidRPr="005C44B9">
        <w:rPr>
          <w:shd w:val="clear" w:color="auto" w:fill="FFFFFF"/>
        </w:rPr>
        <w:t>).</w:t>
      </w:r>
    </w:p>
    <w:p w14:paraId="4CAE1A21" w14:textId="77777777"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14:paraId="4E2D2F5E" w14:textId="77777777"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14:paraId="367EF8A6" w14:textId="77777777" w:rsidR="0015780B" w:rsidRPr="0015780B" w:rsidRDefault="0015780B" w:rsidP="0015780B">
      <w:pPr>
        <w:pStyle w:val="PargrafodaLista"/>
        <w:ind w:left="1080"/>
        <w:jc w:val="both"/>
        <w:rPr>
          <w:sz w:val="20"/>
          <w:szCs w:val="20"/>
          <w:shd w:val="clear" w:color="auto" w:fill="FFFFFF"/>
        </w:rPr>
      </w:pPr>
    </w:p>
    <w:p w14:paraId="4015C76E" w14:textId="77777777" w:rsidR="0015780B" w:rsidRPr="0015780B" w:rsidRDefault="0015780B" w:rsidP="0015780B">
      <w:pPr>
        <w:rPr>
          <w:shd w:val="clear" w:color="auto" w:fill="FFFFFF"/>
        </w:rPr>
      </w:pPr>
    </w:p>
    <w:p w14:paraId="1E90999C" w14:textId="5E67D8AF" w:rsidR="0015780B" w:rsidRDefault="0015780B" w:rsidP="0015780B">
      <w:pPr>
        <w:spacing w:line="360" w:lineRule="auto"/>
        <w:jc w:val="both"/>
        <w:rPr>
          <w:shd w:val="clear" w:color="auto" w:fill="FFFFFF"/>
        </w:rPr>
      </w:pPr>
      <w:r>
        <w:rPr>
          <w:shd w:val="clear" w:color="auto" w:fill="FFFFFF"/>
        </w:rPr>
        <w:lastRenderedPageBreak/>
        <w:t>Assim</w:t>
      </w:r>
      <w:r w:rsidR="00563622" w:rsidRPr="002E3029">
        <w:rPr>
          <w:shd w:val="clear" w:color="auto" w:fill="FFFFFF"/>
        </w:rPr>
        <w:t>, de acordo com</w:t>
      </w:r>
      <w:r w:rsidR="00563622">
        <w:rPr>
          <w:shd w:val="clear" w:color="auto" w:fill="FFFFFF"/>
        </w:rPr>
        <w:t xml:space="preserve"> </w:t>
      </w:r>
      <w:r w:rsidR="002E3029">
        <w:rPr>
          <w:shd w:val="clear" w:color="auto" w:fill="FFFFFF"/>
        </w:rPr>
        <w:t>o trabalho Alves</w:t>
      </w:r>
      <w:r>
        <w:rPr>
          <w:shd w:val="clear" w:color="auto" w:fill="FFFFFF"/>
        </w:rPr>
        <w:t>, são propostas duas métricas para avaliar</w:t>
      </w:r>
      <w:r w:rsidR="007642E3" w:rsidRPr="002E3029">
        <w:rPr>
          <w:shd w:val="clear" w:color="auto" w:fill="FFFFFF"/>
        </w:rPr>
        <w:t>,</w:t>
      </w:r>
      <w:r>
        <w:rPr>
          <w:shd w:val="clear" w:color="auto" w:fill="FFFFFF"/>
        </w:rPr>
        <w:t xml:space="preserve"> separadamente</w:t>
      </w:r>
      <w:r w:rsidR="007642E3" w:rsidRPr="002E3029">
        <w:rPr>
          <w:shd w:val="clear" w:color="auto" w:fill="FFFFFF"/>
        </w:rPr>
        <w:t>,</w:t>
      </w:r>
      <w:r w:rsidR="00CC416E">
        <w:rPr>
          <w:shd w:val="clear" w:color="auto" w:fill="FFFFFF"/>
        </w:rPr>
        <w:t xml:space="preserve"> a qualidade dos resultados </w:t>
      </w:r>
      <w:r w:rsidR="00CC416E" w:rsidRPr="002E3029">
        <w:rPr>
          <w:shd w:val="clear" w:color="auto" w:fill="FFFFFF"/>
        </w:rPr>
        <w:t>n</w:t>
      </w:r>
      <w:r w:rsidRPr="002E3029">
        <w:rPr>
          <w:shd w:val="clear" w:color="auto" w:fill="FFFFFF"/>
        </w:rPr>
        <w:t>a</w:t>
      </w:r>
      <w:r>
        <w:rPr>
          <w:shd w:val="clear" w:color="auto" w:fill="FFFFFF"/>
        </w:rPr>
        <w:t xml:space="preserve"> transcrição do texto: </w:t>
      </w:r>
      <w:r w:rsidR="00F823C7" w:rsidRPr="002E3029">
        <w:rPr>
          <w:shd w:val="clear" w:color="auto" w:fill="FFFFFF"/>
        </w:rPr>
        <w:t>a primeira métrica</w:t>
      </w:r>
      <w:r w:rsidR="00F823C7">
        <w:rPr>
          <w:shd w:val="clear" w:color="auto" w:fill="FFFFFF"/>
        </w:rPr>
        <w:t xml:space="preserve"> </w:t>
      </w:r>
      <w:r>
        <w:rPr>
          <w:shd w:val="clear" w:color="auto" w:fill="FFFFFF"/>
        </w:rPr>
        <w:t>considera</w:t>
      </w:r>
      <w:r w:rsidR="002E3029">
        <w:rPr>
          <w:shd w:val="clear" w:color="auto" w:fill="FFFFFF"/>
        </w:rPr>
        <w:t xml:space="preserve"> o</w:t>
      </w:r>
      <w:r>
        <w:rPr>
          <w:shd w:val="clear" w:color="auto" w:fill="FFFFFF"/>
        </w:rPr>
        <w:t xml:space="preserve">s erros de caractere </w:t>
      </w:r>
      <w:r w:rsidR="002E3029">
        <w:rPr>
          <w:shd w:val="clear" w:color="auto" w:fill="FFFFFF"/>
        </w:rPr>
        <w:t xml:space="preserve">e </w:t>
      </w:r>
      <w:r w:rsidR="00F823C7" w:rsidRPr="002E3029">
        <w:rPr>
          <w:shd w:val="clear" w:color="auto" w:fill="FFFFFF"/>
        </w:rPr>
        <w:t>a segunda métrica</w:t>
      </w:r>
      <w:r w:rsidR="00F823C7">
        <w:rPr>
          <w:shd w:val="clear" w:color="auto" w:fill="FFFFFF"/>
        </w:rPr>
        <w:t xml:space="preserve"> </w:t>
      </w:r>
      <w:r>
        <w:rPr>
          <w:shd w:val="clear" w:color="auto" w:fill="FFFFFF"/>
        </w:rPr>
        <w:t>considera os erros de palavra, dadas d</w:t>
      </w:r>
      <w:r w:rsidR="00F928B5">
        <w:rPr>
          <w:shd w:val="clear" w:color="auto" w:fill="FFFFFF"/>
        </w:rPr>
        <w:t>e acordo com a Equaç</w:t>
      </w:r>
      <w:r w:rsidR="00A915D6">
        <w:rPr>
          <w:shd w:val="clear" w:color="auto" w:fill="FFFFFF"/>
        </w:rPr>
        <w:t xml:space="preserve">ão </w:t>
      </w:r>
      <w:r w:rsidR="00F928B5">
        <w:rPr>
          <w:shd w:val="clear" w:color="auto" w:fill="FFFFFF"/>
        </w:rPr>
        <w:t>02 e</w:t>
      </w:r>
      <w:r w:rsidR="00A915D6">
        <w:rPr>
          <w:shd w:val="clear" w:color="auto" w:fill="FFFFFF"/>
        </w:rPr>
        <w:t xml:space="preserve"> a Equação</w:t>
      </w:r>
      <w:r w:rsidR="00F928B5">
        <w:rPr>
          <w:shd w:val="clear" w:color="auto" w:fill="FFFFFF"/>
        </w:rPr>
        <w:t xml:space="preserve"> 03</w:t>
      </w:r>
      <w:r w:rsidR="00A915D6">
        <w:rPr>
          <w:shd w:val="clear" w:color="auto" w:fill="FFFFFF"/>
        </w:rPr>
        <w:t xml:space="preserve"> abaixo</w:t>
      </w:r>
      <w:r>
        <w:rPr>
          <w:shd w:val="clear" w:color="auto" w:fill="FFFFFF"/>
        </w:rPr>
        <w:t>:</w:t>
      </w:r>
    </w:p>
    <w:p w14:paraId="2C61B690" w14:textId="77777777" w:rsidR="0015780B" w:rsidRDefault="0015780B" w:rsidP="0015780B">
      <w:pPr>
        <w:spacing w:line="360" w:lineRule="auto"/>
        <w:jc w:val="both"/>
        <w:rPr>
          <w:shd w:val="clear" w:color="auto" w:fill="FFFFFF"/>
        </w:rPr>
      </w:pPr>
    </w:p>
    <w:p w14:paraId="3BA57154" w14:textId="474B9E88" w:rsidR="00C47887" w:rsidRDefault="0015780B" w:rsidP="00F928B5">
      <w:pPr>
        <w:spacing w:line="360" w:lineRule="auto"/>
        <w:jc w:val="center"/>
        <w:rPr>
          <w:shd w:val="clear" w:color="auto" w:fill="FFFFFF"/>
        </w:rPr>
      </w:pPr>
      <w:r>
        <w:rPr>
          <w:shd w:val="clear" w:color="auto" w:fill="FFFFFF"/>
        </w:rPr>
        <w:t xml:space="preserve">MC = 100 – ( </w:t>
      </w:r>
      <w:r w:rsidR="00C47887">
        <w:rPr>
          <w:shd w:val="clear" w:color="auto" w:fill="FFFFFF"/>
        </w:rPr>
        <w:t>( ERR_CHAR x 100 )</w:t>
      </w:r>
      <w:r>
        <w:rPr>
          <w:shd w:val="clear" w:color="auto" w:fill="FFFFFF"/>
        </w:rPr>
        <w:t xml:space="preserve"> </w:t>
      </w:r>
      <w:r w:rsidR="00C47887">
        <w:rPr>
          <w:shd w:val="clear" w:color="auto" w:fill="FFFFFF"/>
        </w:rPr>
        <w:t xml:space="preserve"> / TOTAL_CHAR</w:t>
      </w:r>
      <w:r>
        <w:rPr>
          <w:shd w:val="clear" w:color="auto" w:fill="FFFFFF"/>
        </w:rPr>
        <w:t>)</w:t>
      </w:r>
    </w:p>
    <w:p w14:paraId="3B0DABA9" w14:textId="77D07E84" w:rsidR="00F928B5" w:rsidRPr="00F928B5" w:rsidRDefault="00F928B5" w:rsidP="00F928B5">
      <w:pPr>
        <w:spacing w:line="360" w:lineRule="auto"/>
        <w:jc w:val="center"/>
        <w:rPr>
          <w:i/>
          <w:sz w:val="20"/>
          <w:szCs w:val="20"/>
          <w:shd w:val="clear" w:color="auto" w:fill="FFFFFF"/>
        </w:rPr>
      </w:pPr>
      <w:r w:rsidRPr="00F928B5">
        <w:rPr>
          <w:i/>
          <w:sz w:val="20"/>
          <w:szCs w:val="20"/>
          <w:shd w:val="clear" w:color="auto" w:fill="FFFFFF"/>
        </w:rPr>
        <w:t>Equação 02: Métrica de A</w:t>
      </w:r>
      <w:r>
        <w:rPr>
          <w:i/>
          <w:sz w:val="20"/>
          <w:szCs w:val="20"/>
          <w:shd w:val="clear" w:color="auto" w:fill="FFFFFF"/>
        </w:rPr>
        <w:t>l</w:t>
      </w:r>
      <w:r w:rsidRPr="00F928B5">
        <w:rPr>
          <w:i/>
          <w:sz w:val="20"/>
          <w:szCs w:val="20"/>
          <w:shd w:val="clear" w:color="auto" w:fill="FFFFFF"/>
        </w:rPr>
        <w:t>ves por erros de caractere</w:t>
      </w:r>
    </w:p>
    <w:p w14:paraId="54F97423" w14:textId="35D64BA7" w:rsidR="00C47887" w:rsidRDefault="00C47887" w:rsidP="00F928B5">
      <w:pPr>
        <w:spacing w:line="360" w:lineRule="auto"/>
        <w:jc w:val="center"/>
        <w:rPr>
          <w:shd w:val="clear" w:color="auto" w:fill="FFFFFF"/>
        </w:rPr>
      </w:pPr>
    </w:p>
    <w:p w14:paraId="792122E0" w14:textId="77777777" w:rsidR="00F928B5" w:rsidRDefault="00F928B5" w:rsidP="00F928B5">
      <w:pPr>
        <w:spacing w:line="360" w:lineRule="auto"/>
        <w:jc w:val="center"/>
        <w:rPr>
          <w:shd w:val="clear" w:color="auto" w:fill="FFFFFF"/>
        </w:rPr>
      </w:pPr>
    </w:p>
    <w:p w14:paraId="44608002" w14:textId="273DD1C6" w:rsidR="007E031A" w:rsidRDefault="00C47887" w:rsidP="00F928B5">
      <w:pPr>
        <w:spacing w:line="360" w:lineRule="auto"/>
        <w:ind w:firstLine="708"/>
        <w:jc w:val="center"/>
        <w:rPr>
          <w:shd w:val="clear" w:color="auto" w:fill="FFFFFF"/>
        </w:rPr>
      </w:pPr>
      <w:r>
        <w:rPr>
          <w:shd w:val="clear" w:color="auto" w:fill="FFFFFF"/>
        </w:rPr>
        <w:t>MP = 100 – ( (ERR_PALAVRA x 100) / TOTAL_PALAVRAS</w:t>
      </w:r>
    </w:p>
    <w:p w14:paraId="274E2DFD" w14:textId="29156BD3" w:rsidR="00F928B5" w:rsidRPr="00F928B5" w:rsidRDefault="00F928B5" w:rsidP="00F928B5">
      <w:pPr>
        <w:spacing w:line="360" w:lineRule="auto"/>
        <w:jc w:val="center"/>
        <w:rPr>
          <w:i/>
          <w:sz w:val="20"/>
          <w:szCs w:val="20"/>
          <w:shd w:val="clear" w:color="auto" w:fill="FFFFFF"/>
        </w:rPr>
      </w:pPr>
      <w:r w:rsidRPr="00F928B5">
        <w:rPr>
          <w:i/>
          <w:sz w:val="20"/>
          <w:szCs w:val="20"/>
          <w:shd w:val="clear" w:color="auto" w:fill="FFFFFF"/>
        </w:rPr>
        <w:t>Equação 0</w:t>
      </w:r>
      <w:r>
        <w:rPr>
          <w:i/>
          <w:sz w:val="20"/>
          <w:szCs w:val="20"/>
          <w:shd w:val="clear" w:color="auto" w:fill="FFFFFF"/>
        </w:rPr>
        <w:t>3</w:t>
      </w:r>
      <w:r w:rsidRPr="00F928B5">
        <w:rPr>
          <w:i/>
          <w:sz w:val="20"/>
          <w:szCs w:val="20"/>
          <w:shd w:val="clear" w:color="auto" w:fill="FFFFFF"/>
        </w:rPr>
        <w:t>: Métrica de A</w:t>
      </w:r>
      <w:r>
        <w:rPr>
          <w:i/>
          <w:sz w:val="20"/>
          <w:szCs w:val="20"/>
          <w:shd w:val="clear" w:color="auto" w:fill="FFFFFF"/>
        </w:rPr>
        <w:t>l</w:t>
      </w:r>
      <w:r w:rsidRPr="00F928B5">
        <w:rPr>
          <w:i/>
          <w:sz w:val="20"/>
          <w:szCs w:val="20"/>
          <w:shd w:val="clear" w:color="auto" w:fill="FFFFFF"/>
        </w:rPr>
        <w:t xml:space="preserve">ves por erros de </w:t>
      </w:r>
      <w:r>
        <w:rPr>
          <w:i/>
          <w:sz w:val="20"/>
          <w:szCs w:val="20"/>
          <w:shd w:val="clear" w:color="auto" w:fill="FFFFFF"/>
        </w:rPr>
        <w:t>palavra</w:t>
      </w:r>
    </w:p>
    <w:p w14:paraId="09A558D9" w14:textId="77777777" w:rsidR="00F928B5" w:rsidRDefault="00F928B5" w:rsidP="00F928B5">
      <w:pPr>
        <w:spacing w:line="360" w:lineRule="auto"/>
        <w:ind w:firstLine="708"/>
        <w:jc w:val="center"/>
        <w:rPr>
          <w:shd w:val="clear" w:color="auto" w:fill="FFFFFF"/>
        </w:rPr>
      </w:pPr>
    </w:p>
    <w:p w14:paraId="2696A33F" w14:textId="77777777" w:rsidR="007E031A" w:rsidRDefault="007E031A" w:rsidP="0015780B">
      <w:pPr>
        <w:spacing w:line="360" w:lineRule="auto"/>
        <w:jc w:val="both"/>
        <w:rPr>
          <w:shd w:val="clear" w:color="auto" w:fill="FFFFFF"/>
        </w:rPr>
      </w:pPr>
    </w:p>
    <w:p w14:paraId="115447C6" w14:textId="121FD7C6" w:rsidR="00C47887" w:rsidRDefault="007E031A" w:rsidP="0015780B">
      <w:pPr>
        <w:spacing w:line="360" w:lineRule="auto"/>
        <w:jc w:val="both"/>
        <w:rPr>
          <w:shd w:val="clear" w:color="auto" w:fill="FFFFFF"/>
        </w:rPr>
      </w:pPr>
      <w:r w:rsidRPr="002E3029">
        <w:rPr>
          <w:shd w:val="clear" w:color="auto" w:fill="FFFFFF"/>
        </w:rPr>
        <w:t>Onde</w:t>
      </w:r>
      <w:r w:rsidR="00C47887">
        <w:rPr>
          <w:shd w:val="clear" w:color="auto" w:fill="FFFFFF"/>
        </w:rPr>
        <w:t>:</w:t>
      </w:r>
    </w:p>
    <w:p w14:paraId="69523D70" w14:textId="77777777"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14:paraId="130BD41C" w14:textId="77777777"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14:paraId="47D4ECDF" w14:textId="77777777"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14:paraId="7D82F48F" w14:textId="17D56D9B" w:rsidR="00E17B43" w:rsidRPr="0079113A"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p>
    <w:p w14:paraId="570F7FBD" w14:textId="77777777" w:rsidR="00E17B43" w:rsidRDefault="00E17B43" w:rsidP="0015780B">
      <w:pPr>
        <w:spacing w:line="360" w:lineRule="auto"/>
        <w:jc w:val="both"/>
        <w:rPr>
          <w:shd w:val="clear" w:color="auto" w:fill="FFFFFF"/>
        </w:rPr>
      </w:pPr>
    </w:p>
    <w:p w14:paraId="08A45845" w14:textId="77777777" w:rsidR="005414C0" w:rsidRDefault="005414C0" w:rsidP="005414C0">
      <w:pPr>
        <w:pStyle w:val="Ttulo2"/>
        <w:rPr>
          <w:shd w:val="clear" w:color="auto" w:fill="FFFFFF"/>
        </w:rPr>
      </w:pPr>
      <w:r>
        <w:rPr>
          <w:shd w:val="clear" w:color="auto" w:fill="FFFFFF"/>
        </w:rPr>
        <w:t>5.6 Trabalhos Correlatos</w:t>
      </w:r>
    </w:p>
    <w:p w14:paraId="0DAD5D41" w14:textId="77777777" w:rsidR="00B7677A" w:rsidRPr="00B7677A" w:rsidRDefault="00B7677A" w:rsidP="00B7677A"/>
    <w:p w14:paraId="476A26C2" w14:textId="53D910FD" w:rsidR="00417B0D" w:rsidRDefault="006A6408" w:rsidP="00155996">
      <w:pPr>
        <w:spacing w:line="360" w:lineRule="auto"/>
        <w:ind w:firstLine="708"/>
        <w:jc w:val="both"/>
        <w:rPr>
          <w:shd w:val="clear" w:color="auto" w:fill="FFFFFF"/>
        </w:rPr>
      </w:pPr>
      <w:r w:rsidRPr="00E17B43">
        <w:rPr>
          <w:shd w:val="clear" w:color="auto" w:fill="FFFFFF"/>
        </w:rPr>
        <w:t xml:space="preserve">FOONG (2013) desenvolveu um </w:t>
      </w:r>
      <w:r w:rsidR="00417B0D">
        <w:rPr>
          <w:shd w:val="clear" w:color="auto" w:fill="FFFFFF"/>
        </w:rPr>
        <w:t xml:space="preserve">modelo para arquitetura e desenvolvimento de </w:t>
      </w:r>
      <w:r w:rsidRPr="00E17B43">
        <w:rPr>
          <w:shd w:val="clear" w:color="auto" w:fill="FFFFFF"/>
        </w:rPr>
        <w:t>aplicativo</w:t>
      </w:r>
      <w:r w:rsidR="00417B0D">
        <w:rPr>
          <w:shd w:val="clear" w:color="auto" w:fill="FFFFFF"/>
        </w:rPr>
        <w:t>s</w:t>
      </w:r>
      <w:r w:rsidRPr="00E17B43">
        <w:rPr>
          <w:shd w:val="clear" w:color="auto" w:fill="FFFFFF"/>
        </w:rPr>
        <w:t xml:space="preserve"> para dispositivos móveis </w:t>
      </w:r>
      <w:r w:rsidR="00A45FF1" w:rsidRPr="002E3029">
        <w:rPr>
          <w:shd w:val="clear" w:color="auto" w:fill="FFFFFF"/>
        </w:rPr>
        <w:t>que trabalha com</w:t>
      </w:r>
      <w:r w:rsidR="00E235B8" w:rsidRPr="00E17B43">
        <w:rPr>
          <w:shd w:val="clear" w:color="auto" w:fill="FFFFFF"/>
        </w:rPr>
        <w:t xml:space="preserve"> síntese de voz</w:t>
      </w:r>
      <w:r w:rsidR="00A45FF1" w:rsidRPr="002E3029">
        <w:rPr>
          <w:shd w:val="clear" w:color="auto" w:fill="FFFFFF"/>
        </w:rPr>
        <w:t>,</w:t>
      </w:r>
      <w:r w:rsidR="00E235B8" w:rsidRPr="00E17B43">
        <w:rPr>
          <w:shd w:val="clear" w:color="auto" w:fill="FFFFFF"/>
        </w:rPr>
        <w:t xml:space="preserve"> de textos de placas, sinalizações e avisos, obtidos por meio de OCR,</w:t>
      </w:r>
      <w:r w:rsidR="00417B0D">
        <w:rPr>
          <w:shd w:val="clear" w:color="auto" w:fill="FFFFFF"/>
        </w:rPr>
        <w:t xml:space="preserve"> </w:t>
      </w:r>
      <w:r w:rsidR="00A45FF1" w:rsidRPr="002E3029">
        <w:rPr>
          <w:shd w:val="clear" w:color="auto" w:fill="FFFFFF"/>
        </w:rPr>
        <w:t>fazendo uso d</w:t>
      </w:r>
      <w:r w:rsidR="00417B0D" w:rsidRPr="002E3029">
        <w:rPr>
          <w:shd w:val="clear" w:color="auto" w:fill="FFFFFF"/>
        </w:rPr>
        <w:t>a</w:t>
      </w:r>
      <w:r w:rsidR="00417B0D">
        <w:rPr>
          <w:shd w:val="clear" w:color="auto" w:fill="FFFFFF"/>
        </w:rPr>
        <w:t xml:space="preserve"> Tesseract Engine, afim de </w:t>
      </w:r>
      <w:r w:rsidR="00417B0D" w:rsidRPr="00E17B43">
        <w:rPr>
          <w:shd w:val="clear" w:color="auto" w:fill="FFFFFF"/>
        </w:rPr>
        <w:t>prover maior independência para indivíduos portadores de deficiência visua</w:t>
      </w:r>
      <w:r w:rsidR="002E3029">
        <w:rPr>
          <w:shd w:val="clear" w:color="auto" w:fill="FFFFFF"/>
        </w:rPr>
        <w:t xml:space="preserve">l </w:t>
      </w:r>
      <w:r w:rsidR="00417B0D" w:rsidRPr="00E17B43">
        <w:rPr>
          <w:shd w:val="clear" w:color="auto" w:fill="FFFFFF"/>
        </w:rPr>
        <w:t>que</w:t>
      </w:r>
      <w:r w:rsidR="00A45FF1" w:rsidRPr="002E3029">
        <w:rPr>
          <w:shd w:val="clear" w:color="auto" w:fill="FFFFFF"/>
        </w:rPr>
        <w:t>,</w:t>
      </w:r>
      <w:r w:rsidR="00417B0D" w:rsidRPr="00E17B43">
        <w:rPr>
          <w:shd w:val="clear" w:color="auto" w:fill="FFFFFF"/>
        </w:rPr>
        <w:t xml:space="preserve"> com a ajuda do aplicativo, podem identificar informações impressas em ambientes internos (interior de residências ou edifícios comerciais) como quadros de avisos, placas de alerta ou sinalização de rotas.</w:t>
      </w:r>
      <w:r w:rsidR="00A45FF1">
        <w:rPr>
          <w:shd w:val="clear" w:color="auto" w:fill="FFFFFF"/>
        </w:rPr>
        <w:t xml:space="preserve"> </w:t>
      </w:r>
      <w:r w:rsidR="00A45FF1" w:rsidRPr="002E3029">
        <w:rPr>
          <w:shd w:val="clear" w:color="auto" w:fill="FFFFFF"/>
        </w:rPr>
        <w:t xml:space="preserve">O autor </w:t>
      </w:r>
      <w:r w:rsidR="00155996" w:rsidRPr="002E3029">
        <w:rPr>
          <w:shd w:val="clear" w:color="auto" w:fill="FFFFFF"/>
        </w:rPr>
        <w:t xml:space="preserve">também </w:t>
      </w:r>
      <w:r w:rsidR="00A45FF1" w:rsidRPr="002E3029">
        <w:rPr>
          <w:shd w:val="clear" w:color="auto" w:fill="FFFFFF"/>
        </w:rPr>
        <w:t>tratou o aumento da</w:t>
      </w:r>
      <w:r w:rsidR="00F17493" w:rsidRPr="00A45FF1">
        <w:rPr>
          <w:color w:val="FF0000"/>
          <w:shd w:val="clear" w:color="auto" w:fill="FFFFFF"/>
        </w:rPr>
        <w:t xml:space="preserve"> </w:t>
      </w:r>
      <w:r w:rsidR="00F17493" w:rsidRPr="00E17B43">
        <w:rPr>
          <w:shd w:val="clear" w:color="auto" w:fill="FFFFFF"/>
        </w:rPr>
        <w:t>precisão do processo de OCR</w:t>
      </w:r>
      <w:r w:rsidR="00155996" w:rsidRPr="002E3029">
        <w:rPr>
          <w:shd w:val="clear" w:color="auto" w:fill="FFFFFF"/>
        </w:rPr>
        <w:t>.</w:t>
      </w:r>
      <w:r w:rsidR="002E3029">
        <w:rPr>
          <w:shd w:val="clear" w:color="auto" w:fill="FFFFFF"/>
        </w:rPr>
        <w:t xml:space="preserve"> </w:t>
      </w:r>
      <w:r w:rsidR="00155996" w:rsidRPr="002E3029">
        <w:rPr>
          <w:shd w:val="clear" w:color="auto" w:fill="FFFFFF"/>
        </w:rPr>
        <w:t>Então,</w:t>
      </w:r>
      <w:r w:rsidR="00155996">
        <w:rPr>
          <w:shd w:val="clear" w:color="auto" w:fill="FFFFFF"/>
        </w:rPr>
        <w:t xml:space="preserve"> p</w:t>
      </w:r>
      <w:r w:rsidR="00F17493" w:rsidRPr="00E17B43">
        <w:rPr>
          <w:shd w:val="clear" w:color="auto" w:fill="FFFFFF"/>
        </w:rPr>
        <w:t xml:space="preserve">ropôs o processamento da imagem </w:t>
      </w:r>
      <w:r w:rsidR="002B1876" w:rsidRPr="00E17B43">
        <w:rPr>
          <w:shd w:val="clear" w:color="auto" w:fill="FFFFFF"/>
        </w:rPr>
        <w:t>antes da submissão ao Tesseract, convertend</w:t>
      </w:r>
      <w:r w:rsidR="002E3029">
        <w:rPr>
          <w:shd w:val="clear" w:color="auto" w:fill="FFFFFF"/>
        </w:rPr>
        <w:t>o</w:t>
      </w:r>
      <w:r w:rsidR="00155996">
        <w:rPr>
          <w:shd w:val="clear" w:color="auto" w:fill="FFFFFF"/>
        </w:rPr>
        <w:t xml:space="preserve"> </w:t>
      </w:r>
      <w:r w:rsidR="00155996" w:rsidRPr="002E3029">
        <w:rPr>
          <w:shd w:val="clear" w:color="auto" w:fill="FFFFFF"/>
        </w:rPr>
        <w:t>esta</w:t>
      </w:r>
      <w:r w:rsidR="002B1876" w:rsidRPr="00E17B43">
        <w:rPr>
          <w:shd w:val="clear" w:color="auto" w:fill="FFFFFF"/>
        </w:rPr>
        <w:t xml:space="preserve"> em </w:t>
      </w:r>
      <w:r w:rsidR="002B1876" w:rsidRPr="00E17B43">
        <w:rPr>
          <w:i/>
          <w:shd w:val="clear" w:color="auto" w:fill="FFFFFF"/>
        </w:rPr>
        <w:t>grayscale</w:t>
      </w:r>
      <w:r w:rsidR="00155996" w:rsidRPr="002E3029">
        <w:rPr>
          <w:shd w:val="clear" w:color="auto" w:fill="FFFFFF"/>
        </w:rPr>
        <w:t>.</w:t>
      </w:r>
      <w:r w:rsidR="00155996">
        <w:rPr>
          <w:shd w:val="clear" w:color="auto" w:fill="FFFFFF"/>
        </w:rPr>
        <w:t xml:space="preserve"> Após esta etapa </w:t>
      </w:r>
      <w:r w:rsidR="002B1876" w:rsidRPr="00E17B43">
        <w:rPr>
          <w:shd w:val="clear" w:color="auto" w:fill="FFFFFF"/>
        </w:rPr>
        <w:t>aplic</w:t>
      </w:r>
      <w:r w:rsidR="002E3029">
        <w:rPr>
          <w:shd w:val="clear" w:color="auto" w:fill="FFFFFF"/>
        </w:rPr>
        <w:t xml:space="preserve">a </w:t>
      </w:r>
      <w:r w:rsidR="002B1876" w:rsidRPr="00E17B43">
        <w:rPr>
          <w:shd w:val="clear" w:color="auto" w:fill="FFFFFF"/>
        </w:rPr>
        <w:t>filtros de redução de ruíd</w:t>
      </w:r>
      <w:r w:rsidR="002E3029">
        <w:rPr>
          <w:shd w:val="clear" w:color="auto" w:fill="FFFFFF"/>
        </w:rPr>
        <w:t xml:space="preserve">o </w:t>
      </w:r>
      <w:r w:rsidR="00155996">
        <w:rPr>
          <w:shd w:val="clear" w:color="auto" w:fill="FFFFFF"/>
        </w:rPr>
        <w:t>e</w:t>
      </w:r>
      <w:r w:rsidR="002B1876" w:rsidRPr="00E17B43">
        <w:rPr>
          <w:shd w:val="clear" w:color="auto" w:fill="FFFFFF"/>
        </w:rPr>
        <w:t xml:space="preserve"> efetu</w:t>
      </w:r>
      <w:r w:rsidR="002E3029">
        <w:rPr>
          <w:shd w:val="clear" w:color="auto" w:fill="FFFFFF"/>
        </w:rPr>
        <w:t xml:space="preserve">a </w:t>
      </w:r>
      <w:r w:rsidR="002B1876" w:rsidRPr="00E17B43">
        <w:rPr>
          <w:shd w:val="clear" w:color="auto" w:fill="FFFFFF"/>
        </w:rPr>
        <w:t xml:space="preserve">a binarização da imagem </w:t>
      </w:r>
      <w:r w:rsidR="00155996" w:rsidRPr="002E3029">
        <w:rPr>
          <w:shd w:val="clear" w:color="auto" w:fill="FFFFFF"/>
        </w:rPr>
        <w:t>por meio do</w:t>
      </w:r>
      <w:r w:rsidR="002B1876" w:rsidRPr="00E17B43">
        <w:rPr>
          <w:shd w:val="clear" w:color="auto" w:fill="FFFFFF"/>
        </w:rPr>
        <w:t xml:space="preserve"> algoritmo de Otsu, </w:t>
      </w:r>
      <w:r w:rsidR="00155996" w:rsidRPr="00155996">
        <w:rPr>
          <w:shd w:val="clear" w:color="auto" w:fill="FFFFFF"/>
        </w:rPr>
        <w:t>e</w:t>
      </w:r>
      <w:r w:rsidR="00155996">
        <w:rPr>
          <w:shd w:val="clear" w:color="auto" w:fill="FFFFFF"/>
        </w:rPr>
        <w:t xml:space="preserve"> assim </w:t>
      </w:r>
      <w:r w:rsidR="002B1876" w:rsidRPr="00E17B43">
        <w:rPr>
          <w:shd w:val="clear" w:color="auto" w:fill="FFFFFF"/>
        </w:rPr>
        <w:t>isola</w:t>
      </w:r>
      <w:r w:rsidR="002E3029">
        <w:rPr>
          <w:shd w:val="clear" w:color="auto" w:fill="FFFFFF"/>
        </w:rPr>
        <w:t xml:space="preserve"> </w:t>
      </w:r>
      <w:r w:rsidR="002B1876" w:rsidRPr="00E17B43">
        <w:rPr>
          <w:shd w:val="clear" w:color="auto" w:fill="FFFFFF"/>
        </w:rPr>
        <w:t>os c</w:t>
      </w:r>
      <w:r w:rsidR="009A534E" w:rsidRPr="00E17B43">
        <w:rPr>
          <w:shd w:val="clear" w:color="auto" w:fill="FFFFFF"/>
        </w:rPr>
        <w:t xml:space="preserve">aracteres do </w:t>
      </w:r>
      <w:r w:rsidR="009A534E" w:rsidRPr="002E3029">
        <w:rPr>
          <w:shd w:val="clear" w:color="auto" w:fill="FFFFFF"/>
        </w:rPr>
        <w:t>rest</w:t>
      </w:r>
      <w:r w:rsidR="00155996" w:rsidRPr="002E3029">
        <w:rPr>
          <w:shd w:val="clear" w:color="auto" w:fill="FFFFFF"/>
        </w:rPr>
        <w:t>ante</w:t>
      </w:r>
      <w:r w:rsidR="009A534E" w:rsidRPr="00E17B43">
        <w:rPr>
          <w:shd w:val="clear" w:color="auto" w:fill="FFFFFF"/>
        </w:rPr>
        <w:t xml:space="preserve"> da imagem. </w:t>
      </w:r>
      <w:r w:rsidR="0097334B" w:rsidRPr="002E3029">
        <w:rPr>
          <w:shd w:val="clear" w:color="auto" w:fill="FFFFFF"/>
        </w:rPr>
        <w:t>Desta forma</w:t>
      </w:r>
      <w:r w:rsidR="00F908B0" w:rsidRPr="002E3029">
        <w:rPr>
          <w:shd w:val="clear" w:color="auto" w:fill="FFFFFF"/>
        </w:rPr>
        <w:t>,</w:t>
      </w:r>
      <w:r w:rsidR="00F908B0" w:rsidRPr="00E17B43">
        <w:rPr>
          <w:shd w:val="clear" w:color="auto" w:fill="FFFFFF"/>
        </w:rPr>
        <w:t xml:space="preserve"> a imagem analisada pelo Tesseract contém apenas caracteres, pois o fundo é removido </w:t>
      </w:r>
      <w:r w:rsidR="00F908B0" w:rsidRPr="002E3029">
        <w:rPr>
          <w:shd w:val="clear" w:color="auto" w:fill="FFFFFF"/>
        </w:rPr>
        <w:t>pel</w:t>
      </w:r>
      <w:r w:rsidR="0097334B" w:rsidRPr="002E3029">
        <w:rPr>
          <w:shd w:val="clear" w:color="auto" w:fill="FFFFFF"/>
        </w:rPr>
        <w:t>a etapa de</w:t>
      </w:r>
      <w:r w:rsidR="00F908B0" w:rsidRPr="00E17B43">
        <w:rPr>
          <w:shd w:val="clear" w:color="auto" w:fill="FFFFFF"/>
        </w:rPr>
        <w:t xml:space="preserve"> pré-processamento. O texto extraído </w:t>
      </w:r>
      <w:r w:rsidR="00F908B0" w:rsidRPr="00E17B43">
        <w:rPr>
          <w:shd w:val="clear" w:color="auto" w:fill="FFFFFF"/>
        </w:rPr>
        <w:lastRenderedPageBreak/>
        <w:t>pelo Tesseract é então sintetizado a partir do recurso TTS</w:t>
      </w:r>
      <w:r w:rsidR="00042179" w:rsidRPr="002E3029">
        <w:rPr>
          <w:shd w:val="clear" w:color="auto" w:fill="FFFFFF"/>
        </w:rPr>
        <w:t>,</w:t>
      </w:r>
      <w:r w:rsidR="00F908B0" w:rsidRPr="00E17B43">
        <w:rPr>
          <w:shd w:val="clear" w:color="auto" w:fill="FFFFFF"/>
        </w:rPr>
        <w:t xml:space="preserve"> nativo do</w:t>
      </w:r>
      <w:r w:rsidR="00042179">
        <w:rPr>
          <w:shd w:val="clear" w:color="auto" w:fill="FFFFFF"/>
        </w:rPr>
        <w:t xml:space="preserve"> </w:t>
      </w:r>
      <w:r w:rsidR="00042179" w:rsidRPr="002E3029">
        <w:rPr>
          <w:shd w:val="clear" w:color="auto" w:fill="FFFFFF"/>
        </w:rPr>
        <w:t>Sistema Operacional</w:t>
      </w:r>
      <w:r w:rsidR="00F908B0" w:rsidRPr="00E17B43">
        <w:rPr>
          <w:shd w:val="clear" w:color="auto" w:fill="FFFFFF"/>
        </w:rPr>
        <w:t xml:space="preserve"> Android</w:t>
      </w:r>
      <w:r w:rsidR="0013683D" w:rsidRPr="00E17B43">
        <w:rPr>
          <w:shd w:val="clear" w:color="auto" w:fill="FFFFFF"/>
        </w:rPr>
        <w:t>.</w:t>
      </w:r>
      <w:r w:rsidR="00417B0D">
        <w:rPr>
          <w:shd w:val="clear" w:color="auto" w:fill="FFFFFF"/>
        </w:rPr>
        <w:t xml:space="preserve"> O modelo proposto é descrito pela Figura 2:</w:t>
      </w:r>
    </w:p>
    <w:p w14:paraId="5D0F3A7D" w14:textId="77777777" w:rsidR="00417B0D" w:rsidRDefault="00417B0D" w:rsidP="00417B0D">
      <w:pPr>
        <w:spacing w:line="360" w:lineRule="auto"/>
        <w:ind w:firstLine="708"/>
        <w:jc w:val="both"/>
        <w:rPr>
          <w:shd w:val="clear" w:color="auto" w:fill="FFFFFF"/>
        </w:rPr>
      </w:pPr>
    </w:p>
    <w:p w14:paraId="2778E48E" w14:textId="4B29656B" w:rsidR="00417B0D" w:rsidRPr="00417B0D" w:rsidRDefault="00417B0D" w:rsidP="00417B0D">
      <w:pPr>
        <w:pStyle w:val="Legenda"/>
        <w:keepNext/>
        <w:jc w:val="center"/>
        <w:rPr>
          <w:b/>
          <w:i w:val="0"/>
          <w:color w:val="auto"/>
          <w:sz w:val="20"/>
          <w:szCs w:val="20"/>
        </w:rPr>
      </w:pPr>
      <w:r w:rsidRPr="00417B0D">
        <w:rPr>
          <w:b/>
          <w:i w:val="0"/>
          <w:color w:val="auto"/>
          <w:sz w:val="20"/>
          <w:szCs w:val="20"/>
        </w:rPr>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F129C3">
        <w:rPr>
          <w:b/>
          <w:i w:val="0"/>
          <w:noProof/>
          <w:color w:val="auto"/>
          <w:sz w:val="20"/>
          <w:szCs w:val="20"/>
        </w:rPr>
        <w:t>2</w:t>
      </w:r>
      <w:r w:rsidR="00857640">
        <w:rPr>
          <w:b/>
          <w:i w:val="0"/>
          <w:color w:val="auto"/>
          <w:sz w:val="20"/>
          <w:szCs w:val="20"/>
        </w:rPr>
        <w:fldChar w:fldCharType="end"/>
      </w:r>
      <w:r w:rsidRPr="00417B0D">
        <w:rPr>
          <w:b/>
          <w:i w:val="0"/>
          <w:color w:val="auto"/>
          <w:sz w:val="20"/>
          <w:szCs w:val="20"/>
        </w:rPr>
        <w:t xml:space="preserve"> - Arquitetura proposta por Foong</w:t>
      </w:r>
    </w:p>
    <w:p w14:paraId="3B7C8806" w14:textId="337B2C11" w:rsidR="00417B0D" w:rsidRDefault="00417B0D" w:rsidP="00417B0D">
      <w:pPr>
        <w:spacing w:line="360" w:lineRule="auto"/>
        <w:ind w:firstLine="708"/>
        <w:jc w:val="center"/>
        <w:rPr>
          <w:shd w:val="clear" w:color="auto" w:fill="FFFFFF"/>
        </w:rPr>
      </w:pPr>
      <w:r>
        <w:rPr>
          <w:noProof/>
        </w:rPr>
        <w:drawing>
          <wp:inline distT="0" distB="0" distL="0" distR="0" wp14:anchorId="17565282" wp14:editId="65A7FFE5">
            <wp:extent cx="4362450" cy="40290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4029075"/>
                    </a:xfrm>
                    <a:prstGeom prst="rect">
                      <a:avLst/>
                    </a:prstGeom>
                    <a:noFill/>
                    <a:ln>
                      <a:noFill/>
                    </a:ln>
                  </pic:spPr>
                </pic:pic>
              </a:graphicData>
            </a:graphic>
          </wp:inline>
        </w:drawing>
      </w:r>
    </w:p>
    <w:p w14:paraId="4FD0E3F8" w14:textId="24A78DE6" w:rsidR="00417B0D" w:rsidRPr="00D9040F" w:rsidRDefault="00417B0D" w:rsidP="00417B0D">
      <w:pPr>
        <w:spacing w:line="360" w:lineRule="auto"/>
        <w:ind w:firstLine="720"/>
        <w:jc w:val="center"/>
        <w:rPr>
          <w:sz w:val="20"/>
          <w:szCs w:val="20"/>
        </w:rPr>
      </w:pPr>
      <w:r w:rsidRPr="00D9040F">
        <w:rPr>
          <w:sz w:val="20"/>
          <w:szCs w:val="20"/>
        </w:rPr>
        <w:t xml:space="preserve">Fonte: </w:t>
      </w:r>
      <w:r>
        <w:rPr>
          <w:sz w:val="20"/>
          <w:szCs w:val="20"/>
        </w:rPr>
        <w:t>Foong (2013)</w:t>
      </w:r>
    </w:p>
    <w:p w14:paraId="48C11D5C" w14:textId="77777777" w:rsidR="00417B0D" w:rsidRDefault="00417B0D" w:rsidP="00417B0D">
      <w:pPr>
        <w:spacing w:line="360" w:lineRule="auto"/>
        <w:ind w:firstLine="708"/>
        <w:jc w:val="center"/>
        <w:rPr>
          <w:shd w:val="clear" w:color="auto" w:fill="FFFFFF"/>
        </w:rPr>
      </w:pPr>
    </w:p>
    <w:p w14:paraId="71A7496C" w14:textId="03C0823A" w:rsidR="00417B0D" w:rsidRDefault="0013683D" w:rsidP="00417B0D">
      <w:pPr>
        <w:spacing w:line="360" w:lineRule="auto"/>
        <w:ind w:firstLine="708"/>
        <w:jc w:val="both"/>
        <w:rPr>
          <w:shd w:val="clear" w:color="auto" w:fill="FFFFFF"/>
        </w:rPr>
      </w:pPr>
      <w:r w:rsidRPr="00E17B43">
        <w:rPr>
          <w:shd w:val="clear" w:color="auto" w:fill="FFFFFF"/>
        </w:rPr>
        <w:t xml:space="preserve">Foong descreve ainda que a precisão dos resultados foi obstruída por fatores como iluminação e coloração do texto, embora de maneira geral </w:t>
      </w:r>
      <w:r w:rsidR="00465FC8" w:rsidRPr="00113567">
        <w:rPr>
          <w:shd w:val="clear" w:color="auto" w:fill="FFFFFF"/>
        </w:rPr>
        <w:t>tais fatores</w:t>
      </w:r>
      <w:r w:rsidR="00465FC8">
        <w:rPr>
          <w:shd w:val="clear" w:color="auto" w:fill="FFFFFF"/>
        </w:rPr>
        <w:t xml:space="preserve"> </w:t>
      </w:r>
      <w:r w:rsidRPr="00E17B43">
        <w:rPr>
          <w:shd w:val="clear" w:color="auto" w:fill="FFFFFF"/>
        </w:rPr>
        <w:t>tenham se mostrado muito satisfatórios</w:t>
      </w:r>
      <w:r w:rsidR="00F908B0" w:rsidRPr="00E17B43">
        <w:rPr>
          <w:shd w:val="clear" w:color="auto" w:fill="FFFFFF"/>
        </w:rPr>
        <w:t xml:space="preserve"> </w:t>
      </w:r>
      <w:r w:rsidR="00F17493" w:rsidRPr="00E17B43">
        <w:rPr>
          <w:shd w:val="clear" w:color="auto" w:fill="FFFFFF"/>
        </w:rPr>
        <w:t>(FOONG, 2013).</w:t>
      </w:r>
    </w:p>
    <w:p w14:paraId="1C9568D7" w14:textId="77777777" w:rsidR="00417B0D" w:rsidRDefault="00417B0D" w:rsidP="00417B0D">
      <w:pPr>
        <w:spacing w:line="360" w:lineRule="auto"/>
        <w:ind w:firstLine="708"/>
        <w:jc w:val="both"/>
        <w:rPr>
          <w:shd w:val="clear" w:color="auto" w:fill="FFFFFF"/>
        </w:rPr>
      </w:pPr>
    </w:p>
    <w:p w14:paraId="15624C6A" w14:textId="50CEEC27" w:rsidR="00417B0D" w:rsidRDefault="00417B0D" w:rsidP="00417B0D">
      <w:pPr>
        <w:spacing w:line="360" w:lineRule="auto"/>
        <w:ind w:firstLine="708"/>
        <w:jc w:val="both"/>
        <w:rPr>
          <w:shd w:val="clear" w:color="auto" w:fill="FFFFFF"/>
        </w:rPr>
      </w:pPr>
      <w:r w:rsidRPr="00417B0D">
        <w:rPr>
          <w:shd w:val="clear" w:color="auto" w:fill="FFFFFF"/>
        </w:rPr>
        <w:t>G</w:t>
      </w:r>
      <w:r>
        <w:rPr>
          <w:shd w:val="clear" w:color="auto" w:fill="FFFFFF"/>
        </w:rPr>
        <w:t xml:space="preserve">reenhalgh (2015) também apresentou uma proposta de modelo de arquitetura de aplicativos móveis para detecção de símbolos e textos presentes em sinais de trânsito. </w:t>
      </w:r>
      <w:r w:rsidRPr="00417B0D">
        <w:rPr>
          <w:shd w:val="clear" w:color="auto" w:fill="FFFFFF"/>
        </w:rPr>
        <w:t>G</w:t>
      </w:r>
      <w:r>
        <w:rPr>
          <w:shd w:val="clear" w:color="auto" w:fill="FFFFFF"/>
        </w:rPr>
        <w:t>reenhalgh propôs, assim como Foong, uma etapa de processamento da imagem prévia ao reconhecimento óptico de caracteres</w:t>
      </w:r>
      <w:r w:rsidR="00FB5AD7" w:rsidRPr="00113567">
        <w:rPr>
          <w:shd w:val="clear" w:color="auto" w:fill="FFFFFF"/>
        </w:rPr>
        <w:t>,</w:t>
      </w:r>
      <w:r>
        <w:rPr>
          <w:shd w:val="clear" w:color="auto" w:fill="FFFFFF"/>
        </w:rPr>
        <w:t xml:space="preserve"> afim de eliminar elementos não-textuais, aumentando a performance e a precisão do OCR. </w:t>
      </w:r>
      <w:r w:rsidRPr="00417B0D">
        <w:rPr>
          <w:shd w:val="clear" w:color="auto" w:fill="FFFFFF"/>
        </w:rPr>
        <w:t>G</w:t>
      </w:r>
      <w:r>
        <w:rPr>
          <w:shd w:val="clear" w:color="auto" w:fill="FFFFFF"/>
        </w:rPr>
        <w:t>reenhalgh propôs o isolamento das regiões de texto e a correção de distorções de perspectiva na imagem antes da etapa de OCR, conforme a Figura 3:</w:t>
      </w:r>
    </w:p>
    <w:p w14:paraId="1250CD04" w14:textId="4A292DC3"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F129C3">
        <w:rPr>
          <w:b/>
          <w:i w:val="0"/>
          <w:noProof/>
          <w:color w:val="auto"/>
          <w:sz w:val="20"/>
          <w:szCs w:val="20"/>
        </w:rPr>
        <w:t>3</w:t>
      </w:r>
      <w:r w:rsidR="00857640">
        <w:rPr>
          <w:b/>
          <w:i w:val="0"/>
          <w:color w:val="auto"/>
          <w:sz w:val="20"/>
          <w:szCs w:val="20"/>
        </w:rPr>
        <w:fldChar w:fldCharType="end"/>
      </w:r>
      <w:r w:rsidRPr="00417B0D">
        <w:rPr>
          <w:b/>
          <w:i w:val="0"/>
          <w:color w:val="auto"/>
          <w:sz w:val="20"/>
          <w:szCs w:val="20"/>
        </w:rPr>
        <w:t>- Arquitetura proposta por Greenhalgh</w:t>
      </w:r>
    </w:p>
    <w:p w14:paraId="58A05AB1" w14:textId="155A87CA" w:rsidR="00417B0D" w:rsidRDefault="00417B0D" w:rsidP="00B01C61">
      <w:pPr>
        <w:spacing w:line="360" w:lineRule="auto"/>
        <w:jc w:val="right"/>
        <w:rPr>
          <w:shd w:val="clear" w:color="auto" w:fill="FFFFFF"/>
        </w:rPr>
      </w:pPr>
      <w:r>
        <w:rPr>
          <w:noProof/>
        </w:rPr>
        <w:drawing>
          <wp:inline distT="0" distB="0" distL="0" distR="0" wp14:anchorId="4D181D1C" wp14:editId="4748B91A">
            <wp:extent cx="5985164" cy="11189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2039" cy="1135161"/>
                    </a:xfrm>
                    <a:prstGeom prst="rect">
                      <a:avLst/>
                    </a:prstGeom>
                    <a:noFill/>
                    <a:ln>
                      <a:noFill/>
                    </a:ln>
                  </pic:spPr>
                </pic:pic>
              </a:graphicData>
            </a:graphic>
          </wp:inline>
        </w:drawing>
      </w:r>
    </w:p>
    <w:p w14:paraId="3E38D9D8" w14:textId="33A3974B" w:rsidR="00417B0D" w:rsidRPr="00D9040F" w:rsidRDefault="00417B0D" w:rsidP="00417B0D">
      <w:pPr>
        <w:spacing w:line="360" w:lineRule="auto"/>
        <w:ind w:firstLine="720"/>
        <w:jc w:val="center"/>
        <w:rPr>
          <w:sz w:val="20"/>
          <w:szCs w:val="20"/>
        </w:rPr>
      </w:pPr>
      <w:r w:rsidRPr="00D9040F">
        <w:rPr>
          <w:sz w:val="20"/>
          <w:szCs w:val="20"/>
        </w:rPr>
        <w:t xml:space="preserve">Fonte: </w:t>
      </w:r>
      <w:r w:rsidRPr="00417B0D">
        <w:rPr>
          <w:sz w:val="20"/>
          <w:szCs w:val="20"/>
          <w:shd w:val="clear" w:color="auto" w:fill="FFFFFF"/>
        </w:rPr>
        <w:t>Greenhalgh</w:t>
      </w:r>
      <w:r>
        <w:rPr>
          <w:shd w:val="clear" w:color="auto" w:fill="FFFFFF"/>
        </w:rPr>
        <w:t xml:space="preserve"> </w:t>
      </w:r>
      <w:r>
        <w:rPr>
          <w:sz w:val="20"/>
          <w:szCs w:val="20"/>
        </w:rPr>
        <w:t>(2015)</w:t>
      </w:r>
    </w:p>
    <w:p w14:paraId="34E4B1F6" w14:textId="77777777" w:rsidR="00417B0D" w:rsidRDefault="00417B0D" w:rsidP="00417B0D">
      <w:pPr>
        <w:spacing w:line="360" w:lineRule="auto"/>
        <w:ind w:firstLine="708"/>
        <w:jc w:val="both"/>
        <w:rPr>
          <w:shd w:val="clear" w:color="auto" w:fill="FFFFFF"/>
        </w:rPr>
      </w:pPr>
      <w:r>
        <w:rPr>
          <w:shd w:val="clear" w:color="auto" w:fill="FFFFFF"/>
        </w:rPr>
        <w:tab/>
      </w:r>
    </w:p>
    <w:p w14:paraId="497C0315" w14:textId="77777777" w:rsidR="00417B0D" w:rsidRDefault="00417B0D" w:rsidP="00417B0D">
      <w:pPr>
        <w:spacing w:line="360" w:lineRule="auto"/>
        <w:ind w:firstLine="708"/>
        <w:jc w:val="both"/>
        <w:rPr>
          <w:shd w:val="clear" w:color="auto" w:fill="FFFFFF"/>
        </w:rPr>
      </w:pPr>
    </w:p>
    <w:p w14:paraId="724A8879" w14:textId="3730DCFF" w:rsidR="00417B0D" w:rsidRDefault="00417B0D" w:rsidP="00417B0D">
      <w:pPr>
        <w:spacing w:line="360" w:lineRule="auto"/>
        <w:ind w:firstLine="708"/>
        <w:jc w:val="both"/>
        <w:rPr>
          <w:shd w:val="clear" w:color="auto" w:fill="FFFFFF"/>
        </w:rPr>
      </w:pPr>
      <w:r>
        <w:rPr>
          <w:shd w:val="clear" w:color="auto" w:fill="FFFFFF"/>
        </w:rPr>
        <w:t>Greenhalgh utilizou a F-measure, método estatístico de p</w:t>
      </w:r>
      <w:r w:rsidRPr="00417B0D">
        <w:rPr>
          <w:shd w:val="clear" w:color="auto" w:fill="FFFFFF"/>
        </w:rPr>
        <w:t>recisão e revocação</w:t>
      </w:r>
      <w:r>
        <w:rPr>
          <w:shd w:val="clear" w:color="auto" w:fill="FFFFFF"/>
        </w:rPr>
        <w:t xml:space="preserve"> para avaliar os resultados do modelo (</w:t>
      </w:r>
      <w:r w:rsidRPr="00417B0D">
        <w:rPr>
          <w:shd w:val="clear" w:color="auto" w:fill="FFFFFF"/>
        </w:rPr>
        <w:t>GREENHALGH</w:t>
      </w:r>
      <w:r>
        <w:rPr>
          <w:shd w:val="clear" w:color="auto" w:fill="FFFFFF"/>
        </w:rPr>
        <w:t>, 2015).</w:t>
      </w:r>
    </w:p>
    <w:p w14:paraId="689AFAD3" w14:textId="77777777" w:rsidR="00417B0D" w:rsidRDefault="00417B0D" w:rsidP="00417B0D">
      <w:pPr>
        <w:spacing w:line="360" w:lineRule="auto"/>
        <w:ind w:firstLine="708"/>
        <w:jc w:val="both"/>
        <w:rPr>
          <w:shd w:val="clear" w:color="auto" w:fill="FFFFFF"/>
        </w:rPr>
      </w:pPr>
    </w:p>
    <w:p w14:paraId="01F82460" w14:textId="1B6904CE" w:rsidR="005414C0" w:rsidRDefault="005414C0" w:rsidP="005414C0">
      <w:pPr>
        <w:spacing w:line="360" w:lineRule="auto"/>
        <w:ind w:firstLine="708"/>
        <w:jc w:val="both"/>
        <w:rPr>
          <w:shd w:val="clear" w:color="auto" w:fill="FFFFFF"/>
        </w:rPr>
      </w:pPr>
      <w:r>
        <w:rPr>
          <w:shd w:val="clear" w:color="auto" w:fill="FFFFFF"/>
        </w:rPr>
        <w:t xml:space="preserve">Alves (2003) desenvolveu uma pesquisa na área de reconhecimento óptico de caracteres, tendo como objetivo primário o desenvolvimento de uma métrica baseada no algoritmo da Distância de Levenshtein, </w:t>
      </w:r>
      <w:r w:rsidR="00FB5AD7" w:rsidRPr="00113567">
        <w:rPr>
          <w:shd w:val="clear" w:color="auto" w:fill="FFFFFF"/>
        </w:rPr>
        <w:t>de modo a</w:t>
      </w:r>
      <w:r>
        <w:rPr>
          <w:shd w:val="clear" w:color="auto" w:fill="FFFFFF"/>
        </w:rPr>
        <w:t xml:space="preserve"> mensurar o impacto d</w:t>
      </w:r>
      <w:r w:rsidR="00154E07">
        <w:rPr>
          <w:shd w:val="clear" w:color="auto" w:fill="FFFFFF"/>
        </w:rPr>
        <w:t>a</w:t>
      </w:r>
      <w:r>
        <w:rPr>
          <w:shd w:val="clear" w:color="auto" w:fill="FFFFFF"/>
        </w:rPr>
        <w:t xml:space="preserve"> </w:t>
      </w:r>
      <w:r w:rsidR="00154E07">
        <w:rPr>
          <w:shd w:val="clear" w:color="auto" w:fill="FFFFFF"/>
        </w:rPr>
        <w:t>aplicação</w:t>
      </w:r>
      <w:r w:rsidR="00FB5AD7">
        <w:rPr>
          <w:shd w:val="clear" w:color="auto" w:fill="FFFFFF"/>
        </w:rPr>
        <w:t xml:space="preserve">, </w:t>
      </w:r>
      <w:r w:rsidR="00FB5AD7" w:rsidRPr="00113567">
        <w:rPr>
          <w:shd w:val="clear" w:color="auto" w:fill="FFFFFF"/>
        </w:rPr>
        <w:t>frente a</w:t>
      </w:r>
      <w:r w:rsidR="00FB5AD7">
        <w:rPr>
          <w:shd w:val="clear" w:color="auto" w:fill="FFFFFF"/>
        </w:rPr>
        <w:t xml:space="preserve"> </w:t>
      </w:r>
      <w:r>
        <w:rPr>
          <w:shd w:val="clear" w:color="auto" w:fill="FFFFFF"/>
        </w:rPr>
        <w:t>diferentes filtragens</w:t>
      </w:r>
      <w:r w:rsidR="00FB5AD7" w:rsidRPr="00113567">
        <w:rPr>
          <w:shd w:val="clear" w:color="auto" w:fill="FFFFFF"/>
        </w:rPr>
        <w:t>,</w:t>
      </w:r>
      <w:r>
        <w:rPr>
          <w:shd w:val="clear" w:color="auto" w:fill="FFFFFF"/>
        </w:rPr>
        <w:t xml:space="preserve"> </w:t>
      </w:r>
      <w:r w:rsidR="00154E07">
        <w:rPr>
          <w:shd w:val="clear" w:color="auto" w:fill="FFFFFF"/>
        </w:rPr>
        <w:t>na imagem</w:t>
      </w:r>
      <w:r w:rsidR="00FB5AD7" w:rsidRPr="00113567">
        <w:rPr>
          <w:shd w:val="clear" w:color="auto" w:fill="FFFFFF"/>
        </w:rPr>
        <w:t>,</w:t>
      </w:r>
      <w:r w:rsidR="00154E07">
        <w:rPr>
          <w:shd w:val="clear" w:color="auto" w:fill="FFFFFF"/>
        </w:rPr>
        <w:t xml:space="preserve"> antes de submetê-la a ferramentas OCR comerciais. Assim, além de quantificar a interferência de cada filtro</w:t>
      </w:r>
      <w:r w:rsidR="00FB5AD7">
        <w:rPr>
          <w:shd w:val="clear" w:color="auto" w:fill="FFFFFF"/>
        </w:rPr>
        <w:t xml:space="preserve"> </w:t>
      </w:r>
      <w:r w:rsidR="00FB5AD7" w:rsidRPr="00113567">
        <w:rPr>
          <w:shd w:val="clear" w:color="auto" w:fill="FFFFFF"/>
        </w:rPr>
        <w:t>tais como</w:t>
      </w:r>
      <w:r w:rsidR="00FB5AD7">
        <w:rPr>
          <w:shd w:val="clear" w:color="auto" w:fill="FFFFFF"/>
        </w:rPr>
        <w:t xml:space="preserve"> </w:t>
      </w:r>
      <w:r w:rsidR="00154E07">
        <w:rPr>
          <w:shd w:val="clear" w:color="auto" w:fill="FFFFFF"/>
        </w:rPr>
        <w:t>brilho</w:t>
      </w:r>
      <w:r w:rsidR="00FB5AD7">
        <w:rPr>
          <w:shd w:val="clear" w:color="auto" w:fill="FFFFFF"/>
        </w:rPr>
        <w:t xml:space="preserve">, contraste, resolução, rotação </w:t>
      </w:r>
      <w:r w:rsidR="00FB5AD7" w:rsidRPr="00113567">
        <w:rPr>
          <w:shd w:val="clear" w:color="auto" w:fill="FFFFFF"/>
        </w:rPr>
        <w:t>e</w:t>
      </w:r>
      <w:r w:rsidR="00154E07">
        <w:rPr>
          <w:shd w:val="clear" w:color="auto" w:fill="FFFFFF"/>
        </w:rPr>
        <w:t xml:space="preserve"> etc, Alves descreve </w:t>
      </w:r>
      <w:r w:rsidR="00FB5AD7">
        <w:rPr>
          <w:shd w:val="clear" w:color="auto" w:fill="FFFFFF"/>
        </w:rPr>
        <w:t xml:space="preserve">a métrica utilizada para </w:t>
      </w:r>
      <w:r w:rsidR="00FB5AD7" w:rsidRPr="00113567">
        <w:rPr>
          <w:shd w:val="clear" w:color="auto" w:fill="FFFFFF"/>
        </w:rPr>
        <w:t>avaliação</w:t>
      </w:r>
      <w:r w:rsidR="00154E07">
        <w:rPr>
          <w:shd w:val="clear" w:color="auto" w:fill="FFFFFF"/>
        </w:rPr>
        <w:t xml:space="preserve"> </w:t>
      </w:r>
      <w:r w:rsidR="00FB5AD7" w:rsidRPr="00113567">
        <w:rPr>
          <w:shd w:val="clear" w:color="auto" w:fill="FFFFFF"/>
        </w:rPr>
        <w:t>d</w:t>
      </w:r>
      <w:r w:rsidR="00154E07" w:rsidRPr="00113567">
        <w:rPr>
          <w:shd w:val="clear" w:color="auto" w:fill="FFFFFF"/>
        </w:rPr>
        <w:t>os</w:t>
      </w:r>
      <w:r w:rsidR="00154E07">
        <w:rPr>
          <w:shd w:val="clear" w:color="auto" w:fill="FFFFFF"/>
        </w:rPr>
        <w:t xml:space="preserve"> resultados individua</w:t>
      </w:r>
      <w:r w:rsidR="00F17493">
        <w:rPr>
          <w:shd w:val="clear" w:color="auto" w:fill="FFFFFF"/>
        </w:rPr>
        <w:t>i</w:t>
      </w:r>
      <w:r w:rsidR="00113567">
        <w:rPr>
          <w:shd w:val="clear" w:color="auto" w:fill="FFFFFF"/>
        </w:rPr>
        <w:t>s d</w:t>
      </w:r>
      <w:r w:rsidR="00FB5AD7" w:rsidRPr="00113567">
        <w:rPr>
          <w:shd w:val="clear" w:color="auto" w:fill="FFFFFF"/>
        </w:rPr>
        <w:t>e cada filtro</w:t>
      </w:r>
      <w:r w:rsidR="00F17493">
        <w:rPr>
          <w:shd w:val="clear" w:color="auto" w:fill="FFFFFF"/>
        </w:rPr>
        <w:t xml:space="preserve"> (ALVES, 2003).</w:t>
      </w:r>
    </w:p>
    <w:p w14:paraId="2798228F" w14:textId="77777777" w:rsidR="005414C0" w:rsidRDefault="005414C0">
      <w:pPr>
        <w:rPr>
          <w:shd w:val="clear" w:color="auto" w:fill="FFFFFF"/>
        </w:rPr>
      </w:pPr>
      <w:r>
        <w:rPr>
          <w:shd w:val="clear" w:color="auto" w:fill="FFFFFF"/>
        </w:rPr>
        <w:br w:type="page"/>
      </w:r>
    </w:p>
    <w:p w14:paraId="12729DD3" w14:textId="77777777" w:rsidR="005414C0" w:rsidRPr="0015780B" w:rsidRDefault="005414C0" w:rsidP="0015780B">
      <w:pPr>
        <w:spacing w:line="360" w:lineRule="auto"/>
        <w:jc w:val="both"/>
        <w:rPr>
          <w:shd w:val="clear" w:color="auto" w:fill="FFFFFF"/>
        </w:rPr>
      </w:pPr>
    </w:p>
    <w:p w14:paraId="521D51E9" w14:textId="77777777" w:rsidR="00861D5C" w:rsidRDefault="00861D5C" w:rsidP="002E734E">
      <w:pPr>
        <w:spacing w:line="360" w:lineRule="auto"/>
        <w:jc w:val="both"/>
        <w:rPr>
          <w:b/>
        </w:rPr>
      </w:pPr>
    </w:p>
    <w:p w14:paraId="07692F6D" w14:textId="26D567DC" w:rsidR="004B55F7" w:rsidRDefault="0081468C" w:rsidP="003A28F6">
      <w:pPr>
        <w:pStyle w:val="Ttulo1"/>
      </w:pPr>
      <w:r>
        <w:t xml:space="preserve">6 </w:t>
      </w:r>
      <w:r w:rsidR="0041158B" w:rsidRPr="00977617">
        <w:t>METODOLOGIA</w:t>
      </w:r>
    </w:p>
    <w:p w14:paraId="65105F4D" w14:textId="77777777" w:rsidR="00B1409F" w:rsidRDefault="00B1409F" w:rsidP="00B1409F">
      <w:pPr>
        <w:pStyle w:val="PargrafodaLista"/>
      </w:pPr>
    </w:p>
    <w:p w14:paraId="52E5D563" w14:textId="77777777" w:rsidR="00C3356C" w:rsidRPr="00C3356C" w:rsidRDefault="00C3356C" w:rsidP="00C3356C">
      <w:pPr>
        <w:spacing w:line="360" w:lineRule="auto"/>
        <w:ind w:firstLine="708"/>
        <w:jc w:val="both"/>
      </w:pPr>
      <w:r w:rsidRPr="00C3356C">
        <w:t xml:space="preserve">Os trabalhos de Foong (2013), Greenhalgh (2015) e </w:t>
      </w:r>
      <w:r w:rsidRPr="00C3356C">
        <w:rPr>
          <w:shd w:val="clear" w:color="auto" w:fill="FFFFFF"/>
        </w:rPr>
        <w:t>Rusiñol (2014)</w:t>
      </w:r>
      <w:r w:rsidRPr="00C3356C">
        <w:t xml:space="preserve"> evidenciaram a necessidade de processamento da imagem antes da submissão ao Tesseract, afim de minimizar a influência de fatores externos, relacionados à natureza do ambiente onde a foto é capturada e do próprio processo de captura, que geram ruídos que acabam por afetar o processo de OCR. Assim, este trabalho apresenta uma proposta de modelo de arquitetura de um aplicativo móvel que viabilize a síntese de voz de imagens capturadas em ambiente livre, a partir da câmera de smartphones e outros dispositivos móveis.</w:t>
      </w:r>
    </w:p>
    <w:p w14:paraId="5638069D" w14:textId="77777777" w:rsidR="00C3356C" w:rsidRDefault="00C3356C" w:rsidP="00C3356C">
      <w:pPr>
        <w:spacing w:line="360" w:lineRule="auto"/>
        <w:ind w:firstLine="360"/>
        <w:jc w:val="both"/>
      </w:pPr>
      <w:r w:rsidRPr="00C3356C">
        <w:rPr>
          <w:color w:val="000000" w:themeColor="text1"/>
        </w:rPr>
        <w:t xml:space="preserve">Com o intuito de </w:t>
      </w:r>
      <w:r w:rsidRPr="004B40F8">
        <w:t>permitir a aferição e comparação dos resultados do modelo, este trabalho também apresenta uma proposta de modelo de testes e medição dos resultados por meio de um método estatístico que é explanado em detalhes no tópico 6.4.</w:t>
      </w:r>
    </w:p>
    <w:p w14:paraId="56C16608" w14:textId="1D75D951" w:rsidR="00CA5BA0" w:rsidRDefault="00CA5BA0" w:rsidP="00C3356C">
      <w:pPr>
        <w:spacing w:line="360" w:lineRule="auto"/>
        <w:ind w:firstLine="360"/>
        <w:rPr>
          <w:noProof/>
        </w:rPr>
      </w:pPr>
      <w:r>
        <w:rPr>
          <w:color w:val="000000"/>
        </w:rPr>
        <w:t>A metodologia empregada na concepção d</w:t>
      </w:r>
      <w:r w:rsidR="00C3356C">
        <w:rPr>
          <w:color w:val="000000"/>
        </w:rPr>
        <w:t xml:space="preserve">e um modelo de arquitetura e no </w:t>
      </w:r>
      <w:r>
        <w:rPr>
          <w:color w:val="000000"/>
        </w:rPr>
        <w:t>desenvolvimento geral deste projeto é composta de seis eta</w:t>
      </w:r>
      <w:r w:rsidR="00BE5336">
        <w:rPr>
          <w:color w:val="000000"/>
        </w:rPr>
        <w:t xml:space="preserve">pas distintas </w:t>
      </w:r>
      <w:r w:rsidR="00BE5336" w:rsidRPr="003A28F6">
        <w:rPr>
          <w:color w:val="000000"/>
        </w:rPr>
        <w:t>e</w:t>
      </w:r>
      <w:r w:rsidR="000075C1">
        <w:rPr>
          <w:color w:val="000000"/>
        </w:rPr>
        <w:t xml:space="preserve"> ilustradas </w:t>
      </w:r>
      <w:r w:rsidR="00BE5336" w:rsidRPr="003A28F6">
        <w:rPr>
          <w:color w:val="000000"/>
        </w:rPr>
        <w:t>na</w:t>
      </w:r>
      <w:r w:rsidR="00BE5336">
        <w:rPr>
          <w:color w:val="000000"/>
        </w:rPr>
        <w:t xml:space="preserve"> </w:t>
      </w:r>
      <w:r w:rsidR="000075C1">
        <w:rPr>
          <w:color w:val="000000"/>
        </w:rPr>
        <w:t>F</w:t>
      </w:r>
      <w:r>
        <w:rPr>
          <w:color w:val="000000"/>
        </w:rPr>
        <w:t>igura</w:t>
      </w:r>
      <w:r>
        <w:rPr>
          <w:noProof/>
        </w:rPr>
        <w:t xml:space="preserve"> 4:</w:t>
      </w:r>
    </w:p>
    <w:p w14:paraId="68EBF2AD" w14:textId="77777777" w:rsidR="00CA5BA0" w:rsidRDefault="00CA5BA0" w:rsidP="00CA5BA0">
      <w:pPr>
        <w:ind w:firstLine="360"/>
      </w:pPr>
    </w:p>
    <w:p w14:paraId="5474235C" w14:textId="4F61ED3D" w:rsidR="00CA5BA0" w:rsidRPr="00CA5BA0" w:rsidRDefault="00CA5BA0" w:rsidP="00CA5BA0">
      <w:pPr>
        <w:pStyle w:val="Legenda"/>
        <w:keepNext/>
        <w:jc w:val="center"/>
        <w:rPr>
          <w:b/>
          <w:color w:val="auto"/>
          <w:sz w:val="20"/>
          <w:szCs w:val="20"/>
        </w:rPr>
      </w:pPr>
      <w:r w:rsidRPr="00CA5BA0">
        <w:rPr>
          <w:b/>
          <w:color w:val="auto"/>
          <w:sz w:val="20"/>
          <w:szCs w:val="20"/>
        </w:rPr>
        <w:t xml:space="preserve">Figura </w:t>
      </w:r>
      <w:r w:rsidR="00857640">
        <w:rPr>
          <w:b/>
          <w:color w:val="auto"/>
          <w:sz w:val="20"/>
          <w:szCs w:val="20"/>
        </w:rPr>
        <w:fldChar w:fldCharType="begin"/>
      </w:r>
      <w:r w:rsidR="00857640">
        <w:rPr>
          <w:b/>
          <w:color w:val="auto"/>
          <w:sz w:val="20"/>
          <w:szCs w:val="20"/>
        </w:rPr>
        <w:instrText xml:space="preserve"> SEQ Figura \* ARABIC </w:instrText>
      </w:r>
      <w:r w:rsidR="00857640">
        <w:rPr>
          <w:b/>
          <w:color w:val="auto"/>
          <w:sz w:val="20"/>
          <w:szCs w:val="20"/>
        </w:rPr>
        <w:fldChar w:fldCharType="separate"/>
      </w:r>
      <w:r w:rsidR="00F129C3">
        <w:rPr>
          <w:b/>
          <w:noProof/>
          <w:color w:val="auto"/>
          <w:sz w:val="20"/>
          <w:szCs w:val="20"/>
        </w:rPr>
        <w:t>4</w:t>
      </w:r>
      <w:r w:rsidR="00857640">
        <w:rPr>
          <w:b/>
          <w:color w:val="auto"/>
          <w:sz w:val="20"/>
          <w:szCs w:val="20"/>
        </w:rPr>
        <w:fldChar w:fldCharType="end"/>
      </w:r>
      <w:r w:rsidRPr="00CA5BA0">
        <w:rPr>
          <w:b/>
          <w:color w:val="auto"/>
          <w:sz w:val="20"/>
          <w:szCs w:val="20"/>
        </w:rPr>
        <w:t xml:space="preserve"> - Passos da Metodologia</w:t>
      </w:r>
    </w:p>
    <w:p w14:paraId="587650B6" w14:textId="5F944900" w:rsidR="00B1409F" w:rsidRDefault="00B1409F" w:rsidP="00CA5BA0">
      <w:pPr>
        <w:ind w:firstLine="360"/>
      </w:pPr>
      <w:r>
        <w:rPr>
          <w:noProof/>
        </w:rPr>
        <w:drawing>
          <wp:inline distT="0" distB="0" distL="0" distR="0" wp14:anchorId="3695BA76" wp14:editId="20EE8CCB">
            <wp:extent cx="5400675" cy="1473835"/>
            <wp:effectExtent l="0" t="0" r="952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F14FF2E" w14:textId="1B10DE58" w:rsidR="00CA5BA0" w:rsidRPr="00CA5BA0" w:rsidRDefault="00CA5BA0" w:rsidP="00CA5BA0">
      <w:pPr>
        <w:spacing w:line="360" w:lineRule="auto"/>
        <w:ind w:firstLine="720"/>
        <w:jc w:val="center"/>
        <w:rPr>
          <w:sz w:val="20"/>
          <w:szCs w:val="20"/>
          <w:shd w:val="clear" w:color="auto" w:fill="FFFFFF"/>
        </w:rPr>
      </w:pPr>
      <w:r w:rsidRPr="00CA5BA0">
        <w:rPr>
          <w:sz w:val="20"/>
          <w:szCs w:val="20"/>
        </w:rPr>
        <w:t xml:space="preserve">Fonte: </w:t>
      </w:r>
      <w:r w:rsidRPr="00CA5BA0">
        <w:rPr>
          <w:sz w:val="20"/>
          <w:szCs w:val="20"/>
          <w:shd w:val="clear" w:color="auto" w:fill="FFFFFF"/>
        </w:rPr>
        <w:t>Elaborada pelo autor</w:t>
      </w:r>
    </w:p>
    <w:p w14:paraId="712E8ED6" w14:textId="77777777" w:rsidR="00CA5BA0" w:rsidRDefault="00CA5BA0" w:rsidP="00CA5BA0">
      <w:pPr>
        <w:spacing w:line="360" w:lineRule="auto"/>
        <w:ind w:firstLine="720"/>
        <w:jc w:val="center"/>
        <w:rPr>
          <w:sz w:val="20"/>
          <w:szCs w:val="20"/>
          <w:shd w:val="clear" w:color="auto" w:fill="FFFFFF"/>
        </w:rPr>
      </w:pPr>
    </w:p>
    <w:p w14:paraId="222AA2C7" w14:textId="77777777" w:rsidR="00CA5BA0" w:rsidRPr="00CA5BA0" w:rsidRDefault="00CA5BA0" w:rsidP="00CA5BA0">
      <w:pPr>
        <w:spacing w:line="360" w:lineRule="auto"/>
        <w:ind w:firstLine="720"/>
        <w:jc w:val="center"/>
        <w:rPr>
          <w:sz w:val="20"/>
          <w:szCs w:val="20"/>
        </w:rPr>
      </w:pPr>
    </w:p>
    <w:p w14:paraId="552CB7B6" w14:textId="77777777" w:rsidR="00535BFB" w:rsidRDefault="00535BFB" w:rsidP="00E56CC0"/>
    <w:p w14:paraId="54525113" w14:textId="7812E1B1" w:rsidR="000C038B" w:rsidRDefault="00E56CC0" w:rsidP="004B55F7">
      <w:pPr>
        <w:spacing w:line="360" w:lineRule="auto"/>
        <w:jc w:val="both"/>
      </w:pPr>
      <w:r>
        <w:tab/>
      </w:r>
    </w:p>
    <w:p w14:paraId="58B369A8" w14:textId="77777777" w:rsidR="00CA5BA0" w:rsidRDefault="00CA5BA0" w:rsidP="000C038B">
      <w:pPr>
        <w:spacing w:line="360" w:lineRule="auto"/>
        <w:jc w:val="both"/>
      </w:pPr>
    </w:p>
    <w:p w14:paraId="75E9492A" w14:textId="77777777" w:rsidR="00CA5BA0" w:rsidRPr="00E56CC0" w:rsidRDefault="00CA5BA0" w:rsidP="000C038B">
      <w:pPr>
        <w:spacing w:line="360" w:lineRule="auto"/>
        <w:jc w:val="both"/>
      </w:pPr>
    </w:p>
    <w:p w14:paraId="4BB89AC3" w14:textId="7C84F40E" w:rsidR="00DF687A" w:rsidRDefault="00DF687A" w:rsidP="00652CBE">
      <w:pPr>
        <w:pStyle w:val="Ttulo2"/>
      </w:pPr>
      <w:r w:rsidRPr="00DF687A">
        <w:t>6.</w:t>
      </w:r>
      <w:r w:rsidR="00B20D1E">
        <w:t>1</w:t>
      </w:r>
      <w:r>
        <w:t xml:space="preserve"> </w:t>
      </w:r>
      <w:r w:rsidR="00554E6E">
        <w:t xml:space="preserve">Modelo de </w:t>
      </w:r>
      <w:r w:rsidR="00D9040F">
        <w:t>Arquitetura</w:t>
      </w:r>
    </w:p>
    <w:p w14:paraId="041612C5" w14:textId="77777777" w:rsidR="00DF687A" w:rsidRDefault="00DF687A" w:rsidP="00B92673">
      <w:pPr>
        <w:spacing w:line="360" w:lineRule="auto"/>
        <w:ind w:firstLine="720"/>
        <w:jc w:val="both"/>
      </w:pPr>
    </w:p>
    <w:p w14:paraId="5DDAC091" w14:textId="63FE24B5" w:rsidR="00D9040F" w:rsidRDefault="000C038B" w:rsidP="00B92673">
      <w:pPr>
        <w:spacing w:line="360" w:lineRule="auto"/>
        <w:ind w:firstLine="720"/>
        <w:jc w:val="both"/>
      </w:pPr>
      <w:r w:rsidRPr="000C038B">
        <w:lastRenderedPageBreak/>
        <w:t xml:space="preserve">O modelo </w:t>
      </w:r>
      <w:r w:rsidR="006A3923">
        <w:t>de arquitetura para desenvolvimento de aplicativos</w:t>
      </w:r>
      <w:r w:rsidR="007109D9" w:rsidRPr="003A28F6">
        <w:t>,</w:t>
      </w:r>
      <w:r w:rsidR="006A3923">
        <w:t xml:space="preserve"> cujo processo compreenda </w:t>
      </w:r>
      <w:r w:rsidR="007109D9" w:rsidRPr="003A28F6">
        <w:t>o</w:t>
      </w:r>
      <w:r w:rsidR="007109D9">
        <w:t xml:space="preserve"> </w:t>
      </w:r>
      <w:r w:rsidR="006A3923">
        <w:t>reconhecimento de caracteres a partir de fotografias</w:t>
      </w:r>
      <w:r w:rsidR="007109D9" w:rsidRPr="003A28F6">
        <w:t>,</w:t>
      </w:r>
      <w:r w:rsidR="006A3923">
        <w:t xml:space="preserve"> </w:t>
      </w:r>
      <w:r w:rsidRPr="000C038B">
        <w:t xml:space="preserve">é composto </w:t>
      </w:r>
      <w:r w:rsidR="007109D9" w:rsidRPr="003A28F6">
        <w:t>por</w:t>
      </w:r>
      <w:r w:rsidR="007109D9">
        <w:t xml:space="preserve"> </w:t>
      </w:r>
      <w:r w:rsidR="00D9040F">
        <w:t>cinco etapas distintas de processamento, de acordo com a</w:t>
      </w:r>
      <w:r w:rsidR="002A03E1">
        <w:t xml:space="preserve"> </w:t>
      </w:r>
      <w:r w:rsidR="002A03E1" w:rsidRPr="002A03E1">
        <w:fldChar w:fldCharType="begin"/>
      </w:r>
      <w:r w:rsidR="002A03E1" w:rsidRPr="002A03E1">
        <w:instrText xml:space="preserve"> REF _Ref494140148 \h  \* MERGEFORMAT </w:instrText>
      </w:r>
      <w:r w:rsidR="002A03E1" w:rsidRPr="002A03E1">
        <w:fldChar w:fldCharType="separate"/>
      </w:r>
      <w:r w:rsidR="002A03E1" w:rsidRPr="002A03E1">
        <w:t xml:space="preserve">Figura </w:t>
      </w:r>
      <w:r w:rsidR="000075C1">
        <w:rPr>
          <w:noProof/>
        </w:rPr>
        <w:t>5</w:t>
      </w:r>
      <w:r w:rsidR="002A03E1" w:rsidRPr="002A03E1">
        <w:t>:</w:t>
      </w:r>
      <w:r w:rsidR="002A03E1" w:rsidRPr="002A03E1">
        <w:fldChar w:fldCharType="end"/>
      </w:r>
    </w:p>
    <w:p w14:paraId="2C1A72F0" w14:textId="77777777" w:rsidR="00083EF6" w:rsidRDefault="00083EF6" w:rsidP="00B92673">
      <w:pPr>
        <w:spacing w:line="360" w:lineRule="auto"/>
        <w:ind w:firstLine="720"/>
        <w:jc w:val="both"/>
      </w:pPr>
    </w:p>
    <w:p w14:paraId="0DB8291F" w14:textId="77777777" w:rsidR="00D9040F" w:rsidRDefault="00D9040F" w:rsidP="00B92673">
      <w:pPr>
        <w:spacing w:line="360" w:lineRule="auto"/>
        <w:ind w:firstLine="720"/>
        <w:jc w:val="both"/>
      </w:pPr>
    </w:p>
    <w:p w14:paraId="6D0E4C1F" w14:textId="39405C7D" w:rsidR="00987C7E" w:rsidRPr="00987C7E" w:rsidRDefault="00987C7E" w:rsidP="00987C7E">
      <w:pPr>
        <w:pStyle w:val="Legenda"/>
        <w:keepNext/>
        <w:jc w:val="center"/>
        <w:rPr>
          <w:b/>
          <w:i w:val="0"/>
          <w:color w:val="auto"/>
          <w:sz w:val="20"/>
          <w:szCs w:val="20"/>
        </w:rPr>
      </w:pPr>
      <w:bookmarkStart w:id="3" w:name="_Ref494140148"/>
      <w:r w:rsidRPr="00987C7E">
        <w:rPr>
          <w:b/>
          <w:i w:val="0"/>
          <w:color w:val="auto"/>
          <w:sz w:val="20"/>
          <w:szCs w:val="20"/>
        </w:rPr>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F129C3">
        <w:rPr>
          <w:b/>
          <w:i w:val="0"/>
          <w:noProof/>
          <w:color w:val="auto"/>
          <w:sz w:val="20"/>
          <w:szCs w:val="20"/>
        </w:rPr>
        <w:t>5</w:t>
      </w:r>
      <w:r w:rsidR="00857640">
        <w:rPr>
          <w:b/>
          <w:i w:val="0"/>
          <w:color w:val="auto"/>
          <w:sz w:val="20"/>
          <w:szCs w:val="20"/>
        </w:rPr>
        <w:fldChar w:fldCharType="end"/>
      </w:r>
      <w:r w:rsidRPr="00987C7E">
        <w:rPr>
          <w:b/>
          <w:i w:val="0"/>
          <w:color w:val="auto"/>
          <w:sz w:val="20"/>
          <w:szCs w:val="20"/>
        </w:rPr>
        <w:t>: Fluxo de processamento do aplicativo</w:t>
      </w:r>
      <w:bookmarkEnd w:id="3"/>
    </w:p>
    <w:p w14:paraId="588B3480" w14:textId="77777777" w:rsidR="00D9040F" w:rsidRPr="00D9040F" w:rsidRDefault="00603DEF" w:rsidP="00D9040F">
      <w:pPr>
        <w:spacing w:line="360" w:lineRule="auto"/>
        <w:ind w:firstLine="720"/>
        <w:jc w:val="center"/>
        <w:rPr>
          <w:b/>
        </w:rPr>
      </w:pPr>
      <w:r>
        <w:rPr>
          <w:b/>
          <w:noProof/>
        </w:rPr>
        <w:drawing>
          <wp:inline distT="0" distB="0" distL="0" distR="0" wp14:anchorId="6B9E2795" wp14:editId="2D616FF9">
            <wp:extent cx="5057775" cy="41148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xograma TCC.jpg"/>
                    <pic:cNvPicPr/>
                  </pic:nvPicPr>
                  <pic:blipFill>
                    <a:blip r:embed="rId17">
                      <a:extLst>
                        <a:ext uri="{28A0092B-C50C-407E-A947-70E740481C1C}">
                          <a14:useLocalDpi xmlns:a14="http://schemas.microsoft.com/office/drawing/2010/main" val="0"/>
                        </a:ext>
                      </a:extLst>
                    </a:blip>
                    <a:stretch>
                      <a:fillRect/>
                    </a:stretch>
                  </pic:blipFill>
                  <pic:spPr>
                    <a:xfrm>
                      <a:off x="0" y="0"/>
                      <a:ext cx="5057775" cy="4114800"/>
                    </a:xfrm>
                    <a:prstGeom prst="rect">
                      <a:avLst/>
                    </a:prstGeom>
                  </pic:spPr>
                </pic:pic>
              </a:graphicData>
            </a:graphic>
          </wp:inline>
        </w:drawing>
      </w:r>
    </w:p>
    <w:p w14:paraId="6F69FA6C" w14:textId="77777777" w:rsidR="00D9040F" w:rsidRPr="00D9040F" w:rsidRDefault="00D9040F" w:rsidP="00D9040F">
      <w:pPr>
        <w:spacing w:line="360" w:lineRule="auto"/>
        <w:ind w:firstLine="720"/>
        <w:jc w:val="center"/>
        <w:rPr>
          <w:sz w:val="20"/>
          <w:szCs w:val="20"/>
        </w:rPr>
      </w:pPr>
      <w:r w:rsidRPr="00D9040F">
        <w:rPr>
          <w:sz w:val="20"/>
          <w:szCs w:val="20"/>
        </w:rPr>
        <w:t>Fonte: Elaborada pelo autor</w:t>
      </w:r>
    </w:p>
    <w:p w14:paraId="4FB8FEF7" w14:textId="77777777" w:rsidR="00DF687A" w:rsidRDefault="00DF687A" w:rsidP="00DF687A">
      <w:pPr>
        <w:spacing w:line="360" w:lineRule="auto"/>
        <w:jc w:val="both"/>
        <w:rPr>
          <w:color w:val="000000"/>
        </w:rPr>
      </w:pPr>
      <w:r>
        <w:rPr>
          <w:color w:val="000000"/>
        </w:rPr>
        <w:tab/>
      </w:r>
    </w:p>
    <w:p w14:paraId="071A1BC8" w14:textId="7FA53251" w:rsidR="00820FF8" w:rsidRPr="00820FF8" w:rsidRDefault="00820FF8" w:rsidP="00820FF8">
      <w:pPr>
        <w:pStyle w:val="NormalWeb"/>
        <w:shd w:val="clear" w:color="auto" w:fill="FFFFFF"/>
        <w:spacing w:after="240" w:line="360" w:lineRule="auto"/>
        <w:ind w:left="709" w:firstLine="707"/>
        <w:jc w:val="both"/>
        <w:rPr>
          <w:color w:val="000000"/>
        </w:rPr>
      </w:pPr>
      <w:r w:rsidRPr="00CA5BA0">
        <w:rPr>
          <w:color w:val="000000"/>
        </w:rPr>
        <w:t>A primeira etapa</w:t>
      </w:r>
      <w:r w:rsidR="00DD189F" w:rsidRPr="003A28F6">
        <w:rPr>
          <w:color w:val="000000"/>
        </w:rPr>
        <w:t>,</w:t>
      </w:r>
      <w:r w:rsidR="00DD189F">
        <w:rPr>
          <w:color w:val="000000"/>
        </w:rPr>
        <w:t xml:space="preserve"> </w:t>
      </w:r>
      <w:r w:rsidR="00DD189F" w:rsidRPr="003A28F6">
        <w:rPr>
          <w:color w:val="000000"/>
        </w:rPr>
        <w:t>identificada como</w:t>
      </w:r>
      <w:r w:rsidR="00DD189F">
        <w:rPr>
          <w:color w:val="000000"/>
        </w:rPr>
        <w:t xml:space="preserve"> </w:t>
      </w:r>
      <w:r w:rsidRPr="003A28F6">
        <w:rPr>
          <w:color w:val="000000"/>
        </w:rPr>
        <w:t>Captura da Imagem</w:t>
      </w:r>
      <w:r w:rsidR="00DD189F" w:rsidRPr="003A28F6">
        <w:rPr>
          <w:color w:val="000000"/>
        </w:rPr>
        <w:t>,</w:t>
      </w:r>
      <w:r w:rsidRPr="00820FF8">
        <w:rPr>
          <w:color w:val="000000"/>
        </w:rPr>
        <w:t xml:space="preserve"> consiste n</w:t>
      </w:r>
      <w:r w:rsidR="00DD189F">
        <w:rPr>
          <w:color w:val="000000"/>
        </w:rPr>
        <w:t xml:space="preserve">a obtenção da imagem por meio </w:t>
      </w:r>
      <w:r w:rsidR="00DD189F" w:rsidRPr="003A28F6">
        <w:rPr>
          <w:color w:val="000000"/>
        </w:rPr>
        <w:t>de uma</w:t>
      </w:r>
      <w:r w:rsidRPr="00820FF8">
        <w:rPr>
          <w:color w:val="000000"/>
        </w:rPr>
        <w:t xml:space="preserve"> câmera fotográfica,</w:t>
      </w:r>
      <w:r w:rsidR="00DD189F">
        <w:rPr>
          <w:color w:val="000000"/>
        </w:rPr>
        <w:t xml:space="preserve"> </w:t>
      </w:r>
      <w:r w:rsidR="00DD189F" w:rsidRPr="003A28F6">
        <w:rPr>
          <w:color w:val="000000"/>
        </w:rPr>
        <w:t>cujo</w:t>
      </w:r>
      <w:r>
        <w:rPr>
          <w:color w:val="000000"/>
        </w:rPr>
        <w:t xml:space="preserve"> recurso</w:t>
      </w:r>
      <w:r w:rsidRPr="00820FF8">
        <w:rPr>
          <w:color w:val="000000"/>
        </w:rPr>
        <w:t xml:space="preserve"> </w:t>
      </w:r>
      <w:r w:rsidR="00DD189F" w:rsidRPr="003A28F6">
        <w:rPr>
          <w:color w:val="000000"/>
        </w:rPr>
        <w:t>é</w:t>
      </w:r>
      <w:r w:rsidR="00DD189F">
        <w:rPr>
          <w:color w:val="000000"/>
        </w:rPr>
        <w:t xml:space="preserve"> </w:t>
      </w:r>
      <w:r w:rsidRPr="00820FF8">
        <w:rPr>
          <w:color w:val="000000"/>
        </w:rPr>
        <w:t xml:space="preserve">normalmente </w:t>
      </w:r>
      <w:r>
        <w:rPr>
          <w:color w:val="000000"/>
        </w:rPr>
        <w:t>disponível</w:t>
      </w:r>
      <w:r w:rsidRPr="00820FF8">
        <w:rPr>
          <w:color w:val="000000"/>
        </w:rPr>
        <w:t xml:space="preserve"> </w:t>
      </w:r>
      <w:r w:rsidR="00DD189F" w:rsidRPr="003A28F6">
        <w:rPr>
          <w:color w:val="000000"/>
        </w:rPr>
        <w:t>na maioria dos</w:t>
      </w:r>
      <w:r w:rsidRPr="00820FF8">
        <w:rPr>
          <w:color w:val="000000"/>
        </w:rPr>
        <w:t xml:space="preserve"> smartphones e tablets. A captura </w:t>
      </w:r>
      <w:r w:rsidR="003B3EEA">
        <w:rPr>
          <w:color w:val="000000"/>
        </w:rPr>
        <w:t>pode utilizar</w:t>
      </w:r>
      <w:r w:rsidRPr="00820FF8">
        <w:rPr>
          <w:color w:val="000000"/>
        </w:rPr>
        <w:t xml:space="preserve"> as funções nativas da plataforma Android, não sendo necessário o </w:t>
      </w:r>
      <w:r w:rsidR="00DD189F" w:rsidRPr="003A28F6">
        <w:rPr>
          <w:color w:val="000000"/>
        </w:rPr>
        <w:t>uso</w:t>
      </w:r>
      <w:r w:rsidR="00DD189F">
        <w:rPr>
          <w:color w:val="000000"/>
        </w:rPr>
        <w:t xml:space="preserve"> </w:t>
      </w:r>
      <w:r w:rsidRPr="00820FF8">
        <w:rPr>
          <w:color w:val="000000"/>
        </w:rPr>
        <w:t>de tecnologias adicionais.</w:t>
      </w:r>
    </w:p>
    <w:p w14:paraId="0FA8772A" w14:textId="7F885172" w:rsidR="00544CA3" w:rsidRDefault="00820FF8" w:rsidP="00820FF8">
      <w:pPr>
        <w:pStyle w:val="NormalWeb"/>
        <w:shd w:val="clear" w:color="auto" w:fill="FFFFFF"/>
        <w:spacing w:after="240" w:line="360" w:lineRule="auto"/>
        <w:ind w:left="709"/>
        <w:jc w:val="both"/>
        <w:rPr>
          <w:color w:val="000000"/>
        </w:rPr>
      </w:pPr>
      <w:r w:rsidRPr="00820FF8">
        <w:rPr>
          <w:color w:val="000000"/>
        </w:rPr>
        <w:tab/>
      </w:r>
      <w:r w:rsidRPr="00CA5BA0">
        <w:rPr>
          <w:color w:val="000000"/>
        </w:rPr>
        <w:t>A segunda etapa</w:t>
      </w:r>
      <w:r w:rsidR="00701343" w:rsidRPr="003A28F6">
        <w:rPr>
          <w:color w:val="000000"/>
        </w:rPr>
        <w:t>,</w:t>
      </w:r>
      <w:r w:rsidR="00701343">
        <w:rPr>
          <w:color w:val="000000"/>
        </w:rPr>
        <w:t xml:space="preserve"> </w:t>
      </w:r>
      <w:r w:rsidR="00701343" w:rsidRPr="003A28F6">
        <w:rPr>
          <w:color w:val="000000"/>
        </w:rPr>
        <w:t>identificada como</w:t>
      </w:r>
      <w:r>
        <w:rPr>
          <w:color w:val="000000"/>
        </w:rPr>
        <w:t xml:space="preserve"> Pré-Processamento</w:t>
      </w:r>
      <w:r w:rsidR="00701343" w:rsidRPr="003A28F6">
        <w:rPr>
          <w:color w:val="000000"/>
        </w:rPr>
        <w:t>,</w:t>
      </w:r>
      <w:r w:rsidRPr="00820FF8">
        <w:rPr>
          <w:color w:val="000000"/>
        </w:rPr>
        <w:t xml:space="preserve"> é </w:t>
      </w:r>
      <w:r w:rsidR="00544CA3">
        <w:rPr>
          <w:color w:val="000000"/>
        </w:rPr>
        <w:t>a</w:t>
      </w:r>
      <w:r w:rsidRPr="00820FF8">
        <w:rPr>
          <w:color w:val="000000"/>
        </w:rPr>
        <w:t xml:space="preserve"> etapa </w:t>
      </w:r>
      <w:r w:rsidR="00544CA3" w:rsidRPr="003A28F6">
        <w:rPr>
          <w:color w:val="000000"/>
        </w:rPr>
        <w:t>d</w:t>
      </w:r>
      <w:r w:rsidR="00701343" w:rsidRPr="003A28F6">
        <w:rPr>
          <w:color w:val="000000"/>
        </w:rPr>
        <w:t>o modelo</w:t>
      </w:r>
      <w:r w:rsidRPr="00820FF8">
        <w:rPr>
          <w:color w:val="000000"/>
        </w:rPr>
        <w:t xml:space="preserve">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w:t>
      </w:r>
      <w:r w:rsidRPr="00820FF8">
        <w:rPr>
          <w:color w:val="000000"/>
        </w:rPr>
        <w:lastRenderedPageBreak/>
        <w:t xml:space="preserve">etapa de detecção e reconhecimento dos caracteres. Os processos envolvidos no tratamento da imagem são: </w:t>
      </w:r>
    </w:p>
    <w:p w14:paraId="4CF03FE1" w14:textId="21553587" w:rsidR="00544CA3" w:rsidRDefault="00544CA3" w:rsidP="00544CA3">
      <w:pPr>
        <w:pStyle w:val="NormalWeb"/>
        <w:numPr>
          <w:ilvl w:val="0"/>
          <w:numId w:val="2"/>
        </w:numPr>
        <w:shd w:val="clear" w:color="auto" w:fill="FFFFFF"/>
        <w:spacing w:after="240" w:line="360" w:lineRule="auto"/>
        <w:jc w:val="both"/>
        <w:rPr>
          <w:color w:val="000000"/>
        </w:rPr>
      </w:pPr>
      <w:r>
        <w:rPr>
          <w:color w:val="000000"/>
        </w:rPr>
        <w:t>Redimensionamento</w:t>
      </w:r>
      <w:r w:rsidR="00701343" w:rsidRPr="003A28F6">
        <w:rPr>
          <w:color w:val="000000"/>
        </w:rPr>
        <w:t>:</w:t>
      </w:r>
      <w:r>
        <w:rPr>
          <w:color w:val="000000"/>
        </w:rPr>
        <w:t xml:space="preserve"> processo </w:t>
      </w:r>
      <w:r w:rsidR="00701343" w:rsidRPr="003A28F6">
        <w:rPr>
          <w:color w:val="000000"/>
        </w:rPr>
        <w:t>onde</w:t>
      </w:r>
      <w:r w:rsidR="00701343">
        <w:rPr>
          <w:color w:val="000000"/>
        </w:rPr>
        <w:t xml:space="preserve"> </w:t>
      </w:r>
      <w:r>
        <w:rPr>
          <w:color w:val="000000"/>
        </w:rPr>
        <w:t>a imagem é redimensionada</w:t>
      </w:r>
      <w:r w:rsidR="00701343" w:rsidRPr="003A28F6">
        <w:rPr>
          <w:color w:val="000000"/>
        </w:rPr>
        <w:t>,</w:t>
      </w:r>
      <w:r>
        <w:rPr>
          <w:color w:val="000000"/>
        </w:rPr>
        <w:t xml:space="preserve"> afim de atingir </w:t>
      </w:r>
      <w:r w:rsidR="00701343" w:rsidRPr="003A28F6">
        <w:rPr>
          <w:color w:val="000000"/>
        </w:rPr>
        <w:t xml:space="preserve">a </w:t>
      </w:r>
      <w:r w:rsidR="00133FA9" w:rsidRPr="003A28F6">
        <w:rPr>
          <w:color w:val="000000"/>
        </w:rPr>
        <w:t>resolução</w:t>
      </w:r>
      <w:r w:rsidR="00701343">
        <w:rPr>
          <w:color w:val="000000"/>
        </w:rPr>
        <w:t xml:space="preserve"> de </w:t>
      </w:r>
      <w:r>
        <w:rPr>
          <w:color w:val="000000"/>
        </w:rPr>
        <w:t>300</w:t>
      </w:r>
      <w:r w:rsidR="00701343">
        <w:rPr>
          <w:color w:val="000000"/>
        </w:rPr>
        <w:t xml:space="preserve"> </w:t>
      </w:r>
      <w:r w:rsidR="00133FA9">
        <w:rPr>
          <w:color w:val="000000"/>
        </w:rPr>
        <w:t xml:space="preserve">dpi, densidade na qual </w:t>
      </w:r>
      <w:r w:rsidR="00133FA9" w:rsidRPr="003A28F6">
        <w:rPr>
          <w:color w:val="000000"/>
        </w:rPr>
        <w:t>a</w:t>
      </w:r>
      <w:r>
        <w:rPr>
          <w:color w:val="000000"/>
        </w:rPr>
        <w:t xml:space="preserve"> Tesseract apresenta melhor precisão;</w:t>
      </w:r>
    </w:p>
    <w:p w14:paraId="37CF685D" w14:textId="5CF335BC" w:rsidR="00FC6D16" w:rsidRDefault="00FC6D16" w:rsidP="00544CA3">
      <w:pPr>
        <w:pStyle w:val="NormalWeb"/>
        <w:numPr>
          <w:ilvl w:val="0"/>
          <w:numId w:val="2"/>
        </w:numPr>
        <w:shd w:val="clear" w:color="auto" w:fill="FFFFFF"/>
        <w:spacing w:after="240" w:line="360" w:lineRule="auto"/>
        <w:jc w:val="both"/>
        <w:rPr>
          <w:color w:val="000000"/>
        </w:rPr>
      </w:pPr>
      <w:r>
        <w:rPr>
          <w:color w:val="000000"/>
        </w:rPr>
        <w:t xml:space="preserve">Conversão para </w:t>
      </w:r>
      <w:r w:rsidRPr="00544CA3">
        <w:rPr>
          <w:i/>
          <w:color w:val="000000"/>
        </w:rPr>
        <w:t>grayscale</w:t>
      </w:r>
      <w:r w:rsidR="00133FA9" w:rsidRPr="003A28F6">
        <w:rPr>
          <w:color w:val="000000"/>
        </w:rPr>
        <w:t>:</w:t>
      </w:r>
      <w:r w:rsidRPr="00FC6D16">
        <w:rPr>
          <w:color w:val="000000"/>
        </w:rPr>
        <w:t xml:space="preserve"> </w:t>
      </w:r>
      <w:r>
        <w:rPr>
          <w:color w:val="000000"/>
        </w:rPr>
        <w:t xml:space="preserve">processo no qual a imagem, até então colorida, é convertida em escala de cinza, formato no qual </w:t>
      </w:r>
      <w:r w:rsidR="00133FA9" w:rsidRPr="003A28F6">
        <w:rPr>
          <w:color w:val="000000"/>
        </w:rPr>
        <w:t>a</w:t>
      </w:r>
      <w:r>
        <w:rPr>
          <w:color w:val="000000"/>
        </w:rPr>
        <w:t xml:space="preserve"> Tessract </w:t>
      </w:r>
      <w:r w:rsidR="00DD1D67">
        <w:rPr>
          <w:color w:val="000000"/>
        </w:rPr>
        <w:t>apresenta</w:t>
      </w:r>
      <w:r>
        <w:rPr>
          <w:color w:val="000000"/>
        </w:rPr>
        <w:t xml:space="preserve"> melhor precisão;</w:t>
      </w:r>
    </w:p>
    <w:p w14:paraId="2AE39885" w14:textId="28E9623A" w:rsidR="00FC6D16" w:rsidRDefault="00544CA3" w:rsidP="00544CA3">
      <w:pPr>
        <w:pStyle w:val="NormalWeb"/>
        <w:numPr>
          <w:ilvl w:val="0"/>
          <w:numId w:val="2"/>
        </w:numPr>
        <w:shd w:val="clear" w:color="auto" w:fill="FFFFFF"/>
        <w:spacing w:after="240" w:line="360" w:lineRule="auto"/>
        <w:jc w:val="both"/>
        <w:rPr>
          <w:color w:val="000000"/>
        </w:rPr>
      </w:pPr>
      <w:r>
        <w:rPr>
          <w:color w:val="000000"/>
        </w:rPr>
        <w:t>A</w:t>
      </w:r>
      <w:r w:rsidR="00820FF8" w:rsidRPr="00820FF8">
        <w:rPr>
          <w:color w:val="000000"/>
        </w:rPr>
        <w:t>plicação de filtros de luminosidade e contraste</w:t>
      </w:r>
      <w:r w:rsidR="00A822FD" w:rsidRPr="003A28F6">
        <w:rPr>
          <w:color w:val="000000"/>
        </w:rPr>
        <w:t>:</w:t>
      </w:r>
      <w:r>
        <w:rPr>
          <w:color w:val="000000"/>
        </w:rPr>
        <w:t xml:space="preserve"> </w:t>
      </w:r>
      <w:r w:rsidR="00820FF8" w:rsidRPr="00820FF8">
        <w:rPr>
          <w:color w:val="000000"/>
        </w:rPr>
        <w:t xml:space="preserve">alteram automaticamente </w:t>
      </w:r>
      <w:r w:rsidR="00FC6D16">
        <w:rPr>
          <w:color w:val="000000"/>
        </w:rPr>
        <w:t xml:space="preserve">os </w:t>
      </w:r>
      <w:r w:rsidR="00820FF8" w:rsidRPr="00820FF8">
        <w:rPr>
          <w:color w:val="000000"/>
        </w:rPr>
        <w:t>aspectos</w:t>
      </w:r>
      <w:r w:rsidR="00FC6D16">
        <w:rPr>
          <w:color w:val="000000"/>
        </w:rPr>
        <w:t xml:space="preserve"> de iluminação e contraste da imagem</w:t>
      </w:r>
      <w:r w:rsidR="00820FF8" w:rsidRPr="00820FF8">
        <w:rPr>
          <w:color w:val="000000"/>
        </w:rPr>
        <w:t>, de forma a destacar e definir bor</w:t>
      </w:r>
      <w:r w:rsidR="00FC6D16">
        <w:rPr>
          <w:color w:val="000000"/>
        </w:rPr>
        <w:t>das, evidenciando a separação de blocos de</w:t>
      </w:r>
      <w:r w:rsidR="00820FF8" w:rsidRPr="00820FF8">
        <w:rPr>
          <w:color w:val="000000"/>
        </w:rPr>
        <w:t xml:space="preserve"> texto do resto da imagem;</w:t>
      </w:r>
    </w:p>
    <w:p w14:paraId="785EECE5" w14:textId="6B222EEE" w:rsidR="00FC6D16" w:rsidRDefault="00820FF8" w:rsidP="00544CA3">
      <w:pPr>
        <w:pStyle w:val="NormalWeb"/>
        <w:numPr>
          <w:ilvl w:val="0"/>
          <w:numId w:val="2"/>
        </w:numPr>
        <w:shd w:val="clear" w:color="auto" w:fill="FFFFFF"/>
        <w:spacing w:after="240" w:line="360" w:lineRule="auto"/>
        <w:jc w:val="both"/>
        <w:rPr>
          <w:color w:val="000000"/>
        </w:rPr>
      </w:pPr>
      <w:r w:rsidRPr="00820FF8">
        <w:rPr>
          <w:color w:val="000000"/>
        </w:rPr>
        <w:t xml:space="preserve"> Binarizaçã</w:t>
      </w:r>
      <w:r w:rsidR="003A28F6">
        <w:rPr>
          <w:color w:val="000000"/>
        </w:rPr>
        <w:t>o</w:t>
      </w:r>
      <w:r w:rsidR="00A822FD" w:rsidRPr="003A28F6">
        <w:rPr>
          <w:color w:val="000000"/>
        </w:rPr>
        <w:t>:</w:t>
      </w:r>
      <w:r w:rsidRPr="00820FF8">
        <w:rPr>
          <w:color w:val="000000"/>
        </w:rPr>
        <w:t xml:space="preserve"> processo por meio do qual a imagem é convertida em preto e branco, de forma a separar o que é classificado como ‘background’ (elementos secundários na imagem) e ‘foreground’ (elementos primários, incluindo os textos); </w:t>
      </w:r>
    </w:p>
    <w:p w14:paraId="6CB31170" w14:textId="196F604B" w:rsidR="00FC6D16" w:rsidRDefault="00820FF8" w:rsidP="00FC6D16">
      <w:pPr>
        <w:pStyle w:val="NormalWeb"/>
        <w:numPr>
          <w:ilvl w:val="0"/>
          <w:numId w:val="2"/>
        </w:numPr>
        <w:shd w:val="clear" w:color="auto" w:fill="FFFFFF"/>
        <w:spacing w:after="240" w:line="360" w:lineRule="auto"/>
        <w:jc w:val="both"/>
        <w:rPr>
          <w:color w:val="000000"/>
        </w:rPr>
      </w:pPr>
      <w:r w:rsidRPr="00820FF8">
        <w:rPr>
          <w:color w:val="000000"/>
        </w:rPr>
        <w:t>Remoção de ruídos</w:t>
      </w:r>
      <w:r w:rsidR="00A822FD" w:rsidRPr="003A28F6">
        <w:rPr>
          <w:color w:val="000000"/>
        </w:rPr>
        <w:t>:</w:t>
      </w:r>
      <w:r w:rsidRPr="00820FF8">
        <w:rPr>
          <w:color w:val="000000"/>
        </w:rPr>
        <w:t xml:space="preserve"> processo que permite </w:t>
      </w:r>
      <w:r w:rsidR="00A822FD" w:rsidRPr="003A28F6">
        <w:rPr>
          <w:color w:val="000000"/>
        </w:rPr>
        <w:t xml:space="preserve">a </w:t>
      </w:r>
      <w:r w:rsidRPr="003A28F6">
        <w:rPr>
          <w:color w:val="000000"/>
        </w:rPr>
        <w:t>identifica</w:t>
      </w:r>
      <w:r w:rsidR="00A822FD" w:rsidRPr="003A28F6">
        <w:rPr>
          <w:color w:val="000000"/>
        </w:rPr>
        <w:t>ção</w:t>
      </w:r>
      <w:r w:rsidRPr="00820FF8">
        <w:rPr>
          <w:color w:val="000000"/>
        </w:rPr>
        <w:t xml:space="preserve"> pequenos componentes desconexos e</w:t>
      </w:r>
      <w:r w:rsidR="009017EA">
        <w:rPr>
          <w:color w:val="000000"/>
        </w:rPr>
        <w:t xml:space="preserve"> ruídos na imagem, removendo-os</w:t>
      </w:r>
      <w:r w:rsidR="009017EA" w:rsidRPr="003A28F6">
        <w:rPr>
          <w:color w:val="000000"/>
        </w:rPr>
        <w:t>.</w:t>
      </w:r>
    </w:p>
    <w:p w14:paraId="2CB0E675" w14:textId="4DB70F28" w:rsidR="00820FF8" w:rsidRPr="00820FF8" w:rsidRDefault="00820FF8" w:rsidP="00FC6D16">
      <w:pPr>
        <w:pStyle w:val="NormalWeb"/>
        <w:shd w:val="clear" w:color="auto" w:fill="FFFFFF"/>
        <w:spacing w:after="240" w:line="360" w:lineRule="auto"/>
        <w:ind w:left="720"/>
        <w:jc w:val="both"/>
        <w:rPr>
          <w:color w:val="000000"/>
        </w:rPr>
      </w:pPr>
      <w:r w:rsidRPr="00820FF8">
        <w:rPr>
          <w:color w:val="000000"/>
        </w:rPr>
        <w:tab/>
      </w:r>
      <w:r w:rsidRPr="00CA5BA0">
        <w:rPr>
          <w:color w:val="000000"/>
        </w:rPr>
        <w:t>A terceira etapa</w:t>
      </w:r>
      <w:r w:rsidR="00DA3240" w:rsidRPr="003A28F6">
        <w:rPr>
          <w:color w:val="000000"/>
        </w:rPr>
        <w:t xml:space="preserve">, identificada como </w:t>
      </w:r>
      <w:r w:rsidRPr="003A28F6">
        <w:rPr>
          <w:color w:val="000000"/>
        </w:rPr>
        <w:t>OCR</w:t>
      </w:r>
      <w:r w:rsidRPr="00820FF8">
        <w:rPr>
          <w:color w:val="000000"/>
        </w:rPr>
        <w:t xml:space="preserve">, é </w:t>
      </w:r>
      <w:r w:rsidR="00DA3240" w:rsidRPr="003A28F6">
        <w:rPr>
          <w:color w:val="000000"/>
        </w:rPr>
        <w:t>definida e entendida de modo que</w:t>
      </w:r>
      <w:r w:rsidRPr="00DA3240">
        <w:rPr>
          <w:color w:val="FF0000"/>
        </w:rPr>
        <w:t xml:space="preserve"> </w:t>
      </w:r>
      <w:r w:rsidRPr="00820FF8">
        <w:rPr>
          <w:color w:val="000000"/>
        </w:rPr>
        <w:t xml:space="preserve">as linhas de texto são identificadas e os caracteres presentes são extraídos, analisados e identificados </w:t>
      </w:r>
      <w:r w:rsidR="00B47861" w:rsidRPr="003A28F6">
        <w:rPr>
          <w:color w:val="000000"/>
        </w:rPr>
        <w:t>por meio</w:t>
      </w:r>
      <w:r w:rsidR="00B47861">
        <w:rPr>
          <w:color w:val="000000"/>
        </w:rPr>
        <w:t xml:space="preserve"> </w:t>
      </w:r>
      <w:r w:rsidRPr="00820FF8">
        <w:rPr>
          <w:color w:val="000000"/>
        </w:rPr>
        <w:t xml:space="preserve">de comparação da imagem com padrões pré-cadastrados. A tecnologia </w:t>
      </w:r>
      <w:r w:rsidR="003B3EEA">
        <w:rPr>
          <w:color w:val="000000"/>
        </w:rPr>
        <w:t>proposta é</w:t>
      </w:r>
      <w:r w:rsidRPr="00820FF8">
        <w:rPr>
          <w:color w:val="000000"/>
        </w:rPr>
        <w:t xml:space="preserve"> </w:t>
      </w:r>
      <w:r w:rsidR="00F30764" w:rsidRPr="003A28F6">
        <w:rPr>
          <w:color w:val="000000"/>
        </w:rPr>
        <w:t xml:space="preserve">a </w:t>
      </w:r>
      <w:r w:rsidRPr="00820FF8">
        <w:rPr>
          <w:color w:val="000000"/>
        </w:rPr>
        <w:t>Tesseract OCR, software de reconhecimento óptico de caracteres desenvolvido pela Hewlett Packard (HP) entre 1984 e 1994 e patrocinado oficialmente pela Google que</w:t>
      </w:r>
      <w:r w:rsidR="007966DD" w:rsidRPr="003A28F6">
        <w:rPr>
          <w:color w:val="000000"/>
        </w:rPr>
        <w:t>,</w:t>
      </w:r>
      <w:r w:rsidRPr="00820FF8">
        <w:rPr>
          <w:color w:val="000000"/>
        </w:rPr>
        <w:t xml:space="preserve"> desde 2006</w:t>
      </w:r>
      <w:r w:rsidR="007966DD" w:rsidRPr="003A28F6">
        <w:rPr>
          <w:color w:val="000000"/>
        </w:rPr>
        <w:t>,</w:t>
      </w:r>
      <w:r w:rsidRPr="00820FF8">
        <w:rPr>
          <w:color w:val="000000"/>
        </w:rPr>
        <w:t xml:space="preserve"> é responsável pela manutenção e distribuição do softwar</w:t>
      </w:r>
      <w:r w:rsidR="003A28F6">
        <w:rPr>
          <w:color w:val="000000"/>
        </w:rPr>
        <w:t>e</w:t>
      </w:r>
      <w:r w:rsidR="00657848">
        <w:rPr>
          <w:color w:val="000000"/>
        </w:rPr>
        <w:t xml:space="preserve"> sob licença</w:t>
      </w:r>
      <w:r w:rsidR="007966DD">
        <w:rPr>
          <w:color w:val="000000"/>
        </w:rPr>
        <w:t xml:space="preserve"> </w:t>
      </w:r>
      <w:r w:rsidRPr="00820FF8">
        <w:rPr>
          <w:color w:val="000000"/>
        </w:rPr>
        <w:t>Apache 2.0. Em 1995, ainda em propriedade da HP, a Tesseract Engine foi considerada um dos três softwares OCR com maior precisão e desempenho (SMITH, 1995).</w:t>
      </w:r>
    </w:p>
    <w:p w14:paraId="1985D838" w14:textId="5AF1032F"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r>
      <w:r w:rsidRPr="00CA5BA0">
        <w:rPr>
          <w:color w:val="000000"/>
        </w:rPr>
        <w:t>A quarta e última etapa</w:t>
      </w:r>
      <w:r w:rsidR="00E413B4" w:rsidRPr="00657848">
        <w:rPr>
          <w:color w:val="000000"/>
        </w:rPr>
        <w:t xml:space="preserve">, identificada como </w:t>
      </w:r>
      <w:r w:rsidRPr="00657848">
        <w:rPr>
          <w:color w:val="000000"/>
        </w:rPr>
        <w:t>Síntese de voz</w:t>
      </w:r>
      <w:r w:rsidR="00D65166" w:rsidRPr="00657848">
        <w:rPr>
          <w:color w:val="000000"/>
        </w:rPr>
        <w:t>,</w:t>
      </w:r>
      <w:r w:rsidR="00D65166">
        <w:rPr>
          <w:color w:val="000000"/>
        </w:rPr>
        <w:t xml:space="preserve"> é responsável pela exibição, em áudio, do resultado do processamento OCR</w:t>
      </w:r>
      <w:r w:rsidR="00860B61" w:rsidRPr="00657848">
        <w:t>,</w:t>
      </w:r>
      <w:r w:rsidR="00860B61">
        <w:rPr>
          <w:color w:val="000000"/>
        </w:rPr>
        <w:t xml:space="preserve"> </w:t>
      </w:r>
      <w:r w:rsidR="00860B61" w:rsidRPr="00657848">
        <w:rPr>
          <w:color w:val="000000"/>
        </w:rPr>
        <w:t>fazendo uso da</w:t>
      </w:r>
      <w:r w:rsidRPr="00657848">
        <w:rPr>
          <w:color w:val="000000"/>
        </w:rPr>
        <w:t xml:space="preserve"> API</w:t>
      </w:r>
      <w:r w:rsidR="00860B61" w:rsidRPr="00657848">
        <w:rPr>
          <w:color w:val="000000"/>
        </w:rPr>
        <w:t xml:space="preserve"> TTS, compatível com o sistema operacional</w:t>
      </w:r>
      <w:r w:rsidR="00D65166" w:rsidRPr="00657848">
        <w:rPr>
          <w:color w:val="000000"/>
        </w:rPr>
        <w:t xml:space="preserve"> Android</w:t>
      </w:r>
      <w:r w:rsidR="00860B61" w:rsidRPr="00657848">
        <w:rPr>
          <w:color w:val="000000"/>
        </w:rPr>
        <w:t xml:space="preserve">, onde </w:t>
      </w:r>
      <w:r w:rsidR="00860B61">
        <w:rPr>
          <w:color w:val="000000"/>
        </w:rPr>
        <w:t>é utilizada</w:t>
      </w:r>
      <w:r w:rsidR="00D65166">
        <w:rPr>
          <w:color w:val="000000"/>
        </w:rPr>
        <w:t xml:space="preserve"> </w:t>
      </w:r>
      <w:r w:rsidR="00860B61" w:rsidRPr="00657848">
        <w:rPr>
          <w:color w:val="000000"/>
        </w:rPr>
        <w:t>para</w:t>
      </w:r>
      <w:r w:rsidR="00860B61">
        <w:rPr>
          <w:color w:val="000000"/>
        </w:rPr>
        <w:t xml:space="preserve"> </w:t>
      </w:r>
      <w:r w:rsidRPr="00820FF8">
        <w:rPr>
          <w:color w:val="000000"/>
        </w:rPr>
        <w:t>conversão automática de texto digital editável em voz</w:t>
      </w:r>
      <w:r w:rsidR="00860B61" w:rsidRPr="00657848">
        <w:rPr>
          <w:color w:val="000000"/>
        </w:rPr>
        <w:t xml:space="preserve">, ou seja, </w:t>
      </w:r>
      <w:r w:rsidRPr="00657848">
        <w:rPr>
          <w:color w:val="000000"/>
        </w:rPr>
        <w:t>áudio.</w:t>
      </w:r>
      <w:r w:rsidRPr="00820FF8">
        <w:rPr>
          <w:color w:val="000000"/>
        </w:rPr>
        <w:t xml:space="preserve"> Nas versões mais </w:t>
      </w:r>
      <w:r w:rsidR="00155858" w:rsidRPr="00657848">
        <w:rPr>
          <w:color w:val="000000"/>
        </w:rPr>
        <w:t>recentes</w:t>
      </w:r>
      <w:r w:rsidR="00155858">
        <w:rPr>
          <w:color w:val="000000"/>
        </w:rPr>
        <w:t xml:space="preserve"> </w:t>
      </w:r>
      <w:r w:rsidRPr="00820FF8">
        <w:rPr>
          <w:color w:val="000000"/>
        </w:rPr>
        <w:t>do Android</w:t>
      </w:r>
      <w:r w:rsidRPr="00155858">
        <w:rPr>
          <w:strike/>
          <w:color w:val="FF0000"/>
          <w:u w:val="single"/>
        </w:rPr>
        <w:t>,</w:t>
      </w:r>
      <w:r w:rsidRPr="00155858">
        <w:rPr>
          <w:color w:val="FF0000"/>
        </w:rPr>
        <w:t xml:space="preserve"> </w:t>
      </w:r>
      <w:r w:rsidRPr="00820FF8">
        <w:rPr>
          <w:color w:val="000000"/>
        </w:rPr>
        <w:t xml:space="preserve">já estão disponíveis as engines de voz </w:t>
      </w:r>
      <w:r w:rsidR="00155858">
        <w:rPr>
          <w:color w:val="000000"/>
        </w:rPr>
        <w:t xml:space="preserve">nos idiomas </w:t>
      </w:r>
      <w:r w:rsidRPr="00820FF8">
        <w:rPr>
          <w:color w:val="000000"/>
        </w:rPr>
        <w:lastRenderedPageBreak/>
        <w:t xml:space="preserve">italiano, francês, inglês, alemão e espanhol. Nem todas as versões suportam o idioma português do Brasil, conhecido tecnicamente como </w:t>
      </w:r>
      <w:r w:rsidRPr="00820FF8">
        <w:rPr>
          <w:i/>
          <w:color w:val="000000"/>
        </w:rPr>
        <w:t>pt-BR</w:t>
      </w:r>
      <w:r w:rsidRPr="00820FF8">
        <w:rPr>
          <w:color w:val="000000"/>
        </w:rPr>
        <w:t>. (</w:t>
      </w:r>
      <w:r w:rsidRPr="00820FF8">
        <w:t>LECHETA, 2013</w:t>
      </w:r>
      <w:r w:rsidRPr="00820FF8">
        <w:rPr>
          <w:color w:val="000000"/>
        </w:rPr>
        <w:t>)</w:t>
      </w:r>
    </w:p>
    <w:p w14:paraId="0C1ACC08" w14:textId="77777777" w:rsidR="002A03E1" w:rsidRDefault="002A03E1" w:rsidP="00B92673">
      <w:pPr>
        <w:spacing w:line="360" w:lineRule="auto"/>
        <w:ind w:firstLine="720"/>
        <w:jc w:val="both"/>
      </w:pPr>
    </w:p>
    <w:p w14:paraId="2EF6953F" w14:textId="4495F3A9" w:rsidR="00C6184C" w:rsidRDefault="00C6184C" w:rsidP="00B20D1E">
      <w:pPr>
        <w:pStyle w:val="Ttulo2"/>
        <w:numPr>
          <w:ilvl w:val="1"/>
          <w:numId w:val="5"/>
        </w:numPr>
      </w:pPr>
      <w:r w:rsidRPr="00C6184C">
        <w:t>Aplicação do Modelo</w:t>
      </w:r>
    </w:p>
    <w:p w14:paraId="3999E5D7" w14:textId="77777777" w:rsidR="00B20D1E" w:rsidRDefault="00B20D1E" w:rsidP="00B20D1E">
      <w:pPr>
        <w:spacing w:line="360" w:lineRule="auto"/>
        <w:ind w:firstLine="720"/>
        <w:jc w:val="both"/>
      </w:pPr>
    </w:p>
    <w:p w14:paraId="386014A4" w14:textId="21BD0F6E" w:rsidR="003D0F16" w:rsidRDefault="00A52934" w:rsidP="003D0F16">
      <w:pPr>
        <w:spacing w:line="360" w:lineRule="auto"/>
        <w:ind w:firstLine="720"/>
        <w:jc w:val="both"/>
        <w:rPr>
          <w:color w:val="000000"/>
        </w:rPr>
      </w:pPr>
      <w:r w:rsidRPr="002C3657">
        <w:rPr>
          <w:color w:val="000000"/>
        </w:rPr>
        <w:t>Uma vez p</w:t>
      </w:r>
      <w:r w:rsidR="00F15F7A" w:rsidRPr="002C3657">
        <w:rPr>
          <w:color w:val="000000"/>
        </w:rPr>
        <w:t>roposto o modelo de arquitetura</w:t>
      </w:r>
      <w:r w:rsidRPr="002C3657">
        <w:rPr>
          <w:color w:val="000000"/>
        </w:rPr>
        <w:t xml:space="preserve"> foi desenvolvido um aplicativo móvel</w:t>
      </w:r>
      <w:r w:rsidR="00F15F7A" w:rsidRPr="002C3657">
        <w:rPr>
          <w:color w:val="000000"/>
        </w:rPr>
        <w:t xml:space="preserve"> (APP)</w:t>
      </w:r>
      <w:r w:rsidRPr="002C3657">
        <w:rPr>
          <w:color w:val="000000"/>
        </w:rPr>
        <w:t xml:space="preserve"> </w:t>
      </w:r>
      <w:r w:rsidR="00F15F7A" w:rsidRPr="002C3657">
        <w:rPr>
          <w:color w:val="000000"/>
        </w:rPr>
        <w:t>para aplicação do modelo, a fim de cumprir o objetivo</w:t>
      </w:r>
      <w:r w:rsidR="0013773D">
        <w:rPr>
          <w:color w:val="000000"/>
        </w:rPr>
        <w:t xml:space="preserve"> de prover uma </w:t>
      </w:r>
      <w:r w:rsidR="0013773D">
        <w:t>ferramenta</w:t>
      </w:r>
      <w:r w:rsidR="0013773D" w:rsidRPr="0013054B">
        <w:t xml:space="preserve"> de acessibilidade </w:t>
      </w:r>
      <w:r w:rsidR="0013773D" w:rsidRPr="002C3657">
        <w:t>para auxílio de leitura para indivíduos portadores de deficiência visual ou àqueles que apresentem algum grau de analfabetismo</w:t>
      </w:r>
      <w:r w:rsidR="002C3657">
        <w:t>.</w:t>
      </w:r>
    </w:p>
    <w:p w14:paraId="0B99C38D" w14:textId="15F8A844" w:rsidR="00234CAE" w:rsidRDefault="00B20D1E" w:rsidP="00234CAE">
      <w:pPr>
        <w:spacing w:line="360" w:lineRule="auto"/>
        <w:ind w:firstLine="720"/>
        <w:jc w:val="both"/>
        <w:rPr>
          <w:color w:val="000000"/>
        </w:rPr>
      </w:pPr>
      <w:r>
        <w:rPr>
          <w:color w:val="000000"/>
        </w:rPr>
        <w:t xml:space="preserve">Para a construção de um aplicativo </w:t>
      </w:r>
      <w:r w:rsidR="00234CAE">
        <w:rPr>
          <w:color w:val="000000"/>
        </w:rPr>
        <w:t xml:space="preserve">para dispositivos </w:t>
      </w:r>
      <w:r>
        <w:rPr>
          <w:color w:val="000000"/>
        </w:rPr>
        <w:t>móve</w:t>
      </w:r>
      <w:r w:rsidR="00234CAE">
        <w:rPr>
          <w:color w:val="000000"/>
        </w:rPr>
        <w:t>is</w:t>
      </w:r>
      <w:r w:rsidR="00901A19" w:rsidRPr="002C3657">
        <w:rPr>
          <w:color w:val="000000"/>
        </w:rPr>
        <w:t>,</w:t>
      </w:r>
      <w:r>
        <w:rPr>
          <w:color w:val="000000"/>
        </w:rPr>
        <w:t xml:space="preserve"> baseado no </w:t>
      </w:r>
      <w:r w:rsidRPr="00B20D1E">
        <w:t>modelo de arquitetura proposto,</w:t>
      </w:r>
      <w:r>
        <w:rPr>
          <w:color w:val="000000"/>
        </w:rPr>
        <w:t xml:space="preserve"> </w:t>
      </w:r>
      <w:r w:rsidR="00901A19" w:rsidRPr="002C3657">
        <w:rPr>
          <w:color w:val="000000"/>
        </w:rPr>
        <w:t>é sugerido</w:t>
      </w:r>
      <w:r w:rsidR="00901A19">
        <w:rPr>
          <w:color w:val="000000"/>
        </w:rPr>
        <w:t xml:space="preserve"> </w:t>
      </w:r>
      <w:r w:rsidR="00B30F63">
        <w:rPr>
          <w:color w:val="000000"/>
        </w:rPr>
        <w:t xml:space="preserve">como requisitos técnicos </w:t>
      </w:r>
      <w:r w:rsidR="000F60A7" w:rsidRPr="002C3657">
        <w:rPr>
          <w:color w:val="000000"/>
        </w:rPr>
        <w:t xml:space="preserve">o uso de </w:t>
      </w:r>
      <w:r w:rsidRPr="002C3657">
        <w:rPr>
          <w:color w:val="000000"/>
        </w:rPr>
        <w:t>tecnologias gratuitas,</w:t>
      </w:r>
      <w:r w:rsidR="000F60A7" w:rsidRPr="002C3657">
        <w:rPr>
          <w:color w:val="000000"/>
        </w:rPr>
        <w:t xml:space="preserve"> </w:t>
      </w:r>
      <w:r w:rsidR="001A07CC" w:rsidRPr="002C3657">
        <w:rPr>
          <w:color w:val="000000"/>
        </w:rPr>
        <w:t>tais</w:t>
      </w:r>
      <w:r w:rsidR="000F60A7" w:rsidRPr="002C3657">
        <w:rPr>
          <w:color w:val="000000"/>
        </w:rPr>
        <w:t xml:space="preserve"> como</w:t>
      </w:r>
      <w:r w:rsidR="001A07CC" w:rsidRPr="002C3657">
        <w:rPr>
          <w:color w:val="000000"/>
        </w:rPr>
        <w:t>:</w:t>
      </w:r>
      <w:r w:rsidR="000F60A7" w:rsidRPr="002C3657">
        <w:rPr>
          <w:color w:val="000000"/>
        </w:rPr>
        <w:t xml:space="preserve"> o pacote de ferramentas de desenvolvimento</w:t>
      </w:r>
      <w:r w:rsidRPr="000F60A7">
        <w:rPr>
          <w:color w:val="FF0000"/>
        </w:rPr>
        <w:t xml:space="preserve"> </w:t>
      </w:r>
      <w:r w:rsidR="00234CAE" w:rsidRPr="002C3657">
        <w:rPr>
          <w:color w:val="000000"/>
        </w:rPr>
        <w:t>Android SDK</w:t>
      </w:r>
      <w:r w:rsidR="000F60A7" w:rsidRPr="002C3657">
        <w:rPr>
          <w:color w:val="000000"/>
        </w:rPr>
        <w:t>,</w:t>
      </w:r>
      <w:r w:rsidR="00234CAE">
        <w:rPr>
          <w:color w:val="000000"/>
        </w:rPr>
        <w:t xml:space="preserve"> a </w:t>
      </w:r>
      <w:r w:rsidRPr="00234CAE">
        <w:rPr>
          <w:color w:val="000000"/>
        </w:rPr>
        <w:t xml:space="preserve">Tesseract Engine OCR (encapsulada em um </w:t>
      </w:r>
      <w:r w:rsidRPr="00234CAE">
        <w:rPr>
          <w:i/>
          <w:iCs/>
          <w:color w:val="000000"/>
        </w:rPr>
        <w:t xml:space="preserve">wrapper </w:t>
      </w:r>
      <w:r w:rsidRPr="00234CAE">
        <w:rPr>
          <w:color w:val="000000"/>
        </w:rPr>
        <w:t>para a linguagem Java na biblioteca Tess4J</w:t>
      </w:r>
      <w:r w:rsidRPr="00B34920">
        <w:t>) devido ao bom desempenho e precisão</w:t>
      </w:r>
      <w:r w:rsidRPr="00AF1480">
        <w:rPr>
          <w:strike/>
          <w:color w:val="FF0000"/>
          <w:u w:val="single"/>
        </w:rPr>
        <w:t>;</w:t>
      </w:r>
      <w:r w:rsidR="00234CAE">
        <w:rPr>
          <w:color w:val="000000"/>
        </w:rPr>
        <w:t xml:space="preserve"> e as b</w:t>
      </w:r>
      <w:r w:rsidRPr="00234CAE">
        <w:rPr>
          <w:color w:val="000000"/>
        </w:rPr>
        <w:t>ibliotecas OpenCV, GPUImage e Leptonica para processamento das imagens, devido à compatibilidade com a arquitetu</w:t>
      </w:r>
      <w:r w:rsidR="00234CAE">
        <w:rPr>
          <w:color w:val="000000"/>
        </w:rPr>
        <w:t>ra e a qualidade dos resultados. Os r</w:t>
      </w:r>
      <w:r w:rsidRPr="00234CAE">
        <w:rPr>
          <w:color w:val="000000"/>
        </w:rPr>
        <w:t xml:space="preserve">ecursos de captura de imagem e </w:t>
      </w:r>
      <w:r w:rsidRPr="002C3657">
        <w:rPr>
          <w:color w:val="000000"/>
        </w:rPr>
        <w:t>Text-To-Speech</w:t>
      </w:r>
      <w:r w:rsidR="002C3657">
        <w:rPr>
          <w:color w:val="000000"/>
        </w:rPr>
        <w:t xml:space="preserve"> </w:t>
      </w:r>
      <w:r w:rsidR="00234CAE">
        <w:rPr>
          <w:color w:val="000000"/>
        </w:rPr>
        <w:t xml:space="preserve">podem ser encontrados </w:t>
      </w:r>
      <w:r w:rsidRPr="00234CAE">
        <w:rPr>
          <w:color w:val="000000"/>
        </w:rPr>
        <w:t>nativ</w:t>
      </w:r>
      <w:r w:rsidR="00234CAE">
        <w:rPr>
          <w:color w:val="000000"/>
        </w:rPr>
        <w:t>amente</w:t>
      </w:r>
      <w:r w:rsidRPr="00234CAE">
        <w:rPr>
          <w:color w:val="000000"/>
        </w:rPr>
        <w:t xml:space="preserve"> na SDK do Android, </w:t>
      </w:r>
      <w:r w:rsidR="00173B9A" w:rsidRPr="002C3657">
        <w:rPr>
          <w:color w:val="000000"/>
        </w:rPr>
        <w:t>de forma que</w:t>
      </w:r>
      <w:r w:rsidR="00173B9A">
        <w:rPr>
          <w:color w:val="000000"/>
        </w:rPr>
        <w:t xml:space="preserve"> </w:t>
      </w:r>
      <w:r w:rsidRPr="00234CAE">
        <w:rPr>
          <w:color w:val="000000"/>
        </w:rPr>
        <w:t>não</w:t>
      </w:r>
      <w:r w:rsidR="00123693">
        <w:rPr>
          <w:color w:val="000000"/>
        </w:rPr>
        <w:t xml:space="preserve"> </w:t>
      </w:r>
      <w:r w:rsidR="00123693" w:rsidRPr="002C3657">
        <w:rPr>
          <w:color w:val="000000"/>
        </w:rPr>
        <w:t>é</w:t>
      </w:r>
      <w:r w:rsidRPr="00234CAE">
        <w:rPr>
          <w:color w:val="000000"/>
        </w:rPr>
        <w:t xml:space="preserve"> </w:t>
      </w:r>
      <w:r w:rsidR="00123693" w:rsidRPr="002C3657">
        <w:rPr>
          <w:color w:val="000000"/>
        </w:rPr>
        <w:t>necessário a instalação de recurso</w:t>
      </w:r>
      <w:r w:rsidR="002C3657">
        <w:rPr>
          <w:color w:val="000000"/>
        </w:rPr>
        <w:t xml:space="preserve">a </w:t>
      </w:r>
      <w:r w:rsidRPr="00234CAE">
        <w:rPr>
          <w:color w:val="000000"/>
        </w:rPr>
        <w:t>adicionais.</w:t>
      </w:r>
    </w:p>
    <w:p w14:paraId="58B7D808" w14:textId="6E373A0C" w:rsidR="00B30F63" w:rsidRDefault="00B30F63" w:rsidP="00234CAE">
      <w:pPr>
        <w:spacing w:line="360" w:lineRule="auto"/>
        <w:ind w:firstLine="720"/>
        <w:jc w:val="both"/>
        <w:rPr>
          <w:color w:val="000000"/>
        </w:rPr>
      </w:pPr>
      <w:r>
        <w:rPr>
          <w:color w:val="000000"/>
        </w:rPr>
        <w:t xml:space="preserve">Como requisitos funcionais da aplicação foram consideradas </w:t>
      </w:r>
      <w:r w:rsidRPr="002C3657">
        <w:rPr>
          <w:color w:val="000000"/>
        </w:rPr>
        <w:t>a</w:t>
      </w:r>
      <w:r w:rsidR="005B18C8" w:rsidRPr="002C3657">
        <w:rPr>
          <w:color w:val="000000"/>
        </w:rPr>
        <w:t>s</w:t>
      </w:r>
      <w:r w:rsidRPr="002C3657">
        <w:rPr>
          <w:color w:val="000000"/>
        </w:rPr>
        <w:t xml:space="preserve"> capacidade</w:t>
      </w:r>
      <w:r w:rsidR="005B18C8" w:rsidRPr="002C3657">
        <w:rPr>
          <w:color w:val="000000"/>
        </w:rPr>
        <w:t>s</w:t>
      </w:r>
      <w:r>
        <w:rPr>
          <w:color w:val="000000"/>
        </w:rPr>
        <w:t xml:space="preserve"> de</w:t>
      </w:r>
      <w:r w:rsidR="005B18C8" w:rsidRPr="002C3657">
        <w:rPr>
          <w:color w:val="000000"/>
        </w:rPr>
        <w:t>:</w:t>
      </w:r>
      <w:r w:rsidR="005B18C8">
        <w:rPr>
          <w:color w:val="000000"/>
        </w:rPr>
        <w:t xml:space="preserve"> </w:t>
      </w:r>
      <w:r w:rsidR="005B18C8" w:rsidRPr="002C3657">
        <w:rPr>
          <w:color w:val="000000"/>
        </w:rPr>
        <w:t>a)</w:t>
      </w:r>
      <w:r>
        <w:rPr>
          <w:color w:val="000000"/>
        </w:rPr>
        <w:t xml:space="preserve"> adquirir uma imagem por meio da câmera de dispositivos móveis</w:t>
      </w:r>
      <w:r w:rsidR="005B18C8" w:rsidRPr="002C3657">
        <w:rPr>
          <w:color w:val="000000"/>
        </w:rPr>
        <w:t>;</w:t>
      </w:r>
      <w:r w:rsidRPr="005B18C8">
        <w:rPr>
          <w:color w:val="FF0000"/>
        </w:rPr>
        <w:t xml:space="preserve"> </w:t>
      </w:r>
      <w:r w:rsidR="005B18C8" w:rsidRPr="002C3657">
        <w:t>b)</w:t>
      </w:r>
      <w:r w:rsidR="005B18C8" w:rsidRPr="005B18C8">
        <w:t xml:space="preserve"> </w:t>
      </w:r>
      <w:r>
        <w:rPr>
          <w:color w:val="000000"/>
        </w:rPr>
        <w:t xml:space="preserve">de interpretar programaticamente a figura obtida de forma a identificar e extrair </w:t>
      </w:r>
      <w:r w:rsidR="005B18C8">
        <w:rPr>
          <w:color w:val="000000"/>
        </w:rPr>
        <w:t xml:space="preserve">quaisquer textos nela presentes; </w:t>
      </w:r>
      <w:r w:rsidR="005B18C8" w:rsidRPr="002C3657">
        <w:rPr>
          <w:color w:val="000000"/>
        </w:rPr>
        <w:t>c)</w:t>
      </w:r>
      <w:r>
        <w:rPr>
          <w:color w:val="000000"/>
        </w:rPr>
        <w:t xml:space="preserve"> de reproduzir em áudio os textos identificados.</w:t>
      </w:r>
    </w:p>
    <w:p w14:paraId="29F6A783" w14:textId="35C579D3" w:rsidR="00A3493D" w:rsidRDefault="00B30F63" w:rsidP="00234CAE">
      <w:pPr>
        <w:spacing w:line="360" w:lineRule="auto"/>
        <w:ind w:firstLine="720"/>
        <w:jc w:val="both"/>
        <w:rPr>
          <w:color w:val="000000"/>
        </w:rPr>
      </w:pPr>
      <w:r>
        <w:rPr>
          <w:color w:val="000000"/>
        </w:rPr>
        <w:t xml:space="preserve">Com base </w:t>
      </w:r>
      <w:r w:rsidR="00C753DD" w:rsidRPr="002C3657">
        <w:rPr>
          <w:color w:val="000000"/>
        </w:rPr>
        <w:t xml:space="preserve">nos </w:t>
      </w:r>
      <w:r w:rsidRPr="002C3657">
        <w:rPr>
          <w:color w:val="000000"/>
        </w:rPr>
        <w:t>requisitos</w:t>
      </w:r>
      <w:r w:rsidR="00C753DD" w:rsidRPr="002C3657">
        <w:rPr>
          <w:color w:val="000000"/>
        </w:rPr>
        <w:t xml:space="preserve"> supracitados</w:t>
      </w:r>
      <w:r w:rsidR="00A3493D">
        <w:rPr>
          <w:color w:val="000000"/>
        </w:rPr>
        <w:t xml:space="preserve">, foi desenvolvido um </w:t>
      </w:r>
      <w:r w:rsidR="00B4650F" w:rsidRPr="002C3657">
        <w:rPr>
          <w:color w:val="000000"/>
        </w:rPr>
        <w:t>APP</w:t>
      </w:r>
      <w:r w:rsidR="00B4650F">
        <w:rPr>
          <w:color w:val="000000"/>
        </w:rPr>
        <w:t xml:space="preserve"> </w:t>
      </w:r>
      <w:r w:rsidR="00A3493D">
        <w:rPr>
          <w:color w:val="000000"/>
        </w:rPr>
        <w:t xml:space="preserve">capaz de </w:t>
      </w:r>
      <w:r>
        <w:rPr>
          <w:color w:val="000000"/>
        </w:rPr>
        <w:t>reproduzir</w:t>
      </w:r>
      <w:r w:rsidR="00A3493D">
        <w:rPr>
          <w:color w:val="000000"/>
        </w:rPr>
        <w:t xml:space="preserve">, </w:t>
      </w:r>
      <w:r>
        <w:rPr>
          <w:color w:val="000000"/>
        </w:rPr>
        <w:t xml:space="preserve">em formato de </w:t>
      </w:r>
      <w:r w:rsidR="00A3493D">
        <w:rPr>
          <w:color w:val="000000"/>
        </w:rPr>
        <w:t>áudio, textos a partir de captura</w:t>
      </w:r>
      <w:r w:rsidR="006A3923">
        <w:rPr>
          <w:color w:val="000000"/>
        </w:rPr>
        <w:t>s fotográficas em um smartphone, aplicado como ferramenta de auxilio de leitura para deficientes visuais ou analfabetos.</w:t>
      </w:r>
    </w:p>
    <w:p w14:paraId="20E63B81" w14:textId="4435EDDA" w:rsidR="004C7F0D" w:rsidRDefault="00D05C96" w:rsidP="006A3923">
      <w:pPr>
        <w:spacing w:line="360" w:lineRule="auto"/>
        <w:ind w:firstLine="720"/>
        <w:jc w:val="both"/>
      </w:pPr>
      <w:r w:rsidRPr="006A3923">
        <w:t>A seguir é apresentad</w:t>
      </w:r>
      <w:r w:rsidR="002C3657" w:rsidRPr="002C3657">
        <w:t>o</w:t>
      </w:r>
      <w:r w:rsidRPr="006A3923">
        <w:t xml:space="preserve"> </w:t>
      </w:r>
      <w:r w:rsidR="008B2839" w:rsidRPr="002C3657">
        <w:t>o APP</w:t>
      </w:r>
      <w:r w:rsidR="008B2839">
        <w:t xml:space="preserve"> </w:t>
      </w:r>
      <w:r w:rsidRPr="006A3923">
        <w:t>desenvolvid</w:t>
      </w:r>
      <w:r w:rsidR="008B2839" w:rsidRPr="002C3657">
        <w:t>o</w:t>
      </w:r>
      <w:r w:rsidRPr="006A3923">
        <w:t>, por meio d</w:t>
      </w:r>
      <w:r w:rsidR="008B2839" w:rsidRPr="002C3657">
        <w:t>o</w:t>
      </w:r>
      <w:r w:rsidRPr="006A3923">
        <w:t xml:space="preserve"> qual </w:t>
      </w:r>
      <w:r w:rsidRPr="008B2839">
        <w:t>se</w:t>
      </w:r>
      <w:r w:rsidRPr="006A3923">
        <w:t xml:space="preserve"> aplica</w:t>
      </w:r>
      <w:r w:rsidRPr="008B2839">
        <w:t xml:space="preserve">m </w:t>
      </w:r>
      <w:r w:rsidRPr="006A3923">
        <w:t>as etapas previstas no modelo de arquitetura</w:t>
      </w:r>
      <w:r w:rsidR="008B2839" w:rsidRPr="002C3657">
        <w:t>, conforme</w:t>
      </w:r>
      <w:r w:rsidRPr="006A3923">
        <w:t xml:space="preserve"> descrito no capítulo 6.1</w:t>
      </w:r>
      <w:r w:rsidR="004C7F0D" w:rsidRPr="006A3923">
        <w:t xml:space="preserve">. </w:t>
      </w:r>
      <w:r w:rsidR="006A3923">
        <w:t xml:space="preserve"> </w:t>
      </w:r>
      <w:r w:rsidR="004C7F0D" w:rsidRPr="006A3923">
        <w:t>Cada etapa do modelo contempla uma ou mais interfaces da aplicação, as quais serão manipuladas pelo usuário para que</w:t>
      </w:r>
      <w:r w:rsidR="006A3923">
        <w:t xml:space="preserve"> o texto impresso seja capturado, processado, reconhecido e </w:t>
      </w:r>
      <w:r w:rsidR="00513E54">
        <w:t>reproduzido</w:t>
      </w:r>
      <w:r w:rsidR="006A3923">
        <w:t xml:space="preserve"> em </w:t>
      </w:r>
      <w:r w:rsidR="00513E54">
        <w:t>áudio</w:t>
      </w:r>
      <w:r w:rsidR="006A3923" w:rsidRPr="006A3923">
        <w:t>.</w:t>
      </w:r>
      <w:r w:rsidR="004C7F0D" w:rsidRPr="00857640">
        <w:t xml:space="preserve"> </w:t>
      </w:r>
      <w:r w:rsidR="00857640" w:rsidRPr="00857640">
        <w:t>A interface geral do aplicativo é descrita de acordo com a Figura 06:</w:t>
      </w:r>
    </w:p>
    <w:p w14:paraId="4E1059F3" w14:textId="397F55BB" w:rsidR="00857640" w:rsidRPr="00857640" w:rsidRDefault="00857640" w:rsidP="00857640">
      <w:pPr>
        <w:pStyle w:val="Legenda"/>
        <w:keepNext/>
        <w:jc w:val="center"/>
        <w:rPr>
          <w:b/>
          <w:i w:val="0"/>
          <w:color w:val="auto"/>
          <w:sz w:val="20"/>
          <w:szCs w:val="20"/>
        </w:rPr>
      </w:pPr>
      <w:r w:rsidRPr="00857640">
        <w:rPr>
          <w:b/>
          <w:i w:val="0"/>
          <w:color w:val="auto"/>
          <w:sz w:val="20"/>
          <w:szCs w:val="20"/>
        </w:rPr>
        <w:lastRenderedPageBreak/>
        <w:t xml:space="preserve">Figura </w:t>
      </w:r>
      <w:r w:rsidRPr="00857640">
        <w:rPr>
          <w:b/>
          <w:i w:val="0"/>
          <w:color w:val="auto"/>
          <w:sz w:val="20"/>
          <w:szCs w:val="20"/>
        </w:rPr>
        <w:fldChar w:fldCharType="begin"/>
      </w:r>
      <w:r w:rsidRPr="00857640">
        <w:rPr>
          <w:b/>
          <w:i w:val="0"/>
          <w:color w:val="auto"/>
          <w:sz w:val="20"/>
          <w:szCs w:val="20"/>
        </w:rPr>
        <w:instrText xml:space="preserve"> SEQ Figura \* ARABIC </w:instrText>
      </w:r>
      <w:r w:rsidRPr="00857640">
        <w:rPr>
          <w:b/>
          <w:i w:val="0"/>
          <w:color w:val="auto"/>
          <w:sz w:val="20"/>
          <w:szCs w:val="20"/>
        </w:rPr>
        <w:fldChar w:fldCharType="separate"/>
      </w:r>
      <w:r w:rsidR="00F129C3">
        <w:rPr>
          <w:b/>
          <w:i w:val="0"/>
          <w:noProof/>
          <w:color w:val="auto"/>
          <w:sz w:val="20"/>
          <w:szCs w:val="20"/>
        </w:rPr>
        <w:t>6</w:t>
      </w:r>
      <w:r w:rsidRPr="00857640">
        <w:rPr>
          <w:b/>
          <w:i w:val="0"/>
          <w:color w:val="auto"/>
          <w:sz w:val="20"/>
          <w:szCs w:val="20"/>
        </w:rPr>
        <w:fldChar w:fldCharType="end"/>
      </w:r>
      <w:r w:rsidRPr="00857640">
        <w:rPr>
          <w:b/>
          <w:i w:val="0"/>
          <w:color w:val="auto"/>
          <w:sz w:val="20"/>
          <w:szCs w:val="20"/>
        </w:rPr>
        <w:t>: Interface geral do aplicativo</w:t>
      </w:r>
    </w:p>
    <w:p w14:paraId="57D890F5" w14:textId="7AD6F32C" w:rsidR="00857640" w:rsidRPr="00857640" w:rsidRDefault="004B55F7" w:rsidP="006A3923">
      <w:pPr>
        <w:spacing w:line="360" w:lineRule="auto"/>
        <w:ind w:firstLine="720"/>
        <w:jc w:val="both"/>
      </w:pPr>
      <w:r>
        <w:rPr>
          <w:noProof/>
          <w:sz w:val="16"/>
          <w:szCs w:val="16"/>
        </w:rPr>
        <w:drawing>
          <wp:inline distT="0" distB="0" distL="0" distR="0" wp14:anchorId="233BD48D" wp14:editId="4F16AEC4">
            <wp:extent cx="5400675" cy="4320540"/>
            <wp:effectExtent l="0" t="0" r="9525"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2).png"/>
                    <pic:cNvPicPr/>
                  </pic:nvPicPr>
                  <pic:blipFill>
                    <a:blip r:embed="rId18">
                      <a:extLst>
                        <a:ext uri="{28A0092B-C50C-407E-A947-70E740481C1C}">
                          <a14:useLocalDpi xmlns:a14="http://schemas.microsoft.com/office/drawing/2010/main" val="0"/>
                        </a:ext>
                      </a:extLst>
                    </a:blip>
                    <a:stretch>
                      <a:fillRect/>
                    </a:stretch>
                  </pic:blipFill>
                  <pic:spPr>
                    <a:xfrm>
                      <a:off x="0" y="0"/>
                      <a:ext cx="5400675" cy="4320540"/>
                    </a:xfrm>
                    <a:prstGeom prst="rect">
                      <a:avLst/>
                    </a:prstGeom>
                  </pic:spPr>
                </pic:pic>
              </a:graphicData>
            </a:graphic>
          </wp:inline>
        </w:drawing>
      </w:r>
    </w:p>
    <w:p w14:paraId="0131DCAA" w14:textId="77777777" w:rsidR="00857640" w:rsidRPr="00D9040F" w:rsidRDefault="00857640" w:rsidP="00857640">
      <w:pPr>
        <w:spacing w:line="360" w:lineRule="auto"/>
        <w:ind w:firstLine="720"/>
        <w:jc w:val="center"/>
        <w:rPr>
          <w:sz w:val="20"/>
          <w:szCs w:val="20"/>
        </w:rPr>
      </w:pPr>
      <w:r w:rsidRPr="00D9040F">
        <w:rPr>
          <w:sz w:val="20"/>
          <w:szCs w:val="20"/>
        </w:rPr>
        <w:t>Fonte: Elaborada pelo autor</w:t>
      </w:r>
    </w:p>
    <w:p w14:paraId="7A2E0F7D" w14:textId="77777777" w:rsidR="00D05C96" w:rsidRDefault="00D05C96" w:rsidP="00234CAE">
      <w:pPr>
        <w:spacing w:line="360" w:lineRule="auto"/>
        <w:ind w:firstLine="720"/>
        <w:jc w:val="both"/>
      </w:pPr>
    </w:p>
    <w:p w14:paraId="70EB1F73" w14:textId="77777777" w:rsidR="00857640" w:rsidRPr="00857640" w:rsidRDefault="00857640" w:rsidP="00234CAE">
      <w:pPr>
        <w:spacing w:line="360" w:lineRule="auto"/>
        <w:ind w:firstLine="720"/>
        <w:jc w:val="both"/>
      </w:pPr>
    </w:p>
    <w:p w14:paraId="6C05A2BF" w14:textId="35D2275D" w:rsidR="004C7F0D" w:rsidRDefault="004C7F0D" w:rsidP="00234CAE">
      <w:pPr>
        <w:spacing w:line="360" w:lineRule="auto"/>
        <w:ind w:firstLine="720"/>
        <w:jc w:val="both"/>
      </w:pPr>
      <w:r w:rsidRPr="00025C8F">
        <w:t xml:space="preserve">Na interface </w:t>
      </w:r>
      <w:r w:rsidR="00857640" w:rsidRPr="00025C8F">
        <w:t>do aplicativo</w:t>
      </w:r>
      <w:r w:rsidRPr="00025C8F">
        <w:t xml:space="preserve">, </w:t>
      </w:r>
      <w:r w:rsidR="00A82909" w:rsidRPr="00025C8F">
        <w:t>ilustrada n</w:t>
      </w:r>
      <w:r w:rsidR="00857640" w:rsidRPr="00025C8F">
        <w:t>a Figura 06</w:t>
      </w:r>
      <w:r w:rsidRPr="00025C8F">
        <w:t xml:space="preserve">, </w:t>
      </w:r>
      <w:r w:rsidR="00857640" w:rsidRPr="00025C8F">
        <w:t>são representadas as etapas</w:t>
      </w:r>
      <w:r w:rsidR="00857640" w:rsidRPr="00857640">
        <w:t xml:space="preserve"> </w:t>
      </w:r>
      <w:r w:rsidR="00857640">
        <w:t>previstas no modelo, conforme:</w:t>
      </w:r>
    </w:p>
    <w:p w14:paraId="07C16BF1" w14:textId="08ABD38F" w:rsidR="00857640" w:rsidRDefault="00857640" w:rsidP="00857640">
      <w:pPr>
        <w:pStyle w:val="PargrafodaLista"/>
        <w:numPr>
          <w:ilvl w:val="0"/>
          <w:numId w:val="6"/>
        </w:numPr>
        <w:spacing w:line="360" w:lineRule="auto"/>
        <w:jc w:val="both"/>
      </w:pPr>
      <w:r>
        <w:t xml:space="preserve"> </w:t>
      </w:r>
      <w:r w:rsidR="00B30F63">
        <w:t>Obtenção</w:t>
      </w:r>
      <w:r>
        <w:t xml:space="preserve"> da</w:t>
      </w:r>
      <w:r w:rsidR="00025C8F">
        <w:t xml:space="preserve"> </w:t>
      </w:r>
      <w:r w:rsidR="00025C8F" w:rsidRPr="001A5505">
        <w:t>imagem</w:t>
      </w:r>
      <w:r w:rsidR="003E120B" w:rsidRPr="001A5505">
        <w:t>:</w:t>
      </w:r>
      <w:r>
        <w:t xml:space="preserve"> Ao tocar o botão da captura,</w:t>
      </w:r>
      <w:r w:rsidR="004B55F7">
        <w:t xml:space="preserve"> </w:t>
      </w:r>
      <w:r w:rsidR="004B55F7">
        <w:rPr>
          <w:color w:val="000000"/>
        </w:rPr>
        <w:t xml:space="preserve">conforme ilustrado na </w:t>
      </w:r>
      <w:r w:rsidR="004B55F7" w:rsidRPr="004B55F7">
        <w:rPr>
          <w:color w:val="000000"/>
        </w:rPr>
        <w:t>Figura 6</w:t>
      </w:r>
      <w:r w:rsidR="004B55F7">
        <w:rPr>
          <w:color w:val="000000"/>
        </w:rPr>
        <w:t>a,</w:t>
      </w:r>
      <w:r>
        <w:t xml:space="preserve"> o usuário é direcionado à tela de captura de imagem, </w:t>
      </w:r>
      <w:r w:rsidR="003277E9">
        <w:t>passo correspondente</w:t>
      </w:r>
      <w:r>
        <w:t xml:space="preserve"> à etapa de </w:t>
      </w:r>
      <w:r w:rsidR="00A52934">
        <w:t>“C</w:t>
      </w:r>
      <w:r>
        <w:t>aptura d</w:t>
      </w:r>
      <w:r w:rsidR="00A52934">
        <w:t>a</w:t>
      </w:r>
      <w:r>
        <w:t xml:space="preserve"> </w:t>
      </w:r>
      <w:r w:rsidR="00A52934">
        <w:t>I</w:t>
      </w:r>
      <w:r>
        <w:t>magem</w:t>
      </w:r>
      <w:r w:rsidR="00A52934">
        <w:t>”</w:t>
      </w:r>
      <w:r>
        <w:t xml:space="preserve"> prevista no modelo</w:t>
      </w:r>
      <w:r w:rsidR="00B30F63">
        <w:t xml:space="preserve"> ilustrado na Figura 5</w:t>
      </w:r>
      <w:r>
        <w:t xml:space="preserve">. Todo o processo de captura da </w:t>
      </w:r>
      <w:r w:rsidR="00025C8F" w:rsidRPr="001A5505">
        <w:t>imagem</w:t>
      </w:r>
      <w:r>
        <w:t xml:space="preserve"> é gerenciad</w:t>
      </w:r>
      <w:r w:rsidR="00A52934">
        <w:t>o</w:t>
      </w:r>
      <w:r>
        <w:t xml:space="preserve"> pelo sistema operacional Android</w:t>
      </w:r>
      <w:r w:rsidR="00B30F63">
        <w:t>, podendo apresentar diferenças visuais e funcionais</w:t>
      </w:r>
      <w:r w:rsidR="00025C8F" w:rsidRPr="001A5505">
        <w:t>,</w:t>
      </w:r>
      <w:r w:rsidR="00B30F63">
        <w:t xml:space="preserve"> de acordo com a versão utilizada</w:t>
      </w:r>
      <w:r>
        <w:t>.</w:t>
      </w:r>
    </w:p>
    <w:p w14:paraId="23172B3E" w14:textId="2FF3D477" w:rsidR="00857640" w:rsidRPr="00A52934" w:rsidRDefault="00857640" w:rsidP="00857640">
      <w:pPr>
        <w:pStyle w:val="PargrafodaLista"/>
        <w:numPr>
          <w:ilvl w:val="0"/>
          <w:numId w:val="6"/>
        </w:numPr>
        <w:spacing w:line="360" w:lineRule="auto"/>
        <w:jc w:val="both"/>
      </w:pPr>
      <w:r>
        <w:t>Processamento da imagem</w:t>
      </w:r>
      <w:r w:rsidR="003E120B" w:rsidRPr="001A5505">
        <w:t>:</w:t>
      </w:r>
      <w:r>
        <w:t xml:space="preserve"> Assim que a </w:t>
      </w:r>
      <w:r w:rsidR="001A5505">
        <w:t>imagem</w:t>
      </w:r>
      <w:r w:rsidRPr="003E120B">
        <w:rPr>
          <w:color w:val="FF0000"/>
        </w:rPr>
        <w:t xml:space="preserve"> </w:t>
      </w:r>
      <w:r>
        <w:t xml:space="preserve">é </w:t>
      </w:r>
      <w:r w:rsidR="00A52934">
        <w:t>concluída</w:t>
      </w:r>
      <w:r>
        <w:t xml:space="preserve">, o </w:t>
      </w:r>
      <w:r w:rsidR="00A52934">
        <w:t>aplicativo process</w:t>
      </w:r>
      <w:r w:rsidR="001A5505">
        <w:t>a</w:t>
      </w:r>
      <w:r w:rsidR="00A52934" w:rsidRPr="003E120B">
        <w:rPr>
          <w:color w:val="FF0000"/>
        </w:rPr>
        <w:t xml:space="preserve"> </w:t>
      </w:r>
      <w:r w:rsidR="00A52934">
        <w:t>de acordo com os passos previstos na</w:t>
      </w:r>
      <w:r w:rsidR="00B30F63">
        <w:t>s</w:t>
      </w:r>
      <w:r w:rsidR="00A52934">
        <w:t xml:space="preserve"> etapa</w:t>
      </w:r>
      <w:r w:rsidR="00B30F63">
        <w:t>s</w:t>
      </w:r>
      <w:r w:rsidR="00A52934">
        <w:t xml:space="preserve"> “</w:t>
      </w:r>
      <w:r w:rsidR="00A52934">
        <w:rPr>
          <w:color w:val="000000"/>
        </w:rPr>
        <w:t>Pré-Processamento”</w:t>
      </w:r>
      <w:r w:rsidR="003E120B" w:rsidRPr="001A5505">
        <w:rPr>
          <w:color w:val="000000"/>
        </w:rPr>
        <w:t>,</w:t>
      </w:r>
      <w:r w:rsidR="00A52934">
        <w:rPr>
          <w:color w:val="000000"/>
        </w:rPr>
        <w:t xml:space="preserve"> </w:t>
      </w:r>
      <w:r w:rsidR="00891315">
        <w:rPr>
          <w:color w:val="000000"/>
        </w:rPr>
        <w:t>vide modelo da Figura 5</w:t>
      </w:r>
      <w:r w:rsidR="00B30F63">
        <w:rPr>
          <w:color w:val="000000"/>
        </w:rPr>
        <w:t xml:space="preserve">, </w:t>
      </w:r>
      <w:r w:rsidR="00A52934">
        <w:rPr>
          <w:color w:val="000000"/>
        </w:rPr>
        <w:t>e então submete a imagem já processada ao Tesseract</w:t>
      </w:r>
      <w:r w:rsidR="00891315">
        <w:rPr>
          <w:color w:val="000000"/>
        </w:rPr>
        <w:t xml:space="preserve">, </w:t>
      </w:r>
      <w:r w:rsidR="003E120B">
        <w:rPr>
          <w:color w:val="000000"/>
        </w:rPr>
        <w:t xml:space="preserve">conforme </w:t>
      </w:r>
      <w:r w:rsidR="00891315">
        <w:rPr>
          <w:color w:val="000000"/>
        </w:rPr>
        <w:t>o modelo (etapa “OCR”)</w:t>
      </w:r>
      <w:r w:rsidR="00A52934">
        <w:rPr>
          <w:color w:val="000000"/>
        </w:rPr>
        <w:t xml:space="preserve">. </w:t>
      </w:r>
      <w:r w:rsidR="003E120B" w:rsidRPr="001A5505">
        <w:rPr>
          <w:color w:val="000000"/>
        </w:rPr>
        <w:t>Então, o</w:t>
      </w:r>
      <w:r w:rsidR="00A52934">
        <w:rPr>
          <w:color w:val="000000"/>
        </w:rPr>
        <w:t xml:space="preserve"> Tesseract identifica as regiões com potencial para abrigar linhas de texto e o aplicativo exibe a </w:t>
      </w:r>
      <w:r w:rsidR="00A52934">
        <w:rPr>
          <w:color w:val="000000"/>
        </w:rPr>
        <w:lastRenderedPageBreak/>
        <w:t>imagem resultante do pré-processamento já com as regiões de texto demarcadas pelo Tesseract,</w:t>
      </w:r>
      <w:r w:rsidR="003277E9">
        <w:rPr>
          <w:color w:val="000000"/>
        </w:rPr>
        <w:t xml:space="preserve"> conforme ilustrado na </w:t>
      </w:r>
      <w:r w:rsidR="003277E9" w:rsidRPr="004B55F7">
        <w:rPr>
          <w:color w:val="000000"/>
        </w:rPr>
        <w:t>Figura 6</w:t>
      </w:r>
      <w:r w:rsidR="004B55F7">
        <w:rPr>
          <w:color w:val="000000"/>
        </w:rPr>
        <w:t>b</w:t>
      </w:r>
      <w:r w:rsidR="003277E9" w:rsidRPr="004B55F7">
        <w:rPr>
          <w:color w:val="000000"/>
        </w:rPr>
        <w:t>,</w:t>
      </w:r>
      <w:r w:rsidR="003277E9">
        <w:rPr>
          <w:color w:val="000000"/>
        </w:rPr>
        <w:t xml:space="preserve"> </w:t>
      </w:r>
      <w:r w:rsidR="00A52934">
        <w:rPr>
          <w:color w:val="000000"/>
        </w:rPr>
        <w:t>para apuração da manipulação da</w:t>
      </w:r>
      <w:r w:rsidR="003E120B">
        <w:rPr>
          <w:color w:val="000000"/>
        </w:rPr>
        <w:t xml:space="preserve"> </w:t>
      </w:r>
      <w:r w:rsidR="003E120B" w:rsidRPr="001A5505">
        <w:rPr>
          <w:color w:val="000000"/>
        </w:rPr>
        <w:t>imagem</w:t>
      </w:r>
      <w:r w:rsidR="00A52934" w:rsidRPr="003E120B">
        <w:rPr>
          <w:color w:val="FF0000"/>
        </w:rPr>
        <w:t xml:space="preserve"> </w:t>
      </w:r>
      <w:r w:rsidR="003E120B" w:rsidRPr="001A5505">
        <w:t>p</w:t>
      </w:r>
      <w:r w:rsidR="003E120B" w:rsidRPr="001A5505">
        <w:rPr>
          <w:color w:val="000000"/>
        </w:rPr>
        <w:t>ara que o</w:t>
      </w:r>
      <w:r w:rsidR="00A52934" w:rsidRPr="001A5505">
        <w:rPr>
          <w:color w:val="000000"/>
        </w:rPr>
        <w:t xml:space="preserve"> Tesseract, finalmente, </w:t>
      </w:r>
      <w:r w:rsidR="003E120B" w:rsidRPr="001A5505">
        <w:rPr>
          <w:color w:val="000000"/>
        </w:rPr>
        <w:t xml:space="preserve">possa </w:t>
      </w:r>
      <w:r w:rsidR="00A52934" w:rsidRPr="001A5505">
        <w:rPr>
          <w:color w:val="000000"/>
        </w:rPr>
        <w:t>extrai</w:t>
      </w:r>
      <w:r w:rsidR="003E120B" w:rsidRPr="001A5505">
        <w:rPr>
          <w:color w:val="000000"/>
        </w:rPr>
        <w:t>r</w:t>
      </w:r>
      <w:r w:rsidR="00A52934">
        <w:rPr>
          <w:color w:val="000000"/>
        </w:rPr>
        <w:t xml:space="preserve"> os caracteres identificados nessas regiões.</w:t>
      </w:r>
    </w:p>
    <w:p w14:paraId="52CE8C7F" w14:textId="1DDEDFCF" w:rsidR="00A52934" w:rsidRPr="00857640" w:rsidRDefault="00A52934" w:rsidP="00857640">
      <w:pPr>
        <w:pStyle w:val="PargrafodaLista"/>
        <w:numPr>
          <w:ilvl w:val="0"/>
          <w:numId w:val="6"/>
        </w:numPr>
        <w:spacing w:line="360" w:lineRule="auto"/>
        <w:jc w:val="both"/>
      </w:pPr>
      <w:r>
        <w:rPr>
          <w:color w:val="000000"/>
        </w:rPr>
        <w:t>O texto extraído é enviado para síntese de voz</w:t>
      </w:r>
      <w:r w:rsidR="00891315">
        <w:rPr>
          <w:color w:val="000000"/>
        </w:rPr>
        <w:t xml:space="preserve">, </w:t>
      </w:r>
      <w:r w:rsidR="00DF529D">
        <w:rPr>
          <w:color w:val="000000"/>
        </w:rPr>
        <w:t xml:space="preserve">como </w:t>
      </w:r>
      <w:r w:rsidR="00891315">
        <w:rPr>
          <w:color w:val="000000"/>
        </w:rPr>
        <w:t>última etapa do modelo proposto (etapa “Síntese de Voz”, também ilustrado na Figura 5)</w:t>
      </w:r>
      <w:r>
        <w:rPr>
          <w:color w:val="000000"/>
        </w:rPr>
        <w:t>. Todo o processo de text-to-speech é gerenciado pelo Android. O texto é também exibido ao usuário para apuração dos resultados e confirmação visual do produto do aplicativo</w:t>
      </w:r>
      <w:r w:rsidR="003277E9">
        <w:rPr>
          <w:color w:val="000000"/>
        </w:rPr>
        <w:t>, confor</w:t>
      </w:r>
      <w:r w:rsidR="0030195C">
        <w:rPr>
          <w:color w:val="000000"/>
        </w:rPr>
        <w:t>m</w:t>
      </w:r>
      <w:r w:rsidR="003277E9">
        <w:rPr>
          <w:color w:val="000000"/>
        </w:rPr>
        <w:t xml:space="preserve">e ilustrado </w:t>
      </w:r>
      <w:r w:rsidR="003277E9" w:rsidRPr="004B55F7">
        <w:rPr>
          <w:color w:val="000000"/>
        </w:rPr>
        <w:t>na Figura 6</w:t>
      </w:r>
      <w:r w:rsidR="004B55F7">
        <w:rPr>
          <w:color w:val="000000"/>
        </w:rPr>
        <w:t>c</w:t>
      </w:r>
      <w:r w:rsidRPr="004B55F7">
        <w:rPr>
          <w:color w:val="000000"/>
        </w:rPr>
        <w:t>.</w:t>
      </w:r>
    </w:p>
    <w:p w14:paraId="762FEA9C" w14:textId="77777777" w:rsidR="004C7F0D" w:rsidRPr="004C7F0D" w:rsidRDefault="004C7F0D" w:rsidP="004255E8">
      <w:pPr>
        <w:spacing w:line="360" w:lineRule="auto"/>
        <w:ind w:firstLine="720"/>
        <w:jc w:val="both"/>
        <w:rPr>
          <w:color w:val="FF0000"/>
        </w:rPr>
      </w:pPr>
    </w:p>
    <w:p w14:paraId="1021B853" w14:textId="03F694DA" w:rsidR="00C6184C" w:rsidRPr="00133920" w:rsidRDefault="007D2F5E" w:rsidP="004255E8">
      <w:pPr>
        <w:spacing w:line="360" w:lineRule="auto"/>
        <w:ind w:firstLine="708"/>
        <w:jc w:val="both"/>
        <w:rPr>
          <w:u w:val="single"/>
        </w:rPr>
      </w:pPr>
      <w:r w:rsidRPr="004255E8">
        <w:t xml:space="preserve">A partir </w:t>
      </w:r>
      <w:r w:rsidRPr="00133920">
        <w:t>d</w:t>
      </w:r>
      <w:r w:rsidR="004255E8" w:rsidRPr="00133920">
        <w:t>a</w:t>
      </w:r>
      <w:r w:rsidRPr="004255E8">
        <w:t xml:space="preserve"> aplicação prática</w:t>
      </w:r>
      <w:r w:rsidR="004255E8" w:rsidRPr="00133920">
        <w:t>, a partir</w:t>
      </w:r>
      <w:r w:rsidRPr="00133920">
        <w:t xml:space="preserve"> do</w:t>
      </w:r>
      <w:r w:rsidRPr="004255E8">
        <w:t xml:space="preserve"> modelo de arquitetura proposto, foram </w:t>
      </w:r>
      <w:r w:rsidR="004255E8" w:rsidRPr="00133920">
        <w:t>elaborados</w:t>
      </w:r>
      <w:r w:rsidR="004255E8">
        <w:t xml:space="preserve"> </w:t>
      </w:r>
      <w:r w:rsidRPr="004255E8">
        <w:t>experimentos, aferições e análise dos resultados</w:t>
      </w:r>
      <w:r w:rsidRPr="00133920">
        <w:t xml:space="preserve">, conforme </w:t>
      </w:r>
      <w:r w:rsidR="004255E8" w:rsidRPr="00133920">
        <w:t>descritos</w:t>
      </w:r>
      <w:r w:rsidR="00133920">
        <w:t xml:space="preserve"> </w:t>
      </w:r>
      <w:r w:rsidRPr="00133920">
        <w:t>a seguir.</w:t>
      </w:r>
    </w:p>
    <w:p w14:paraId="78A907EA" w14:textId="77777777" w:rsidR="00C6184C" w:rsidRDefault="00C6184C" w:rsidP="00C6184C">
      <w:pPr>
        <w:rPr>
          <w:highlight w:val="cyan"/>
        </w:rPr>
      </w:pPr>
    </w:p>
    <w:p w14:paraId="07A18BF4" w14:textId="77777777" w:rsidR="00C6184C" w:rsidRPr="00C6184C" w:rsidRDefault="00C6184C" w:rsidP="00C6184C">
      <w:pPr>
        <w:rPr>
          <w:highlight w:val="cyan"/>
        </w:rPr>
      </w:pPr>
    </w:p>
    <w:p w14:paraId="7B41A11A" w14:textId="65919912" w:rsidR="004B1C9A" w:rsidRDefault="00C6184C" w:rsidP="00652CBE">
      <w:pPr>
        <w:pStyle w:val="Ttulo2"/>
      </w:pPr>
      <w:r>
        <w:t>6.</w:t>
      </w:r>
      <w:r w:rsidR="00B20D1E">
        <w:t>3</w:t>
      </w:r>
      <w:r>
        <w:t xml:space="preserve"> Experimentos práticos</w:t>
      </w:r>
    </w:p>
    <w:p w14:paraId="38AB8B9C" w14:textId="77777777" w:rsidR="00CA5BA0" w:rsidRDefault="00CA5BA0" w:rsidP="00C6184C">
      <w:pPr>
        <w:spacing w:line="360" w:lineRule="auto"/>
        <w:ind w:firstLine="720"/>
        <w:jc w:val="both"/>
      </w:pPr>
    </w:p>
    <w:p w14:paraId="13B5C8B2" w14:textId="1FDF0EFC" w:rsidR="00CA5BA0" w:rsidRPr="009422C1" w:rsidRDefault="00CA5BA0" w:rsidP="00CA5BA0">
      <w:pPr>
        <w:spacing w:line="360" w:lineRule="auto"/>
        <w:ind w:firstLine="720"/>
        <w:jc w:val="both"/>
        <w:rPr>
          <w:color w:val="FF0000"/>
        </w:rPr>
      </w:pPr>
      <w:r w:rsidRPr="00133920">
        <w:rPr>
          <w:color w:val="000000"/>
        </w:rPr>
        <w:t xml:space="preserve">A </w:t>
      </w:r>
      <w:r w:rsidR="00507465" w:rsidRPr="00133920">
        <w:rPr>
          <w:color w:val="000000"/>
        </w:rPr>
        <w:t>partir do prot</w:t>
      </w:r>
      <w:r w:rsidR="00CB700F" w:rsidRPr="00133920">
        <w:rPr>
          <w:color w:val="000000"/>
        </w:rPr>
        <w:t>ótipo da</w:t>
      </w:r>
      <w:r w:rsidR="00507465" w:rsidRPr="00133920">
        <w:rPr>
          <w:color w:val="000000"/>
        </w:rPr>
        <w:t xml:space="preserve"> APP construído</w:t>
      </w:r>
      <w:r w:rsidRPr="00507465">
        <w:rPr>
          <w:color w:val="FF0000"/>
        </w:rPr>
        <w:t xml:space="preserve"> </w:t>
      </w:r>
      <w:r>
        <w:rPr>
          <w:color w:val="000000"/>
        </w:rPr>
        <w:t>fo</w:t>
      </w:r>
      <w:r w:rsidR="00507465">
        <w:rPr>
          <w:color w:val="000000"/>
        </w:rPr>
        <w:t>ram elaborados</w:t>
      </w:r>
      <w:r>
        <w:rPr>
          <w:color w:val="000000"/>
        </w:rPr>
        <w:t xml:space="preserve"> experimentos práticos</w:t>
      </w:r>
      <w:r w:rsidR="00507465" w:rsidRPr="00133920">
        <w:rPr>
          <w:color w:val="000000"/>
        </w:rPr>
        <w:t>,</w:t>
      </w:r>
      <w:r>
        <w:rPr>
          <w:color w:val="000000"/>
        </w:rPr>
        <w:t xml:space="preserve"> afim de analisar o comportamento da ferramenta em ambientes com características</w:t>
      </w:r>
      <w:r w:rsidR="00507465">
        <w:rPr>
          <w:color w:val="000000"/>
        </w:rPr>
        <w:t xml:space="preserve"> </w:t>
      </w:r>
      <w:r w:rsidR="00507465" w:rsidRPr="00133920">
        <w:rPr>
          <w:color w:val="000000"/>
        </w:rPr>
        <w:t>construtivas</w:t>
      </w:r>
      <w:r>
        <w:rPr>
          <w:color w:val="000000"/>
        </w:rPr>
        <w:t xml:space="preserve">. </w:t>
      </w:r>
      <w:r w:rsidRPr="00582C8B">
        <w:rPr>
          <w:color w:val="000000"/>
        </w:rPr>
        <w:t>Os mesmos testes foram aplicados a um</w:t>
      </w:r>
      <w:r w:rsidR="003E4CE4" w:rsidRPr="00582C8B">
        <w:rPr>
          <w:color w:val="000000"/>
        </w:rPr>
        <w:t>a versão do</w:t>
      </w:r>
      <w:r w:rsidRPr="00582C8B">
        <w:rPr>
          <w:color w:val="000000"/>
        </w:rPr>
        <w:t xml:space="preserve"> </w:t>
      </w:r>
      <w:r w:rsidR="003E4CE4" w:rsidRPr="00582C8B">
        <w:rPr>
          <w:color w:val="000000"/>
        </w:rPr>
        <w:t xml:space="preserve">APP </w:t>
      </w:r>
      <w:r w:rsidRPr="00582C8B">
        <w:rPr>
          <w:color w:val="000000"/>
        </w:rPr>
        <w:t>desenvolvido</w:t>
      </w:r>
      <w:r w:rsidR="003E4CE4" w:rsidRPr="00582C8B">
        <w:rPr>
          <w:color w:val="000000"/>
        </w:rPr>
        <w:t>,</w:t>
      </w:r>
      <w:r w:rsidRPr="00582C8B">
        <w:rPr>
          <w:color w:val="000000"/>
        </w:rPr>
        <w:t xml:space="preserve"> sem a aplicação do modelo, ou seja, </w:t>
      </w:r>
      <w:r w:rsidR="003E4CE4" w:rsidRPr="00582C8B">
        <w:rPr>
          <w:color w:val="000000"/>
        </w:rPr>
        <w:t xml:space="preserve">onde foi removida </w:t>
      </w:r>
      <w:r w:rsidRPr="00582C8B">
        <w:rPr>
          <w:color w:val="000000"/>
        </w:rPr>
        <w:t>a etapa de pré-processamento da imagem, de forma a possibilitar a análise e comparação de resultados de ambas as aplicações</w:t>
      </w:r>
      <w:r w:rsidR="00582C8B">
        <w:rPr>
          <w:color w:val="000000"/>
        </w:rPr>
        <w:t>.</w:t>
      </w:r>
    </w:p>
    <w:p w14:paraId="297B33D2" w14:textId="77777777" w:rsidR="00C6184C" w:rsidRDefault="00C6184C" w:rsidP="00C6184C">
      <w:pPr>
        <w:spacing w:line="360" w:lineRule="auto"/>
        <w:ind w:firstLine="720"/>
        <w:jc w:val="both"/>
      </w:pPr>
      <w:r>
        <w:t>Os experimentos realizados consistiram na extração de caracteres de textos impressos por uma impressora Epson Ecotank L375, em papel sulfite A4.</w:t>
      </w:r>
    </w:p>
    <w:p w14:paraId="767FBD40" w14:textId="7E22E88F" w:rsidR="00C6184C" w:rsidRDefault="00C6184C" w:rsidP="00C6184C">
      <w:pPr>
        <w:spacing w:line="360" w:lineRule="auto"/>
        <w:ind w:firstLine="720"/>
        <w:jc w:val="both"/>
      </w:pPr>
      <w:r>
        <w:t>A tipografia dos textos impressos foi padronizada nas fontes: Arial, Calibri e Adobe Gothic Std B, com tamanhos e cores variadas</w:t>
      </w:r>
      <w:r w:rsidR="007A59D4">
        <w:t xml:space="preserve"> </w:t>
      </w:r>
      <w:r w:rsidR="007A59D4" w:rsidRPr="00133920">
        <w:t>ao acaso</w:t>
      </w:r>
      <w:r>
        <w:t>. A iluminação do local de testes foi</w:t>
      </w:r>
      <w:r w:rsidR="00DB0A24">
        <w:t xml:space="preserve"> </w:t>
      </w:r>
      <w:r w:rsidR="00BC72E3" w:rsidRPr="00133920">
        <w:t>considerada adequa</w:t>
      </w:r>
      <w:r w:rsidR="00DB0A24" w:rsidRPr="00133920">
        <w:t>da</w:t>
      </w:r>
      <w:r>
        <w:t>,</w:t>
      </w:r>
      <w:r w:rsidR="00DB0A24">
        <w:t xml:space="preserve"> </w:t>
      </w:r>
      <w:r w:rsidR="00DB0A24" w:rsidRPr="00133920">
        <w:t>ou seja</w:t>
      </w:r>
      <w:r w:rsidR="00DB0A24">
        <w:t>,</w:t>
      </w:r>
      <w:r>
        <w:t xml:space="preserve"> com a fonte de luz posicionada de forma estratégica para não provocar sombras sobre a superfície escrita, e as imagens capturadas de forma a não causar distorções de perspectiva.</w:t>
      </w:r>
    </w:p>
    <w:p w14:paraId="1D8C48C6" w14:textId="0F04C92C" w:rsidR="00C6184C" w:rsidRDefault="00C6184C" w:rsidP="00C6184C">
      <w:pPr>
        <w:spacing w:line="360" w:lineRule="auto"/>
        <w:ind w:firstLine="720"/>
        <w:jc w:val="both"/>
      </w:pPr>
      <w:r w:rsidRPr="00D969AD">
        <w:t>O aplicativo foi executado em um smartphone Motorola Moto G 1ª Geração, equipado com câmera traseira</w:t>
      </w:r>
      <w:r w:rsidR="006A4999">
        <w:t xml:space="preserve"> </w:t>
      </w:r>
      <w:r w:rsidR="006A4999" w:rsidRPr="00133920">
        <w:t>com resolução</w:t>
      </w:r>
      <w:r w:rsidRPr="00D969AD">
        <w:t xml:space="preserve"> de 5 MegaPixels. As imagens foram capturadas em 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14:paraId="29D0859C" w14:textId="499A913A" w:rsidR="00C6184C" w:rsidRDefault="00C6184C" w:rsidP="00C6184C">
      <w:pPr>
        <w:spacing w:line="360" w:lineRule="auto"/>
        <w:ind w:firstLine="720"/>
        <w:jc w:val="both"/>
      </w:pPr>
    </w:p>
    <w:p w14:paraId="001D3955" w14:textId="77777777" w:rsidR="003D0F16" w:rsidRPr="00C6184C" w:rsidRDefault="003D0F16" w:rsidP="00C6184C"/>
    <w:p w14:paraId="7B1209B9" w14:textId="2367B10F" w:rsidR="000F606A" w:rsidRDefault="00C6184C" w:rsidP="00C6184C">
      <w:pPr>
        <w:pStyle w:val="Ttulo2"/>
      </w:pPr>
      <w:r>
        <w:t>6.</w:t>
      </w:r>
      <w:r w:rsidR="00B20D1E">
        <w:t>4</w:t>
      </w:r>
      <w:r>
        <w:t xml:space="preserve"> </w:t>
      </w:r>
      <w:r w:rsidRPr="00C6184C">
        <w:t>A</w:t>
      </w:r>
      <w:r w:rsidR="0072516E" w:rsidRPr="00C6184C">
        <w:t>valiação dos resultados</w:t>
      </w:r>
    </w:p>
    <w:p w14:paraId="7E0BEE99" w14:textId="77777777" w:rsidR="00B77F8F" w:rsidRDefault="00B77F8F" w:rsidP="00B92673">
      <w:pPr>
        <w:spacing w:line="360" w:lineRule="auto"/>
        <w:ind w:firstLine="720"/>
        <w:jc w:val="both"/>
      </w:pPr>
    </w:p>
    <w:p w14:paraId="2ACD4F1B" w14:textId="49A80EFB" w:rsidR="0072516E" w:rsidRDefault="002B3C4C" w:rsidP="00B92673">
      <w:pPr>
        <w:spacing w:line="360" w:lineRule="auto"/>
        <w:ind w:firstLine="720"/>
        <w:jc w:val="both"/>
      </w:pPr>
      <w:r w:rsidRPr="00B70559">
        <w:t xml:space="preserve">Para mensurar e avaliar o impacto das intervenções propostas, </w:t>
      </w:r>
      <w:r w:rsidR="00E962AC" w:rsidRPr="00B70559">
        <w:t xml:space="preserve">este trabalho propõe </w:t>
      </w:r>
      <w:r w:rsidR="00B70559" w:rsidRPr="00B70559">
        <w:t xml:space="preserve">um modelo </w:t>
      </w:r>
      <w:r w:rsidRPr="00B70559">
        <w:t xml:space="preserve">comparativo, baseado no trabalho de Alves (2003), </w:t>
      </w:r>
      <w:r w:rsidR="002B757E" w:rsidRPr="00B70559">
        <w:t xml:space="preserve">onde </w:t>
      </w:r>
      <w:r w:rsidR="00FA219A" w:rsidRPr="00B70559">
        <w:t>os resultados da</w:t>
      </w:r>
      <w:r w:rsidRPr="00B70559">
        <w:t xml:space="preserve"> Tesseract OCR</w:t>
      </w:r>
      <w:r w:rsidR="00FA219A" w:rsidRPr="00B70559">
        <w:t>,</w:t>
      </w:r>
      <w:r w:rsidRPr="00B70559">
        <w:t xml:space="preserve"> </w:t>
      </w:r>
      <w:r w:rsidR="0072516E" w:rsidRPr="00B70559">
        <w:t>a partir de</w:t>
      </w:r>
      <w:r w:rsidRPr="00B70559">
        <w:t xml:space="preserve"> imagens originais</w:t>
      </w:r>
      <w:r w:rsidR="00FA219A" w:rsidRPr="00B70559">
        <w:t>,</w:t>
      </w:r>
      <w:r w:rsidRPr="00B70559">
        <w:t xml:space="preserve"> </w:t>
      </w:r>
      <w:r w:rsidR="002B757E" w:rsidRPr="00B70559">
        <w:t>são comparados com os resultados</w:t>
      </w:r>
      <w:r w:rsidR="0072516E" w:rsidRPr="00B70559">
        <w:t xml:space="preserve"> de</w:t>
      </w:r>
      <w:r w:rsidRPr="00B70559">
        <w:t xml:space="preserve"> imagens que sofreram alterações</w:t>
      </w:r>
      <w:r w:rsidR="00DF468E" w:rsidRPr="00B70559">
        <w:t>,</w:t>
      </w:r>
      <w:r w:rsidRPr="00B70559">
        <w:t xml:space="preserve"> por meio </w:t>
      </w:r>
      <w:r w:rsidR="002B757E" w:rsidRPr="00B70559">
        <w:t>dos processos descritos anteriormente</w:t>
      </w:r>
      <w:r w:rsidRPr="00B70559">
        <w:t>.</w:t>
      </w:r>
    </w:p>
    <w:p w14:paraId="54117688" w14:textId="2D4697F6" w:rsidR="00E962AC" w:rsidRPr="00BB0DF1" w:rsidRDefault="00E962AC" w:rsidP="00E962AC">
      <w:pPr>
        <w:spacing w:line="360" w:lineRule="auto"/>
        <w:ind w:firstLine="720"/>
        <w:jc w:val="both"/>
      </w:pPr>
      <w:r>
        <w:t xml:space="preserve">Assim, o processo de avaliação e comparação dos resultados é descrito pelo diagrama apresentado na </w:t>
      </w:r>
      <w:r w:rsidRPr="002A03E1">
        <w:rPr>
          <w:highlight w:val="yellow"/>
        </w:rPr>
        <w:fldChar w:fldCharType="begin"/>
      </w:r>
      <w:r w:rsidRPr="002A03E1">
        <w:instrText xml:space="preserve"> REF _Ref494140205 \h </w:instrText>
      </w:r>
      <w:r w:rsidRPr="002A03E1">
        <w:rPr>
          <w:highlight w:val="yellow"/>
        </w:rPr>
        <w:instrText xml:space="preserve"> \* MERGEFORMAT </w:instrText>
      </w:r>
      <w:r w:rsidRPr="002A03E1">
        <w:rPr>
          <w:highlight w:val="yellow"/>
        </w:rPr>
      </w:r>
      <w:r w:rsidRPr="002A03E1">
        <w:rPr>
          <w:highlight w:val="yellow"/>
        </w:rPr>
        <w:fldChar w:fldCharType="separate"/>
      </w:r>
      <w:r w:rsidRPr="002A03E1">
        <w:t xml:space="preserve">Figura </w:t>
      </w:r>
      <w:r w:rsidR="000075C1">
        <w:rPr>
          <w:noProof/>
        </w:rPr>
        <w:t>6</w:t>
      </w:r>
      <w:r w:rsidRPr="002A03E1">
        <w:rPr>
          <w:highlight w:val="yellow"/>
        </w:rPr>
        <w:fldChar w:fldCharType="end"/>
      </w:r>
      <w:r>
        <w:t>:</w:t>
      </w:r>
    </w:p>
    <w:p w14:paraId="3CFD144D" w14:textId="77777777" w:rsidR="00E962AC" w:rsidRDefault="00E962AC" w:rsidP="00E962AC">
      <w:pPr>
        <w:spacing w:line="360" w:lineRule="auto"/>
        <w:ind w:firstLine="720"/>
        <w:jc w:val="both"/>
      </w:pPr>
    </w:p>
    <w:p w14:paraId="5400A018" w14:textId="77777777" w:rsidR="00E962AC" w:rsidRDefault="00E962AC" w:rsidP="00E962AC">
      <w:pPr>
        <w:spacing w:line="360" w:lineRule="auto"/>
        <w:ind w:firstLine="720"/>
        <w:jc w:val="both"/>
      </w:pPr>
    </w:p>
    <w:p w14:paraId="534FF78E" w14:textId="77777777" w:rsidR="000075C1" w:rsidRDefault="000075C1" w:rsidP="00E962AC">
      <w:pPr>
        <w:spacing w:line="360" w:lineRule="auto"/>
        <w:ind w:firstLine="720"/>
        <w:jc w:val="both"/>
      </w:pPr>
    </w:p>
    <w:p w14:paraId="3DD8D289" w14:textId="77777777" w:rsidR="000075C1" w:rsidRDefault="000075C1" w:rsidP="00E962AC">
      <w:pPr>
        <w:spacing w:line="360" w:lineRule="auto"/>
        <w:ind w:firstLine="720"/>
        <w:jc w:val="both"/>
      </w:pPr>
    </w:p>
    <w:p w14:paraId="4211A457" w14:textId="77777777" w:rsidR="000075C1" w:rsidRDefault="000075C1" w:rsidP="00E962AC">
      <w:pPr>
        <w:spacing w:line="360" w:lineRule="auto"/>
        <w:ind w:firstLine="720"/>
        <w:jc w:val="both"/>
      </w:pPr>
    </w:p>
    <w:p w14:paraId="39DA7DE4" w14:textId="77777777" w:rsidR="000075C1" w:rsidRDefault="000075C1" w:rsidP="00E962AC">
      <w:pPr>
        <w:spacing w:line="360" w:lineRule="auto"/>
        <w:ind w:firstLine="720"/>
        <w:jc w:val="both"/>
      </w:pPr>
    </w:p>
    <w:p w14:paraId="0E1C56F8" w14:textId="77777777" w:rsidR="000075C1" w:rsidRDefault="000075C1" w:rsidP="00E962AC">
      <w:pPr>
        <w:spacing w:line="360" w:lineRule="auto"/>
        <w:ind w:firstLine="720"/>
        <w:jc w:val="both"/>
      </w:pPr>
    </w:p>
    <w:p w14:paraId="704111FA" w14:textId="77777777" w:rsidR="000075C1" w:rsidRDefault="000075C1" w:rsidP="00E962AC">
      <w:pPr>
        <w:spacing w:line="360" w:lineRule="auto"/>
        <w:ind w:firstLine="720"/>
        <w:jc w:val="both"/>
      </w:pPr>
    </w:p>
    <w:p w14:paraId="370A958E" w14:textId="3BFD0F5F" w:rsidR="00E962AC" w:rsidRDefault="00E962AC" w:rsidP="00E962AC">
      <w:pPr>
        <w:pStyle w:val="Legenda"/>
        <w:keepNext/>
        <w:jc w:val="center"/>
        <w:rPr>
          <w:b/>
          <w:i w:val="0"/>
          <w:color w:val="auto"/>
          <w:sz w:val="20"/>
          <w:szCs w:val="20"/>
        </w:rPr>
      </w:pPr>
      <w:bookmarkStart w:id="4" w:name="_Ref494140205"/>
      <w:r w:rsidRPr="00987C7E">
        <w:rPr>
          <w:b/>
          <w:i w:val="0"/>
          <w:color w:val="auto"/>
          <w:sz w:val="20"/>
          <w:szCs w:val="20"/>
        </w:rPr>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F129C3">
        <w:rPr>
          <w:b/>
          <w:i w:val="0"/>
          <w:noProof/>
          <w:color w:val="auto"/>
          <w:sz w:val="20"/>
          <w:szCs w:val="20"/>
        </w:rPr>
        <w:t>7</w:t>
      </w:r>
      <w:r w:rsidR="00857640">
        <w:rPr>
          <w:b/>
          <w:i w:val="0"/>
          <w:color w:val="auto"/>
          <w:sz w:val="20"/>
          <w:szCs w:val="20"/>
        </w:rPr>
        <w:fldChar w:fldCharType="end"/>
      </w:r>
      <w:r w:rsidRPr="00987C7E">
        <w:rPr>
          <w:b/>
          <w:i w:val="0"/>
          <w:color w:val="auto"/>
          <w:sz w:val="20"/>
          <w:szCs w:val="20"/>
        </w:rPr>
        <w:t>: Diagrama do processo de avaliação e comparação dos resultados de OCR</w:t>
      </w:r>
      <w:bookmarkEnd w:id="4"/>
    </w:p>
    <w:p w14:paraId="2C184473" w14:textId="77777777" w:rsidR="00E962AC" w:rsidRPr="004215BD" w:rsidRDefault="00E962AC" w:rsidP="00E962AC"/>
    <w:p w14:paraId="3A06BDC7" w14:textId="17F89FDC" w:rsidR="00E962AC" w:rsidRDefault="000075C1" w:rsidP="00E962AC">
      <w:pPr>
        <w:spacing w:line="360" w:lineRule="auto"/>
      </w:pPr>
      <w:r>
        <w:rPr>
          <w:noProof/>
        </w:rPr>
        <w:drawing>
          <wp:inline distT="0" distB="0" distL="0" distR="0" wp14:anchorId="38197777" wp14:editId="45E7FC67">
            <wp:extent cx="6406168" cy="31718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C DIAGRAMA GERAL.png"/>
                    <pic:cNvPicPr/>
                  </pic:nvPicPr>
                  <pic:blipFill>
                    <a:blip r:embed="rId19">
                      <a:extLst>
                        <a:ext uri="{28A0092B-C50C-407E-A947-70E740481C1C}">
                          <a14:useLocalDpi xmlns:a14="http://schemas.microsoft.com/office/drawing/2010/main" val="0"/>
                        </a:ext>
                      </a:extLst>
                    </a:blip>
                    <a:stretch>
                      <a:fillRect/>
                    </a:stretch>
                  </pic:blipFill>
                  <pic:spPr>
                    <a:xfrm>
                      <a:off x="0" y="0"/>
                      <a:ext cx="6421420" cy="3179376"/>
                    </a:xfrm>
                    <a:prstGeom prst="rect">
                      <a:avLst/>
                    </a:prstGeom>
                  </pic:spPr>
                </pic:pic>
              </a:graphicData>
            </a:graphic>
          </wp:inline>
        </w:drawing>
      </w:r>
    </w:p>
    <w:p w14:paraId="2FAB5881" w14:textId="77777777" w:rsidR="00E962AC" w:rsidRDefault="00E962AC" w:rsidP="00E962AC">
      <w:pPr>
        <w:spacing w:line="360" w:lineRule="auto"/>
        <w:ind w:firstLine="720"/>
        <w:jc w:val="center"/>
        <w:rPr>
          <w:sz w:val="20"/>
          <w:szCs w:val="20"/>
        </w:rPr>
      </w:pPr>
      <w:r w:rsidRPr="00D969AD">
        <w:rPr>
          <w:sz w:val="20"/>
          <w:szCs w:val="20"/>
        </w:rPr>
        <w:t>Fonte: Elaborada pelo autor</w:t>
      </w:r>
    </w:p>
    <w:p w14:paraId="5B6F2534" w14:textId="77777777" w:rsidR="00E962AC" w:rsidRDefault="00E962AC" w:rsidP="00E962AC">
      <w:pPr>
        <w:spacing w:line="360" w:lineRule="auto"/>
        <w:ind w:firstLine="720"/>
        <w:rPr>
          <w:sz w:val="20"/>
          <w:szCs w:val="20"/>
        </w:rPr>
      </w:pPr>
    </w:p>
    <w:p w14:paraId="51F31BA6" w14:textId="77777777" w:rsidR="00E962AC" w:rsidRDefault="00E962AC" w:rsidP="00E962AC">
      <w:pPr>
        <w:spacing w:line="360" w:lineRule="auto"/>
        <w:ind w:firstLine="720"/>
        <w:rPr>
          <w:sz w:val="20"/>
          <w:szCs w:val="20"/>
        </w:rPr>
      </w:pPr>
    </w:p>
    <w:p w14:paraId="2B890958" w14:textId="12B6FD8F" w:rsidR="00C60B0D" w:rsidRDefault="00C60B0D" w:rsidP="00FA79F5">
      <w:pPr>
        <w:spacing w:line="360" w:lineRule="auto"/>
        <w:ind w:firstLine="720"/>
        <w:jc w:val="both"/>
      </w:pPr>
      <w:r>
        <w:lastRenderedPageBreak/>
        <w:t xml:space="preserve">Foram </w:t>
      </w:r>
      <w:r w:rsidR="003272BA" w:rsidRPr="00C60B0D">
        <w:t>adotado</w:t>
      </w:r>
      <w:r>
        <w:t>s</w:t>
      </w:r>
      <w:r w:rsidR="003272BA" w:rsidRPr="00C60B0D">
        <w:t xml:space="preserve"> o </w:t>
      </w:r>
      <w:r w:rsidRPr="00C60B0D">
        <w:t>t</w:t>
      </w:r>
      <w:r>
        <w:t>este</w:t>
      </w:r>
      <w:r w:rsidRPr="00C60B0D">
        <w:t xml:space="preserve"> de permutação de Fisher-Pitman</w:t>
      </w:r>
      <w:r>
        <w:t xml:space="preserve"> e o teste de </w:t>
      </w:r>
      <w:r w:rsidRPr="00C60B0D">
        <w:t>Wilcoxon-Mann-Whitney</w:t>
      </w:r>
      <w:r>
        <w:t xml:space="preserve">. Ambos os testes permitem, a partir de duas dadas populações, determinar </w:t>
      </w:r>
      <w:r w:rsidRPr="00C60B0D">
        <w:t>se uma</w:t>
      </w:r>
      <w:r>
        <w:t xml:space="preserve"> das</w:t>
      </w:r>
      <w:r w:rsidRPr="00C60B0D">
        <w:t xml:space="preserve"> populaç</w:t>
      </w:r>
      <w:r>
        <w:t>ões</w:t>
      </w:r>
      <w:r w:rsidRPr="00C60B0D">
        <w:t xml:space="preserve"> tende a ter valores maiores do que a outra, ou se elas t</w:t>
      </w:r>
      <w:r w:rsidR="001B24B3">
        <w:t>e</w:t>
      </w:r>
      <w:r w:rsidRPr="00C60B0D">
        <w:t>m a mesma median</w:t>
      </w:r>
      <w:r>
        <w:t>a.</w:t>
      </w:r>
    </w:p>
    <w:p w14:paraId="1CEF2587" w14:textId="09EDA42D" w:rsidR="009D7608" w:rsidRDefault="00C60B0D" w:rsidP="001B24B3">
      <w:pPr>
        <w:spacing w:line="360" w:lineRule="auto"/>
        <w:ind w:firstLine="720"/>
        <w:jc w:val="both"/>
      </w:pPr>
      <w:r>
        <w:t xml:space="preserve"> </w:t>
      </w:r>
      <w:r w:rsidR="001B24B3">
        <w:t xml:space="preserve">Assim, após a coleta dos resultados dos testes das duas versões do APPs, sendo o primeiro desenvolvido a partir das diretrizes do modelo, e   o segundo sem, esses valores foram analisados estatisticamente por meio dos testes de </w:t>
      </w:r>
      <w:r w:rsidR="001B24B3" w:rsidRPr="00C60B0D">
        <w:t>Fisher-Pitman</w:t>
      </w:r>
      <w:r w:rsidR="001B24B3">
        <w:t xml:space="preserve"> e </w:t>
      </w:r>
      <w:r w:rsidR="001B24B3" w:rsidRPr="00C60B0D">
        <w:t>Wilcoxon-Mann-Whitney</w:t>
      </w:r>
      <w:r w:rsidR="001B24B3">
        <w:t>, afim de determinar se a aplicação do modelo proposto tende a gerar resultados mais precisos.</w:t>
      </w:r>
    </w:p>
    <w:p w14:paraId="578FF101" w14:textId="49511526" w:rsidR="00AC0E75" w:rsidRDefault="003E4D39" w:rsidP="003E4D39">
      <w:pPr>
        <w:spacing w:line="360" w:lineRule="auto"/>
        <w:ind w:firstLine="720"/>
        <w:jc w:val="both"/>
      </w:pPr>
      <w:r>
        <w:t>Na Tabela 01 abaixo é apresentada uma amostra de resultados de 10 dos</w:t>
      </w:r>
      <w:r w:rsidR="00C32343">
        <w:t xml:space="preserve"> 130</w:t>
      </w:r>
      <w:r>
        <w:t xml:space="preserve"> testes efetuados</w:t>
      </w:r>
      <w:r w:rsidR="00B211FF">
        <w:t xml:space="preserve">, utilizando a Métrica de Alves por </w:t>
      </w:r>
      <w:r w:rsidR="00C32343">
        <w:t>Caractere</w:t>
      </w:r>
      <w:r>
        <w:t>:</w:t>
      </w:r>
    </w:p>
    <w:p w14:paraId="3746FE99" w14:textId="77777777" w:rsidR="00C32343" w:rsidRDefault="00C32343" w:rsidP="003E4D39">
      <w:pPr>
        <w:spacing w:line="360" w:lineRule="auto"/>
        <w:ind w:firstLine="720"/>
        <w:jc w:val="both"/>
      </w:pPr>
    </w:p>
    <w:p w14:paraId="23872336" w14:textId="77777777" w:rsidR="00C32343" w:rsidRDefault="00C32343" w:rsidP="003E4D39">
      <w:pPr>
        <w:spacing w:line="360" w:lineRule="auto"/>
        <w:ind w:firstLine="720"/>
        <w:jc w:val="both"/>
      </w:pPr>
    </w:p>
    <w:p w14:paraId="0BDBF8AF" w14:textId="223ACCE3" w:rsidR="00C32343" w:rsidRDefault="00C32343" w:rsidP="00C32343">
      <w:pPr>
        <w:pStyle w:val="Legenda"/>
        <w:keepNext/>
        <w:jc w:val="center"/>
        <w:rPr>
          <w:b/>
          <w:i w:val="0"/>
          <w:color w:val="auto"/>
          <w:sz w:val="20"/>
          <w:szCs w:val="20"/>
        </w:rPr>
      </w:pPr>
      <w:r w:rsidRPr="00C32343">
        <w:rPr>
          <w:b/>
          <w:i w:val="0"/>
          <w:color w:val="auto"/>
          <w:sz w:val="20"/>
          <w:szCs w:val="20"/>
        </w:rPr>
        <w:t xml:space="preserve">Tabela </w:t>
      </w:r>
      <w:r w:rsidRPr="00C32343">
        <w:rPr>
          <w:b/>
          <w:i w:val="0"/>
          <w:color w:val="auto"/>
          <w:sz w:val="20"/>
          <w:szCs w:val="20"/>
        </w:rPr>
        <w:fldChar w:fldCharType="begin"/>
      </w:r>
      <w:r w:rsidRPr="00C32343">
        <w:rPr>
          <w:b/>
          <w:i w:val="0"/>
          <w:color w:val="auto"/>
          <w:sz w:val="20"/>
          <w:szCs w:val="20"/>
        </w:rPr>
        <w:instrText xml:space="preserve"> SEQ Tabela \* ARABIC </w:instrText>
      </w:r>
      <w:r w:rsidRPr="00C32343">
        <w:rPr>
          <w:b/>
          <w:i w:val="0"/>
          <w:color w:val="auto"/>
          <w:sz w:val="20"/>
          <w:szCs w:val="20"/>
        </w:rPr>
        <w:fldChar w:fldCharType="separate"/>
      </w:r>
      <w:r w:rsidRPr="00C32343">
        <w:rPr>
          <w:b/>
          <w:i w:val="0"/>
          <w:noProof/>
          <w:color w:val="auto"/>
          <w:sz w:val="20"/>
          <w:szCs w:val="20"/>
        </w:rPr>
        <w:t>1</w:t>
      </w:r>
      <w:r w:rsidRPr="00C32343">
        <w:rPr>
          <w:b/>
          <w:i w:val="0"/>
          <w:color w:val="auto"/>
          <w:sz w:val="20"/>
          <w:szCs w:val="20"/>
        </w:rPr>
        <w:fldChar w:fldCharType="end"/>
      </w:r>
      <w:r w:rsidRPr="00C32343">
        <w:rPr>
          <w:b/>
          <w:i w:val="0"/>
          <w:color w:val="auto"/>
          <w:sz w:val="20"/>
          <w:szCs w:val="20"/>
        </w:rPr>
        <w:t xml:space="preserve"> Amostra dos resultados dos testes</w:t>
      </w:r>
    </w:p>
    <w:p w14:paraId="5439D6FB" w14:textId="77777777" w:rsidR="00C32343" w:rsidRPr="00C32343" w:rsidRDefault="00C32343" w:rsidP="00C32343"/>
    <w:tbl>
      <w:tblPr>
        <w:tblStyle w:val="Tabelacomgrade"/>
        <w:tblW w:w="8545" w:type="dxa"/>
        <w:tblLook w:val="04A0" w:firstRow="1" w:lastRow="0" w:firstColumn="1" w:lastColumn="0" w:noHBand="0" w:noVBand="1"/>
      </w:tblPr>
      <w:tblGrid>
        <w:gridCol w:w="4248"/>
        <w:gridCol w:w="1234"/>
        <w:gridCol w:w="1176"/>
        <w:gridCol w:w="1887"/>
      </w:tblGrid>
      <w:tr w:rsidR="00F956C1" w14:paraId="0D9DB587" w14:textId="77777777" w:rsidTr="00C32343">
        <w:trPr>
          <w:trHeight w:val="1537"/>
        </w:trPr>
        <w:tc>
          <w:tcPr>
            <w:tcW w:w="4248" w:type="dxa"/>
          </w:tcPr>
          <w:p w14:paraId="0DF8A354" w14:textId="7E79853B" w:rsidR="00F956C1" w:rsidRPr="00F956C1" w:rsidRDefault="00F956C1" w:rsidP="00F956C1">
            <w:pPr>
              <w:jc w:val="center"/>
              <w:rPr>
                <w:b/>
              </w:rPr>
            </w:pPr>
            <w:r w:rsidRPr="00F956C1">
              <w:rPr>
                <w:b/>
              </w:rPr>
              <w:t>Texto de Entrada</w:t>
            </w:r>
          </w:p>
        </w:tc>
        <w:tc>
          <w:tcPr>
            <w:tcW w:w="1234" w:type="dxa"/>
          </w:tcPr>
          <w:p w14:paraId="5D5F388F" w14:textId="12B8D77D" w:rsidR="00F956C1" w:rsidRPr="00F956C1" w:rsidRDefault="00F956C1" w:rsidP="00F956C1">
            <w:pPr>
              <w:jc w:val="center"/>
              <w:rPr>
                <w:b/>
              </w:rPr>
            </w:pPr>
            <w:r w:rsidRPr="00F956C1">
              <w:rPr>
                <w:b/>
              </w:rPr>
              <w:t xml:space="preserve">Métrica de Alves </w:t>
            </w:r>
            <w:r w:rsidRPr="00F956C1">
              <w:rPr>
                <w:b/>
              </w:rPr>
              <w:t>(APP com a aplicação do modelo)</w:t>
            </w:r>
          </w:p>
        </w:tc>
        <w:tc>
          <w:tcPr>
            <w:tcW w:w="1176" w:type="dxa"/>
          </w:tcPr>
          <w:p w14:paraId="2909B751" w14:textId="4D8BC869" w:rsidR="00F956C1" w:rsidRPr="00F956C1" w:rsidRDefault="00F956C1" w:rsidP="00F956C1">
            <w:pPr>
              <w:jc w:val="center"/>
              <w:rPr>
                <w:b/>
              </w:rPr>
            </w:pPr>
            <w:r w:rsidRPr="00F956C1">
              <w:rPr>
                <w:b/>
              </w:rPr>
              <w:t xml:space="preserve">Métrica de Alves </w:t>
            </w:r>
            <w:r w:rsidRPr="00F956C1">
              <w:rPr>
                <w:b/>
              </w:rPr>
              <w:t>(APP sem a aplicação do modelo)</w:t>
            </w:r>
          </w:p>
        </w:tc>
        <w:tc>
          <w:tcPr>
            <w:tcW w:w="1887" w:type="dxa"/>
          </w:tcPr>
          <w:p w14:paraId="74CA7172" w14:textId="77E56B01" w:rsidR="00F956C1" w:rsidRPr="00F956C1" w:rsidRDefault="00C32343" w:rsidP="00C32343">
            <w:pPr>
              <w:jc w:val="center"/>
              <w:rPr>
                <w:b/>
              </w:rPr>
            </w:pPr>
            <w:r>
              <w:rPr>
                <w:b/>
              </w:rPr>
              <w:t>Classificação do fundo</w:t>
            </w:r>
          </w:p>
        </w:tc>
      </w:tr>
      <w:tr w:rsidR="00F956C1" w14:paraId="55D25A64" w14:textId="77777777" w:rsidTr="00C32343">
        <w:trPr>
          <w:trHeight w:val="405"/>
        </w:trPr>
        <w:tc>
          <w:tcPr>
            <w:tcW w:w="4248" w:type="dxa"/>
          </w:tcPr>
          <w:p w14:paraId="7EE565BD" w14:textId="37C4F6B7" w:rsidR="00F956C1" w:rsidRDefault="00F956C1" w:rsidP="00F956C1">
            <w:r w:rsidRPr="00F956C1">
              <w:t>WINTER IS COMING</w:t>
            </w:r>
          </w:p>
        </w:tc>
        <w:tc>
          <w:tcPr>
            <w:tcW w:w="1234" w:type="dxa"/>
          </w:tcPr>
          <w:p w14:paraId="7271D965" w14:textId="1396FC82" w:rsidR="00F956C1" w:rsidRDefault="00F956C1" w:rsidP="00F956C1">
            <w:r>
              <w:t>100</w:t>
            </w:r>
          </w:p>
        </w:tc>
        <w:tc>
          <w:tcPr>
            <w:tcW w:w="1176" w:type="dxa"/>
          </w:tcPr>
          <w:p w14:paraId="14ADE1CB" w14:textId="6FFBA821" w:rsidR="00F956C1" w:rsidRDefault="00F956C1" w:rsidP="00F956C1">
            <w:r w:rsidRPr="00F956C1">
              <w:t>58,82</w:t>
            </w:r>
          </w:p>
        </w:tc>
        <w:tc>
          <w:tcPr>
            <w:tcW w:w="1887" w:type="dxa"/>
          </w:tcPr>
          <w:p w14:paraId="6DBBE403" w14:textId="4B00DDCA" w:rsidR="00F956C1" w:rsidRDefault="00C32343" w:rsidP="00F956C1">
            <w:r>
              <w:t>Fundo simples</w:t>
            </w:r>
          </w:p>
        </w:tc>
      </w:tr>
      <w:tr w:rsidR="00F956C1" w14:paraId="3A738F01" w14:textId="77777777" w:rsidTr="00C32343">
        <w:trPr>
          <w:trHeight w:val="405"/>
        </w:trPr>
        <w:tc>
          <w:tcPr>
            <w:tcW w:w="4248" w:type="dxa"/>
          </w:tcPr>
          <w:p w14:paraId="676E7888" w14:textId="4E003713" w:rsidR="00F956C1" w:rsidRPr="00F956C1" w:rsidRDefault="00F956C1" w:rsidP="00F956C1">
            <w:r w:rsidRPr="00F956C1">
              <w:t>You Know Nothing, Jon Snow</w:t>
            </w:r>
          </w:p>
        </w:tc>
        <w:tc>
          <w:tcPr>
            <w:tcW w:w="1234" w:type="dxa"/>
          </w:tcPr>
          <w:p w14:paraId="1412DD4A" w14:textId="5CF02947" w:rsidR="00F956C1" w:rsidRDefault="00F956C1" w:rsidP="00F956C1">
            <w:r>
              <w:t>100</w:t>
            </w:r>
          </w:p>
        </w:tc>
        <w:tc>
          <w:tcPr>
            <w:tcW w:w="1176" w:type="dxa"/>
          </w:tcPr>
          <w:p w14:paraId="32C0183B" w14:textId="046C778A" w:rsidR="00F956C1" w:rsidRPr="00F956C1" w:rsidRDefault="00F956C1" w:rsidP="00F956C1">
            <w:r>
              <w:t>100</w:t>
            </w:r>
          </w:p>
        </w:tc>
        <w:tc>
          <w:tcPr>
            <w:tcW w:w="1887" w:type="dxa"/>
          </w:tcPr>
          <w:p w14:paraId="0E6E59B1" w14:textId="4A16458B" w:rsidR="00F956C1" w:rsidRDefault="00C32343" w:rsidP="00F956C1">
            <w:r>
              <w:t>Fundo simples</w:t>
            </w:r>
          </w:p>
        </w:tc>
      </w:tr>
      <w:tr w:rsidR="00C32343" w14:paraId="413D2C4D" w14:textId="77777777" w:rsidTr="00C32343">
        <w:trPr>
          <w:trHeight w:val="405"/>
        </w:trPr>
        <w:tc>
          <w:tcPr>
            <w:tcW w:w="4248" w:type="dxa"/>
          </w:tcPr>
          <w:p w14:paraId="598A4C48" w14:textId="021D5600" w:rsidR="00C32343" w:rsidRPr="00F956C1" w:rsidRDefault="00C32343" w:rsidP="00F956C1">
            <w:r w:rsidRPr="00C32343">
              <w:t>I am Daenerys Stormborn of House Targaryen, the Unburnt, Mother of Dragons, khaleesi to Drogo's riders, and queen of the Seven Kingdoms of Westeros.</w:t>
            </w:r>
          </w:p>
        </w:tc>
        <w:tc>
          <w:tcPr>
            <w:tcW w:w="1234" w:type="dxa"/>
          </w:tcPr>
          <w:p w14:paraId="299D4338" w14:textId="25BF3FB6" w:rsidR="00C32343" w:rsidRDefault="00C32343" w:rsidP="00C32343">
            <w:r>
              <w:t>87,2</w:t>
            </w:r>
          </w:p>
        </w:tc>
        <w:tc>
          <w:tcPr>
            <w:tcW w:w="1176" w:type="dxa"/>
          </w:tcPr>
          <w:p w14:paraId="112885C0" w14:textId="34FBEC54" w:rsidR="00C32343" w:rsidRDefault="00C32343" w:rsidP="00F956C1">
            <w:r>
              <w:t>34,4</w:t>
            </w:r>
          </w:p>
        </w:tc>
        <w:tc>
          <w:tcPr>
            <w:tcW w:w="1887" w:type="dxa"/>
          </w:tcPr>
          <w:p w14:paraId="5A9FD863" w14:textId="4BB9B013" w:rsidR="00C32343" w:rsidRDefault="00C32343" w:rsidP="00F956C1">
            <w:r>
              <w:t>Fundo simples</w:t>
            </w:r>
          </w:p>
        </w:tc>
      </w:tr>
      <w:tr w:rsidR="00F956C1" w14:paraId="3F66972F" w14:textId="77777777" w:rsidTr="00C32343">
        <w:trPr>
          <w:trHeight w:val="405"/>
        </w:trPr>
        <w:tc>
          <w:tcPr>
            <w:tcW w:w="4248" w:type="dxa"/>
          </w:tcPr>
          <w:p w14:paraId="71AB654A" w14:textId="150B2157" w:rsidR="00F956C1" w:rsidRPr="00F956C1" w:rsidRDefault="00F956C1" w:rsidP="00F956C1">
            <w:r>
              <w:t>STAR WARS</w:t>
            </w:r>
          </w:p>
        </w:tc>
        <w:tc>
          <w:tcPr>
            <w:tcW w:w="1234" w:type="dxa"/>
          </w:tcPr>
          <w:p w14:paraId="5759ABB0" w14:textId="670ABAE7" w:rsidR="00F956C1" w:rsidRDefault="00F956C1" w:rsidP="00F956C1">
            <w:r>
              <w:t>87,5</w:t>
            </w:r>
          </w:p>
        </w:tc>
        <w:tc>
          <w:tcPr>
            <w:tcW w:w="1176" w:type="dxa"/>
          </w:tcPr>
          <w:p w14:paraId="261C56AE" w14:textId="21B127E1" w:rsidR="00F956C1" w:rsidRPr="00F956C1" w:rsidRDefault="00F956C1" w:rsidP="00F956C1">
            <w:r>
              <w:t>75</w:t>
            </w:r>
          </w:p>
        </w:tc>
        <w:tc>
          <w:tcPr>
            <w:tcW w:w="1887" w:type="dxa"/>
          </w:tcPr>
          <w:p w14:paraId="28361F96" w14:textId="304D43D2" w:rsidR="00F956C1" w:rsidRDefault="00C32343" w:rsidP="00F956C1">
            <w:r>
              <w:t xml:space="preserve">Fundo </w:t>
            </w:r>
            <w:r w:rsidR="00F956C1">
              <w:t>complexo</w:t>
            </w:r>
          </w:p>
        </w:tc>
      </w:tr>
      <w:tr w:rsidR="00F956C1" w14:paraId="632C7024" w14:textId="77777777" w:rsidTr="00C32343">
        <w:trPr>
          <w:trHeight w:val="405"/>
        </w:trPr>
        <w:tc>
          <w:tcPr>
            <w:tcW w:w="4248" w:type="dxa"/>
          </w:tcPr>
          <w:p w14:paraId="3171D9E3" w14:textId="5C2463AF" w:rsidR="00F956C1" w:rsidRPr="00F956C1" w:rsidRDefault="00F956C1" w:rsidP="00F956C1">
            <w:r>
              <w:t>I am your father</w:t>
            </w:r>
          </w:p>
        </w:tc>
        <w:tc>
          <w:tcPr>
            <w:tcW w:w="1234" w:type="dxa"/>
          </w:tcPr>
          <w:p w14:paraId="77C0A8F6" w14:textId="7B1125C2" w:rsidR="00F956C1" w:rsidRDefault="00F956C1" w:rsidP="00F956C1">
            <w:r>
              <w:t>100</w:t>
            </w:r>
          </w:p>
        </w:tc>
        <w:tc>
          <w:tcPr>
            <w:tcW w:w="1176" w:type="dxa"/>
          </w:tcPr>
          <w:p w14:paraId="351EDADB" w14:textId="5BE286F9" w:rsidR="00F956C1" w:rsidRPr="00F956C1" w:rsidRDefault="00F956C1" w:rsidP="00F956C1">
            <w:r>
              <w:t>84,61</w:t>
            </w:r>
          </w:p>
        </w:tc>
        <w:tc>
          <w:tcPr>
            <w:tcW w:w="1887" w:type="dxa"/>
          </w:tcPr>
          <w:p w14:paraId="7BBED634" w14:textId="007E3F6D" w:rsidR="00F956C1" w:rsidRDefault="00C32343" w:rsidP="00F956C1">
            <w:r>
              <w:t xml:space="preserve">Fundo </w:t>
            </w:r>
            <w:r w:rsidR="00F956C1">
              <w:t>simples</w:t>
            </w:r>
          </w:p>
        </w:tc>
      </w:tr>
      <w:tr w:rsidR="00F956C1" w14:paraId="5839A89A" w14:textId="77777777" w:rsidTr="00C32343">
        <w:trPr>
          <w:trHeight w:val="405"/>
        </w:trPr>
        <w:tc>
          <w:tcPr>
            <w:tcW w:w="4248" w:type="dxa"/>
          </w:tcPr>
          <w:p w14:paraId="108B0B2A" w14:textId="13DA8F0F" w:rsidR="00F956C1" w:rsidRPr="00F956C1" w:rsidRDefault="00F956C1" w:rsidP="00F956C1">
            <w:r w:rsidRPr="00F956C1">
              <w:t>May the Force be with you</w:t>
            </w:r>
          </w:p>
        </w:tc>
        <w:tc>
          <w:tcPr>
            <w:tcW w:w="1234" w:type="dxa"/>
          </w:tcPr>
          <w:p w14:paraId="413806BA" w14:textId="6D68F173" w:rsidR="00F956C1" w:rsidRDefault="00F956C1" w:rsidP="00F956C1">
            <w:r>
              <w:t>100</w:t>
            </w:r>
          </w:p>
        </w:tc>
        <w:tc>
          <w:tcPr>
            <w:tcW w:w="1176" w:type="dxa"/>
          </w:tcPr>
          <w:p w14:paraId="1D66D774" w14:textId="6E03ADB4" w:rsidR="00F956C1" w:rsidRPr="00F956C1" w:rsidRDefault="00F956C1" w:rsidP="00F956C1">
            <w:r>
              <w:t>95</w:t>
            </w:r>
          </w:p>
        </w:tc>
        <w:tc>
          <w:tcPr>
            <w:tcW w:w="1887" w:type="dxa"/>
          </w:tcPr>
          <w:p w14:paraId="0D64345E" w14:textId="5BF92D8F" w:rsidR="00F956C1" w:rsidRDefault="00C32343" w:rsidP="00F956C1">
            <w:r>
              <w:t xml:space="preserve">Fundo </w:t>
            </w:r>
            <w:r w:rsidR="00F956C1">
              <w:t>simples</w:t>
            </w:r>
          </w:p>
        </w:tc>
      </w:tr>
      <w:tr w:rsidR="00F956C1" w14:paraId="23CDC433" w14:textId="77777777" w:rsidTr="00C32343">
        <w:trPr>
          <w:trHeight w:val="405"/>
        </w:trPr>
        <w:tc>
          <w:tcPr>
            <w:tcW w:w="4248" w:type="dxa"/>
          </w:tcPr>
          <w:p w14:paraId="73C2A3A2" w14:textId="7A2963F0" w:rsidR="00F956C1" w:rsidRPr="00F956C1" w:rsidRDefault="00F956C1" w:rsidP="00F956C1">
            <w:r>
              <w:t>The Lion King</w:t>
            </w:r>
          </w:p>
        </w:tc>
        <w:tc>
          <w:tcPr>
            <w:tcW w:w="1234" w:type="dxa"/>
          </w:tcPr>
          <w:p w14:paraId="0D0C71B2" w14:textId="720DEA41" w:rsidR="00F956C1" w:rsidRDefault="00F956C1" w:rsidP="00F956C1">
            <w:r>
              <w:t>100</w:t>
            </w:r>
          </w:p>
        </w:tc>
        <w:tc>
          <w:tcPr>
            <w:tcW w:w="1176" w:type="dxa"/>
          </w:tcPr>
          <w:p w14:paraId="3172663F" w14:textId="1AE0AE0F" w:rsidR="00F956C1" w:rsidRDefault="00F956C1" w:rsidP="00F956C1">
            <w:r>
              <w:t>45,45</w:t>
            </w:r>
          </w:p>
        </w:tc>
        <w:tc>
          <w:tcPr>
            <w:tcW w:w="1887" w:type="dxa"/>
          </w:tcPr>
          <w:p w14:paraId="0CC95BA7" w14:textId="4D88D334" w:rsidR="00F956C1" w:rsidRDefault="00C32343" w:rsidP="00F956C1">
            <w:r>
              <w:t xml:space="preserve">Fundo </w:t>
            </w:r>
            <w:r w:rsidR="00F956C1">
              <w:t>complexo</w:t>
            </w:r>
          </w:p>
        </w:tc>
      </w:tr>
      <w:tr w:rsidR="00F956C1" w14:paraId="021504B6" w14:textId="77777777" w:rsidTr="00C32343">
        <w:trPr>
          <w:trHeight w:val="405"/>
        </w:trPr>
        <w:tc>
          <w:tcPr>
            <w:tcW w:w="4248" w:type="dxa"/>
          </w:tcPr>
          <w:p w14:paraId="4B84AC96" w14:textId="20EBE28E" w:rsidR="00F956C1" w:rsidRPr="00F956C1" w:rsidRDefault="00F956C1" w:rsidP="00F956C1">
            <w:r>
              <w:t>HAKUNA MATATA</w:t>
            </w:r>
          </w:p>
        </w:tc>
        <w:tc>
          <w:tcPr>
            <w:tcW w:w="1234" w:type="dxa"/>
          </w:tcPr>
          <w:p w14:paraId="3BDDE1DD" w14:textId="38824566" w:rsidR="00F956C1" w:rsidRDefault="00F956C1" w:rsidP="00F956C1">
            <w:r>
              <w:t>100</w:t>
            </w:r>
          </w:p>
        </w:tc>
        <w:tc>
          <w:tcPr>
            <w:tcW w:w="1176" w:type="dxa"/>
          </w:tcPr>
          <w:p w14:paraId="4A2EC04A" w14:textId="78AD2C9F" w:rsidR="00F956C1" w:rsidRDefault="00F956C1" w:rsidP="00F956C1">
            <w:r>
              <w:t>100</w:t>
            </w:r>
          </w:p>
        </w:tc>
        <w:tc>
          <w:tcPr>
            <w:tcW w:w="1887" w:type="dxa"/>
          </w:tcPr>
          <w:p w14:paraId="7E93AB06" w14:textId="2119B8B8" w:rsidR="00F956C1" w:rsidRDefault="00C32343" w:rsidP="00F956C1">
            <w:r>
              <w:t>Fundo</w:t>
            </w:r>
            <w:r>
              <w:t xml:space="preserve"> simples</w:t>
            </w:r>
          </w:p>
        </w:tc>
      </w:tr>
      <w:tr w:rsidR="00F956C1" w14:paraId="57CECED8" w14:textId="77777777" w:rsidTr="00C32343">
        <w:trPr>
          <w:trHeight w:val="405"/>
        </w:trPr>
        <w:tc>
          <w:tcPr>
            <w:tcW w:w="4248" w:type="dxa"/>
          </w:tcPr>
          <w:p w14:paraId="74400B6F" w14:textId="74B41078" w:rsidR="00F956C1" w:rsidRPr="00F956C1" w:rsidRDefault="00C32343" w:rsidP="00F956C1">
            <w:r>
              <w:t>BATMAN</w:t>
            </w:r>
          </w:p>
        </w:tc>
        <w:tc>
          <w:tcPr>
            <w:tcW w:w="1234" w:type="dxa"/>
          </w:tcPr>
          <w:p w14:paraId="58038966" w14:textId="79B82658" w:rsidR="00F956C1" w:rsidRDefault="00C32343" w:rsidP="00F956C1">
            <w:r>
              <w:t>100</w:t>
            </w:r>
          </w:p>
        </w:tc>
        <w:tc>
          <w:tcPr>
            <w:tcW w:w="1176" w:type="dxa"/>
          </w:tcPr>
          <w:p w14:paraId="1ABB01D2" w14:textId="34F63FC5" w:rsidR="00F956C1" w:rsidRDefault="00C32343" w:rsidP="00F956C1">
            <w:r>
              <w:t>100</w:t>
            </w:r>
          </w:p>
        </w:tc>
        <w:tc>
          <w:tcPr>
            <w:tcW w:w="1887" w:type="dxa"/>
          </w:tcPr>
          <w:p w14:paraId="1341A11F" w14:textId="61673782" w:rsidR="00F956C1" w:rsidRDefault="00C32343" w:rsidP="00F956C1">
            <w:r>
              <w:t>Fundo complexo</w:t>
            </w:r>
          </w:p>
        </w:tc>
      </w:tr>
      <w:tr w:rsidR="00F956C1" w14:paraId="3C81BECC" w14:textId="77777777" w:rsidTr="00C32343">
        <w:trPr>
          <w:trHeight w:val="405"/>
        </w:trPr>
        <w:tc>
          <w:tcPr>
            <w:tcW w:w="4248" w:type="dxa"/>
          </w:tcPr>
          <w:p w14:paraId="6C955F00" w14:textId="228807BA" w:rsidR="00F956C1" w:rsidRPr="00F956C1" w:rsidRDefault="00C32343" w:rsidP="00F956C1">
            <w:r>
              <w:t>Gothan City</w:t>
            </w:r>
          </w:p>
        </w:tc>
        <w:tc>
          <w:tcPr>
            <w:tcW w:w="1234" w:type="dxa"/>
          </w:tcPr>
          <w:p w14:paraId="396A7AD0" w14:textId="28A3F4E2" w:rsidR="00F956C1" w:rsidRDefault="00C32343" w:rsidP="00F956C1">
            <w:r>
              <w:t>90</w:t>
            </w:r>
          </w:p>
        </w:tc>
        <w:tc>
          <w:tcPr>
            <w:tcW w:w="1176" w:type="dxa"/>
          </w:tcPr>
          <w:p w14:paraId="44F6421F" w14:textId="65F92ED9" w:rsidR="00F956C1" w:rsidRDefault="00C32343" w:rsidP="00F956C1">
            <w:r>
              <w:t>100</w:t>
            </w:r>
          </w:p>
        </w:tc>
        <w:tc>
          <w:tcPr>
            <w:tcW w:w="1887" w:type="dxa"/>
          </w:tcPr>
          <w:p w14:paraId="365380D2" w14:textId="4FC95469" w:rsidR="00F956C1" w:rsidRDefault="00C32343" w:rsidP="00F956C1">
            <w:r>
              <w:t>Fundo complexo</w:t>
            </w:r>
          </w:p>
        </w:tc>
      </w:tr>
    </w:tbl>
    <w:p w14:paraId="680C3398" w14:textId="77777777" w:rsidR="00C32343" w:rsidRDefault="00C32343" w:rsidP="00C32343">
      <w:pPr>
        <w:spacing w:line="360" w:lineRule="auto"/>
        <w:ind w:firstLine="720"/>
        <w:jc w:val="center"/>
        <w:rPr>
          <w:sz w:val="20"/>
          <w:szCs w:val="20"/>
        </w:rPr>
      </w:pPr>
    </w:p>
    <w:p w14:paraId="213E2488" w14:textId="77777777" w:rsidR="00C32343" w:rsidRDefault="00C32343" w:rsidP="00C32343">
      <w:pPr>
        <w:spacing w:line="360" w:lineRule="auto"/>
        <w:ind w:firstLine="720"/>
        <w:jc w:val="center"/>
        <w:rPr>
          <w:sz w:val="20"/>
          <w:szCs w:val="20"/>
        </w:rPr>
      </w:pPr>
      <w:r w:rsidRPr="00D969AD">
        <w:rPr>
          <w:sz w:val="20"/>
          <w:szCs w:val="20"/>
        </w:rPr>
        <w:t>Fonte: Elaborada pelo autor</w:t>
      </w:r>
    </w:p>
    <w:p w14:paraId="68B62CF4" w14:textId="77777777" w:rsidR="003E4D39" w:rsidRDefault="003E4D39" w:rsidP="003E4D39">
      <w:pPr>
        <w:spacing w:line="360" w:lineRule="auto"/>
        <w:ind w:firstLine="720"/>
        <w:jc w:val="both"/>
      </w:pPr>
    </w:p>
    <w:p w14:paraId="6C528C2C" w14:textId="2EAAE39F" w:rsidR="00F129C3" w:rsidRDefault="00F129C3" w:rsidP="00F129C3">
      <w:pPr>
        <w:spacing w:line="360" w:lineRule="auto"/>
        <w:ind w:firstLine="720"/>
        <w:jc w:val="both"/>
      </w:pPr>
      <w:r>
        <w:t>Os testes, quando aplicados a o conjunto geral dos dados, apresentam evidências suficientes para rejeição da hipótese nula, ou seja, a hipótese na qual o algoritmo proposto no modelo não exerce influência nos resultados. Os resultados são ilustrados na Figura 08 abaixo:</w:t>
      </w:r>
    </w:p>
    <w:p w14:paraId="6CEB1550" w14:textId="77777777" w:rsidR="00F129C3" w:rsidRDefault="00F129C3" w:rsidP="00F129C3">
      <w:pPr>
        <w:spacing w:line="360" w:lineRule="auto"/>
        <w:ind w:firstLine="720"/>
        <w:jc w:val="both"/>
      </w:pPr>
    </w:p>
    <w:p w14:paraId="5DA28622" w14:textId="71A0DB22" w:rsidR="00F129C3" w:rsidRPr="00F129C3" w:rsidRDefault="00F129C3" w:rsidP="00F129C3">
      <w:pPr>
        <w:pStyle w:val="Legenda"/>
        <w:jc w:val="center"/>
        <w:rPr>
          <w:b/>
          <w:i w:val="0"/>
          <w:color w:val="auto"/>
          <w:sz w:val="20"/>
          <w:szCs w:val="20"/>
        </w:rPr>
      </w:pPr>
      <w:r w:rsidRPr="00F129C3">
        <w:rPr>
          <w:b/>
          <w:i w:val="0"/>
          <w:color w:val="auto"/>
          <w:sz w:val="20"/>
          <w:szCs w:val="20"/>
        </w:rPr>
        <w:t xml:space="preserve">Figura </w:t>
      </w:r>
      <w:r w:rsidRPr="00F129C3">
        <w:rPr>
          <w:b/>
          <w:i w:val="0"/>
          <w:color w:val="auto"/>
          <w:sz w:val="20"/>
          <w:szCs w:val="20"/>
        </w:rPr>
        <w:fldChar w:fldCharType="begin"/>
      </w:r>
      <w:r w:rsidRPr="00F129C3">
        <w:rPr>
          <w:b/>
          <w:i w:val="0"/>
          <w:color w:val="auto"/>
          <w:sz w:val="20"/>
          <w:szCs w:val="20"/>
        </w:rPr>
        <w:instrText xml:space="preserve"> SEQ Figura \* ARABIC </w:instrText>
      </w:r>
      <w:r w:rsidRPr="00F129C3">
        <w:rPr>
          <w:b/>
          <w:i w:val="0"/>
          <w:color w:val="auto"/>
          <w:sz w:val="20"/>
          <w:szCs w:val="20"/>
        </w:rPr>
        <w:fldChar w:fldCharType="separate"/>
      </w:r>
      <w:r w:rsidRPr="00F129C3">
        <w:rPr>
          <w:b/>
          <w:i w:val="0"/>
          <w:color w:val="auto"/>
          <w:sz w:val="20"/>
          <w:szCs w:val="20"/>
        </w:rPr>
        <w:t>8</w:t>
      </w:r>
      <w:r w:rsidRPr="00F129C3">
        <w:rPr>
          <w:b/>
          <w:i w:val="0"/>
          <w:color w:val="auto"/>
          <w:sz w:val="20"/>
          <w:szCs w:val="20"/>
        </w:rPr>
        <w:fldChar w:fldCharType="end"/>
      </w:r>
      <w:r w:rsidRPr="00F129C3">
        <w:rPr>
          <w:b/>
          <w:i w:val="0"/>
          <w:color w:val="auto"/>
          <w:sz w:val="20"/>
          <w:szCs w:val="20"/>
        </w:rPr>
        <w:t xml:space="preserve"> - Boxplot para os resultados de acordo com a métrica de Alves, por palavra</w:t>
      </w:r>
    </w:p>
    <w:p w14:paraId="35FAC950" w14:textId="77777777" w:rsidR="00F129C3" w:rsidRDefault="00F129C3" w:rsidP="00F129C3">
      <w:pPr>
        <w:keepNext/>
        <w:spacing w:line="360" w:lineRule="auto"/>
        <w:ind w:firstLine="720"/>
        <w:jc w:val="center"/>
      </w:pPr>
      <w:r>
        <w:rPr>
          <w:noProof/>
        </w:rPr>
        <w:drawing>
          <wp:anchor distT="0" distB="0" distL="114300" distR="114300" simplePos="0" relativeHeight="251658240" behindDoc="0" locked="0" layoutInCell="1" allowOverlap="1" wp14:anchorId="4C8D5D6A" wp14:editId="6EB13C2B">
            <wp:simplePos x="0" y="0"/>
            <wp:positionH relativeFrom="column">
              <wp:posOffset>453390</wp:posOffset>
            </wp:positionH>
            <wp:positionV relativeFrom="paragraph">
              <wp:posOffset>-1270</wp:posOffset>
            </wp:positionV>
            <wp:extent cx="5400675" cy="3123565"/>
            <wp:effectExtent l="0" t="0" r="9525" b="63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rotWithShape="1">
                    <a:blip r:embed="rId20" cstate="print">
                      <a:extLst>
                        <a:ext uri="{28A0092B-C50C-407E-A947-70E740481C1C}">
                          <a14:useLocalDpi xmlns:a14="http://schemas.microsoft.com/office/drawing/2010/main" val="0"/>
                        </a:ext>
                      </a:extLst>
                    </a:blip>
                    <a:srcRect t="12066"/>
                    <a:stretch/>
                  </pic:blipFill>
                  <pic:spPr bwMode="auto">
                    <a:xfrm>
                      <a:off x="0" y="0"/>
                      <a:ext cx="5400675" cy="3123565"/>
                    </a:xfrm>
                    <a:prstGeom prst="rect">
                      <a:avLst/>
                    </a:prstGeom>
                    <a:ln>
                      <a:noFill/>
                    </a:ln>
                    <a:extLst>
                      <a:ext uri="{53640926-AAD7-44D8-BBD7-CCE9431645EC}">
                        <a14:shadowObscured xmlns:a14="http://schemas.microsoft.com/office/drawing/2010/main"/>
                      </a:ext>
                    </a:extLst>
                  </pic:spPr>
                </pic:pic>
              </a:graphicData>
            </a:graphic>
          </wp:anchor>
        </w:drawing>
      </w:r>
    </w:p>
    <w:p w14:paraId="31B53F25" w14:textId="77777777" w:rsidR="00F129C3" w:rsidRDefault="00F129C3" w:rsidP="00F129C3">
      <w:pPr>
        <w:spacing w:line="360" w:lineRule="auto"/>
        <w:ind w:firstLine="720"/>
        <w:jc w:val="center"/>
        <w:rPr>
          <w:sz w:val="20"/>
          <w:szCs w:val="20"/>
        </w:rPr>
      </w:pPr>
      <w:r w:rsidRPr="00D969AD">
        <w:rPr>
          <w:sz w:val="20"/>
          <w:szCs w:val="20"/>
        </w:rPr>
        <w:t>Fonte: Elaborada pelo autor</w:t>
      </w:r>
    </w:p>
    <w:p w14:paraId="119D9401" w14:textId="77777777" w:rsidR="00F129C3" w:rsidRDefault="00F129C3" w:rsidP="00F129C3">
      <w:pPr>
        <w:spacing w:line="360" w:lineRule="auto"/>
        <w:ind w:firstLine="720"/>
        <w:jc w:val="both"/>
      </w:pPr>
    </w:p>
    <w:p w14:paraId="3E195DA7" w14:textId="77777777" w:rsidR="00F129C3" w:rsidRDefault="00F129C3" w:rsidP="00F129C3">
      <w:pPr>
        <w:spacing w:line="360" w:lineRule="auto"/>
        <w:ind w:firstLine="720"/>
        <w:jc w:val="both"/>
      </w:pPr>
    </w:p>
    <w:p w14:paraId="045AE7BE" w14:textId="0031D386" w:rsidR="004B3A18" w:rsidRDefault="006A537A" w:rsidP="006A537A">
      <w:pPr>
        <w:spacing w:line="360" w:lineRule="auto"/>
        <w:ind w:firstLine="708"/>
        <w:jc w:val="both"/>
      </w:pPr>
      <w:r>
        <w:t xml:space="preserve">Apesar de a mediana de ambos os grupos ser a mesma, tanto o limite inferior quanto o valor do quartil inferior são menores para os resultados dos testes do APP desenvolvido sem a aplicação do modelo, ou seja, sem o pré-processamento da imagem. </w:t>
      </w:r>
      <w:r w:rsidR="00E962AC">
        <w:t xml:space="preserve">Assim, torna-se evidente que o </w:t>
      </w:r>
      <w:r w:rsidR="004B3A18">
        <w:t>pré-</w:t>
      </w:r>
      <w:r w:rsidR="00E962AC">
        <w:t>processamento influencia positivamen</w:t>
      </w:r>
      <w:r w:rsidR="004B3A18">
        <w:t>te na precisão dos resultados da extração de caracteres feita pelo Tesseract</w:t>
      </w:r>
      <w:r w:rsidR="00E962AC">
        <w:t>.</w:t>
      </w:r>
    </w:p>
    <w:p w14:paraId="655EDC16" w14:textId="0F95F926" w:rsidR="00FA79F5" w:rsidRPr="001B24B3" w:rsidRDefault="004B3A18" w:rsidP="004B3A18">
      <w:pPr>
        <w:spacing w:line="360" w:lineRule="auto"/>
        <w:ind w:firstLine="708"/>
        <w:jc w:val="both"/>
      </w:pPr>
      <w:r>
        <w:t xml:space="preserve"> Entretanto, ao analisar separadamente</w:t>
      </w:r>
      <w:r w:rsidR="00E962AC">
        <w:t xml:space="preserve"> </w:t>
      </w:r>
      <w:r>
        <w:t xml:space="preserve">a população de resultados agrupados por existência e não-existência de fundo complexo na imagem processada, </w:t>
      </w:r>
      <w:r w:rsidR="006A537A">
        <w:t xml:space="preserve">não há evidências suficientes para rejeitar a hipótese nula nos testes de fundo complexo – ao contrário dos casos onde não há fundo complexo, onde a hipótese nula continua sendo rejeitada. Esses resultados são apresentados na Imagem 09: </w:t>
      </w:r>
    </w:p>
    <w:p w14:paraId="6C214999" w14:textId="70E714D5" w:rsidR="00E962AC" w:rsidRDefault="00E962AC" w:rsidP="00B92673">
      <w:pPr>
        <w:spacing w:line="360" w:lineRule="auto"/>
        <w:ind w:firstLine="720"/>
        <w:jc w:val="both"/>
      </w:pPr>
    </w:p>
    <w:p w14:paraId="51367563" w14:textId="7C64171B" w:rsidR="006A537A" w:rsidRPr="00F129C3" w:rsidRDefault="006A537A" w:rsidP="006A537A">
      <w:pPr>
        <w:pStyle w:val="Legenda"/>
        <w:jc w:val="center"/>
        <w:rPr>
          <w:b/>
          <w:i w:val="0"/>
          <w:color w:val="auto"/>
          <w:sz w:val="20"/>
          <w:szCs w:val="20"/>
        </w:rPr>
      </w:pPr>
      <w:r w:rsidRPr="00F129C3">
        <w:rPr>
          <w:b/>
          <w:i w:val="0"/>
          <w:color w:val="auto"/>
          <w:sz w:val="20"/>
          <w:szCs w:val="20"/>
        </w:rPr>
        <w:lastRenderedPageBreak/>
        <w:t xml:space="preserve">Figura </w:t>
      </w:r>
      <w:r>
        <w:rPr>
          <w:b/>
          <w:i w:val="0"/>
          <w:color w:val="auto"/>
          <w:sz w:val="20"/>
          <w:szCs w:val="20"/>
        </w:rPr>
        <w:t>9</w:t>
      </w:r>
      <w:r w:rsidRPr="00F129C3">
        <w:rPr>
          <w:b/>
          <w:i w:val="0"/>
          <w:color w:val="auto"/>
          <w:sz w:val="20"/>
          <w:szCs w:val="20"/>
        </w:rPr>
        <w:t xml:space="preserve"> - Boxplot para os resultados </w:t>
      </w:r>
      <w:r>
        <w:rPr>
          <w:b/>
          <w:i w:val="0"/>
          <w:color w:val="auto"/>
          <w:sz w:val="20"/>
          <w:szCs w:val="20"/>
        </w:rPr>
        <w:t>agrupados por tipo de fundo</w:t>
      </w:r>
    </w:p>
    <w:p w14:paraId="05760171" w14:textId="77777777" w:rsidR="006A537A" w:rsidRDefault="006A537A" w:rsidP="006A537A">
      <w:pPr>
        <w:keepNext/>
        <w:spacing w:line="360" w:lineRule="auto"/>
        <w:ind w:firstLine="720"/>
        <w:jc w:val="center"/>
        <w:rPr>
          <w:noProof/>
        </w:rPr>
      </w:pPr>
    </w:p>
    <w:p w14:paraId="31423D51" w14:textId="5C4837A2" w:rsidR="006A537A" w:rsidRDefault="006A537A" w:rsidP="006A537A">
      <w:pPr>
        <w:keepNext/>
        <w:spacing w:line="360" w:lineRule="auto"/>
        <w:ind w:firstLine="720"/>
        <w:jc w:val="center"/>
      </w:pPr>
      <w:r>
        <w:rPr>
          <w:noProof/>
        </w:rPr>
        <w:drawing>
          <wp:inline distT="0" distB="0" distL="0" distR="0" wp14:anchorId="598B341E" wp14:editId="07BD5517">
            <wp:extent cx="5400675" cy="36861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rotWithShape="1">
                    <a:blip r:embed="rId21" cstate="print">
                      <a:extLst>
                        <a:ext uri="{28A0092B-C50C-407E-A947-70E740481C1C}">
                          <a14:useLocalDpi xmlns:a14="http://schemas.microsoft.com/office/drawing/2010/main" val="0"/>
                        </a:ext>
                      </a:extLst>
                    </a:blip>
                    <a:srcRect b="17355"/>
                    <a:stretch/>
                  </pic:blipFill>
                  <pic:spPr bwMode="auto">
                    <a:xfrm>
                      <a:off x="0" y="0"/>
                      <a:ext cx="5400675" cy="3686175"/>
                    </a:xfrm>
                    <a:prstGeom prst="rect">
                      <a:avLst/>
                    </a:prstGeom>
                    <a:ln>
                      <a:noFill/>
                    </a:ln>
                    <a:extLst>
                      <a:ext uri="{53640926-AAD7-44D8-BBD7-CCE9431645EC}">
                        <a14:shadowObscured xmlns:a14="http://schemas.microsoft.com/office/drawing/2010/main"/>
                      </a:ext>
                    </a:extLst>
                  </pic:spPr>
                </pic:pic>
              </a:graphicData>
            </a:graphic>
          </wp:inline>
        </w:drawing>
      </w:r>
    </w:p>
    <w:p w14:paraId="55372AE9" w14:textId="77777777" w:rsidR="006A537A" w:rsidRDefault="006A537A" w:rsidP="006A537A">
      <w:pPr>
        <w:spacing w:line="360" w:lineRule="auto"/>
        <w:ind w:firstLine="720"/>
        <w:jc w:val="center"/>
        <w:rPr>
          <w:sz w:val="20"/>
          <w:szCs w:val="20"/>
        </w:rPr>
      </w:pPr>
      <w:r w:rsidRPr="00D969AD">
        <w:rPr>
          <w:sz w:val="20"/>
          <w:szCs w:val="20"/>
        </w:rPr>
        <w:t>Fonte: Elaborada pelo autor</w:t>
      </w:r>
    </w:p>
    <w:p w14:paraId="6C172F94" w14:textId="77777777" w:rsidR="00C91466" w:rsidRDefault="00C91466" w:rsidP="00B92673">
      <w:pPr>
        <w:spacing w:line="360" w:lineRule="auto"/>
        <w:ind w:firstLine="720"/>
        <w:jc w:val="both"/>
      </w:pPr>
    </w:p>
    <w:p w14:paraId="7CB8616D" w14:textId="77777777" w:rsidR="00CA5BA0" w:rsidRPr="00C6184C" w:rsidRDefault="00CA5BA0" w:rsidP="00CA5BA0"/>
    <w:p w14:paraId="487E8EFA" w14:textId="564F148F" w:rsidR="00CA5BA0" w:rsidRDefault="00CA5BA0" w:rsidP="00CA5BA0">
      <w:pPr>
        <w:pStyle w:val="Ttulo2"/>
      </w:pPr>
      <w:r>
        <w:t>6.5 Trabalhos futuros</w:t>
      </w:r>
    </w:p>
    <w:p w14:paraId="445A1AB8" w14:textId="77777777" w:rsidR="00987C7E" w:rsidRDefault="00987C7E" w:rsidP="004F73FF">
      <w:pPr>
        <w:spacing w:line="360" w:lineRule="auto"/>
        <w:ind w:firstLine="720"/>
      </w:pPr>
    </w:p>
    <w:p w14:paraId="4FBFD94A" w14:textId="7E20D465" w:rsidR="004F73FF" w:rsidRDefault="00CA5BA0" w:rsidP="00C91466">
      <w:pPr>
        <w:spacing w:line="360" w:lineRule="auto"/>
        <w:ind w:firstLine="720"/>
        <w:jc w:val="both"/>
        <w:rPr>
          <w:shd w:val="clear" w:color="auto" w:fill="FFFFFF"/>
        </w:rPr>
      </w:pPr>
      <w:r>
        <w:t>Co</w:t>
      </w:r>
      <w:r w:rsidR="004E46F7">
        <w:t xml:space="preserve">mo trabalhos futuros, sugere-se adicionar um processamento de correção de perspectiva na etapa de pré-processamento, assim como descrito por </w:t>
      </w:r>
      <w:r w:rsidR="004E46F7" w:rsidRPr="00417B0D">
        <w:rPr>
          <w:shd w:val="clear" w:color="auto" w:fill="FFFFFF"/>
        </w:rPr>
        <w:t>G</w:t>
      </w:r>
      <w:r w:rsidR="004E46F7">
        <w:rPr>
          <w:shd w:val="clear" w:color="auto" w:fill="FFFFFF"/>
        </w:rPr>
        <w:t>reenhalgh (2015) e Foong (2013), bem como isolar as áreas contendo texto do resto da imagem, de forma a submeter ao Tesseract apenas as áreas da imagem que contenham informação textual, descartando o restante, afim de aumentar a performance e reduzir a possibilidade de erros, assim como fez Foong.</w:t>
      </w:r>
    </w:p>
    <w:p w14:paraId="3FCB8C92" w14:textId="2BEE275C" w:rsidR="009D1C1E" w:rsidRDefault="004B3A18" w:rsidP="004B3A18">
      <w:pPr>
        <w:spacing w:line="360" w:lineRule="auto"/>
        <w:ind w:firstLine="720"/>
        <w:jc w:val="both"/>
      </w:pPr>
      <w:r>
        <w:t xml:space="preserve">A análise estatística aplicada aos resultados do APP desenvolvido com base no modelo demonstrou que a melhora de precisão ainda não atingiu o resultado esperado nos casos onde a imagem processada apresenta fundo complexo. Assim, também se propõe o estudo e aplicação de algoritmos alternativos de binarização. </w:t>
      </w:r>
    </w:p>
    <w:p w14:paraId="52D96E4E" w14:textId="77777777" w:rsidR="004B3A18" w:rsidRDefault="004B3A18" w:rsidP="004B3A18">
      <w:pPr>
        <w:spacing w:line="360" w:lineRule="auto"/>
        <w:ind w:firstLine="720"/>
        <w:jc w:val="both"/>
      </w:pPr>
    </w:p>
    <w:p w14:paraId="7A699766" w14:textId="77777777" w:rsidR="004B3A18" w:rsidRDefault="004B3A18" w:rsidP="004B3A18">
      <w:pPr>
        <w:spacing w:line="360" w:lineRule="auto"/>
        <w:ind w:firstLine="720"/>
        <w:jc w:val="both"/>
      </w:pPr>
    </w:p>
    <w:p w14:paraId="72B6F8BC" w14:textId="77777777" w:rsidR="009D1C1E" w:rsidRDefault="009D1C1E" w:rsidP="009D1C1E"/>
    <w:p w14:paraId="44B2A6D7" w14:textId="3DC5126F" w:rsidR="00221151" w:rsidRDefault="00221151" w:rsidP="00B70559">
      <w:pPr>
        <w:pStyle w:val="Ttulo1"/>
      </w:pPr>
      <w:r>
        <w:lastRenderedPageBreak/>
        <w:t xml:space="preserve"> </w:t>
      </w:r>
      <w:r w:rsidR="00B70559">
        <w:t xml:space="preserve">7 </w:t>
      </w:r>
      <w:r w:rsidR="00CA5BA0">
        <w:t>CONCLUSÃO</w:t>
      </w:r>
    </w:p>
    <w:p w14:paraId="5C7CD04C" w14:textId="77777777" w:rsidR="00221151" w:rsidRDefault="00221151" w:rsidP="00221151">
      <w:pPr>
        <w:spacing w:line="360" w:lineRule="auto"/>
        <w:jc w:val="both"/>
        <w:rPr>
          <w:b/>
        </w:rPr>
      </w:pPr>
    </w:p>
    <w:p w14:paraId="00F975E6" w14:textId="4D56E4B5" w:rsidR="00221151" w:rsidRDefault="0021154D" w:rsidP="004B3A18">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r w:rsidR="00221151">
        <w:br w:type="page"/>
      </w:r>
    </w:p>
    <w:p w14:paraId="2870095B" w14:textId="4A13C541" w:rsidR="006423B7" w:rsidRPr="00D71AA4" w:rsidRDefault="00B77F8F" w:rsidP="001E1A7E">
      <w:pPr>
        <w:spacing w:line="360" w:lineRule="auto"/>
        <w:ind w:firstLine="708"/>
        <w:jc w:val="both"/>
        <w:rPr>
          <w:b/>
          <w:lang w:val="en-US"/>
        </w:rPr>
      </w:pPr>
      <w:r w:rsidRPr="00D71AA4">
        <w:rPr>
          <w:b/>
          <w:lang w:val="en-US"/>
        </w:rPr>
        <w:lastRenderedPageBreak/>
        <w:t>REFERÊNCIAS</w:t>
      </w:r>
      <w:r w:rsidR="00CD7450">
        <w:rPr>
          <w:b/>
          <w:lang w:val="en-US"/>
        </w:rPr>
        <w:t xml:space="preserve"> </w:t>
      </w:r>
    </w:p>
    <w:p w14:paraId="438C3B95" w14:textId="77777777" w:rsidR="004258D3" w:rsidRPr="00D71AA4" w:rsidRDefault="004258D3" w:rsidP="00B77F8F">
      <w:pPr>
        <w:spacing w:line="360" w:lineRule="auto"/>
        <w:jc w:val="both"/>
        <w:rPr>
          <w:b/>
          <w:lang w:val="en-US"/>
        </w:rPr>
      </w:pPr>
    </w:p>
    <w:p w14:paraId="0F064F69" w14:textId="77777777" w:rsidR="005537CD" w:rsidRPr="00D71AA4" w:rsidRDefault="005537CD" w:rsidP="00B77F8F">
      <w:pPr>
        <w:spacing w:line="360" w:lineRule="auto"/>
        <w:jc w:val="both"/>
        <w:rPr>
          <w:lang w:val="en-US"/>
        </w:rPr>
      </w:pPr>
      <w:r w:rsidRPr="00D71AA4">
        <w:rPr>
          <w:b/>
          <w:lang w:val="en-US"/>
        </w:rPr>
        <w:tab/>
      </w:r>
      <w:r w:rsidRPr="00D71AA4">
        <w:rPr>
          <w:lang w:val="en-US"/>
        </w:rPr>
        <w:t xml:space="preserve">ADDISON, Edwin R. et al. </w:t>
      </w:r>
      <w:r w:rsidRPr="00D71AA4">
        <w:rPr>
          <w:b/>
          <w:lang w:val="en-US"/>
        </w:rPr>
        <w:t>Text to speech</w:t>
      </w:r>
      <w:r w:rsidRPr="00D71AA4">
        <w:rPr>
          <w:lang w:val="en-US"/>
        </w:rPr>
        <w:t>. U.S. Patent n. 6,865,533, 8 mar. 2005.</w:t>
      </w:r>
    </w:p>
    <w:p w14:paraId="00213A4D" w14:textId="77777777" w:rsidR="005537CD" w:rsidRPr="00D71AA4" w:rsidRDefault="005537CD" w:rsidP="00B77F8F">
      <w:pPr>
        <w:spacing w:line="360" w:lineRule="auto"/>
        <w:jc w:val="both"/>
        <w:rPr>
          <w:b/>
          <w:lang w:val="en-US"/>
        </w:rPr>
      </w:pPr>
    </w:p>
    <w:p w14:paraId="15C65692" w14:textId="77777777"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14:paraId="74F3D429" w14:textId="77777777" w:rsidR="002A13D2" w:rsidRDefault="002A13D2" w:rsidP="006F0CE5">
      <w:pPr>
        <w:spacing w:line="360" w:lineRule="auto"/>
        <w:ind w:left="709"/>
        <w:jc w:val="both"/>
        <w:rPr>
          <w:color w:val="000000"/>
        </w:rPr>
      </w:pPr>
    </w:p>
    <w:p w14:paraId="22024D0F" w14:textId="3265E15A" w:rsidR="00F913E5" w:rsidRPr="00F913E5" w:rsidRDefault="00F913E5" w:rsidP="006F0CE5">
      <w:pPr>
        <w:spacing w:line="360" w:lineRule="auto"/>
        <w:ind w:left="709"/>
        <w:jc w:val="both"/>
      </w:pPr>
      <w:r w:rsidRPr="00F913E5">
        <w:t xml:space="preserve">BERNSEN, J. Dynamic Thresholding of Gray Level Image, ICPR`86: </w:t>
      </w:r>
      <w:r w:rsidRPr="00F913E5">
        <w:rPr>
          <w:b/>
        </w:rPr>
        <w:t>Proceedings of International Conference on Pattern Recognition</w:t>
      </w:r>
      <w:r w:rsidRPr="00F913E5">
        <w:t>, Berlin, 1986, pp. 1251-1255.</w:t>
      </w:r>
    </w:p>
    <w:p w14:paraId="319C3293" w14:textId="77777777" w:rsidR="00F913E5" w:rsidRDefault="00F913E5">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70057DCC" w14:textId="77777777" w:rsidR="00F913E5" w:rsidRDefault="00F913E5" w:rsidP="006F0CE5">
      <w:pPr>
        <w:spacing w:line="360" w:lineRule="auto"/>
        <w:ind w:left="709"/>
        <w:jc w:val="both"/>
        <w:rPr>
          <w:color w:val="000000"/>
        </w:rPr>
      </w:pPr>
    </w:p>
    <w:p w14:paraId="491F2F26" w14:textId="77777777" w:rsidR="00110C2C" w:rsidRDefault="00110C2C" w:rsidP="00110C2C">
      <w:pPr>
        <w:spacing w:line="360" w:lineRule="auto"/>
        <w:ind w:left="708"/>
      </w:pPr>
      <w:r>
        <w:t xml:space="preserve">BERSCH, Rita. Introdução à tecnologia assistiva. </w:t>
      </w:r>
      <w:r w:rsidRPr="00B85695">
        <w:rPr>
          <w:b/>
        </w:rPr>
        <w:t>Porto Alegre: CEDI</w:t>
      </w:r>
      <w:r>
        <w:t>, 2008.</w:t>
      </w:r>
    </w:p>
    <w:p w14:paraId="4C609367" w14:textId="77777777" w:rsidR="00110C2C" w:rsidRDefault="00110C2C" w:rsidP="006F0CE5">
      <w:pPr>
        <w:spacing w:line="360" w:lineRule="auto"/>
        <w:ind w:left="709"/>
        <w:jc w:val="both"/>
        <w:rPr>
          <w:color w:val="000000"/>
        </w:rPr>
      </w:pPr>
    </w:p>
    <w:p w14:paraId="3003C503" w14:textId="77777777" w:rsidR="00D65166" w:rsidRDefault="00D65166" w:rsidP="006F0CE5">
      <w:pPr>
        <w:spacing w:line="360" w:lineRule="auto"/>
        <w:ind w:left="709"/>
        <w:jc w:val="both"/>
        <w:rPr>
          <w:color w:val="000000"/>
        </w:rPr>
      </w:pPr>
      <w:r w:rsidRPr="00D65166">
        <w:rPr>
          <w:color w:val="000000"/>
        </w:rPr>
        <w:t>BHASKAR S. et al., Implementing Optical Character Recognition on the Android Operating System for Business Cards, 2010.</w:t>
      </w:r>
    </w:p>
    <w:p w14:paraId="0BFD3A42" w14:textId="77777777" w:rsidR="00BE7843" w:rsidRDefault="00BE7843" w:rsidP="00BE7843">
      <w:pPr>
        <w:spacing w:line="360" w:lineRule="auto"/>
        <w:ind w:left="709"/>
        <w:jc w:val="both"/>
        <w:rPr>
          <w:color w:val="000000"/>
          <w:lang w:val="en-US"/>
        </w:rPr>
      </w:pPr>
    </w:p>
    <w:p w14:paraId="3D4FE03D" w14:textId="77777777" w:rsidR="00BE7843" w:rsidRDefault="00BE7843" w:rsidP="00BE7843">
      <w:pPr>
        <w:spacing w:line="360" w:lineRule="auto"/>
        <w:ind w:left="709"/>
        <w:jc w:val="both"/>
        <w:rPr>
          <w:color w:val="000000"/>
        </w:rPr>
      </w:pPr>
      <w:r w:rsidRPr="00D71AA4">
        <w:rPr>
          <w:color w:val="000000"/>
          <w:lang w:val="en-US"/>
        </w:rPr>
        <w:t>CHAKRABORTY, P.; MALLIK A. An Open Source Tesseract based Tool for Extracting Text from Images with Application in Braille Translation for the Visually Impaired.</w:t>
      </w:r>
      <w:r w:rsidRPr="00D71AA4">
        <w:rPr>
          <w:color w:val="000000"/>
          <w:lang w:val="en-US"/>
        </w:rPr>
        <w:br/>
      </w:r>
      <w:r>
        <w:rPr>
          <w:b/>
          <w:bCs/>
          <w:color w:val="000000"/>
        </w:rPr>
        <w:t>International Journal of Computer Applications</w:t>
      </w:r>
      <w:r>
        <w:rPr>
          <w:color w:val="000000"/>
        </w:rPr>
        <w:t>. (p. 26-32), April 2013.</w:t>
      </w:r>
    </w:p>
    <w:p w14:paraId="716FCCA7" w14:textId="77777777" w:rsidR="00BE7843" w:rsidRDefault="00BE7843" w:rsidP="004A190C">
      <w:pPr>
        <w:spacing w:line="360" w:lineRule="auto"/>
        <w:ind w:left="709"/>
        <w:jc w:val="both"/>
        <w:rPr>
          <w:color w:val="000000"/>
        </w:rPr>
      </w:pPr>
    </w:p>
    <w:p w14:paraId="07A091B5" w14:textId="484E46F5" w:rsidR="004A190C" w:rsidRPr="00D71AA4" w:rsidRDefault="00BE7843" w:rsidP="004A190C">
      <w:pPr>
        <w:spacing w:line="360" w:lineRule="auto"/>
        <w:ind w:left="709"/>
        <w:jc w:val="both"/>
        <w:rPr>
          <w:lang w:val="en-US"/>
        </w:rPr>
      </w:pPr>
      <w:r>
        <w:rPr>
          <w:lang w:val="en-US"/>
        </w:rPr>
        <w:t xml:space="preserve">CHAMCHONG </w:t>
      </w:r>
      <w:r w:rsidR="004A190C" w:rsidRPr="00D71AA4">
        <w:rPr>
          <w:lang w:val="en-US"/>
        </w:rPr>
        <w:t xml:space="preserve"> R, Fung C. C, Wong K. W. Comparing Binarisation Techniques for the Processing of Ancient Manuscripts. Ryohei Nakatsu; Naoko Tosa; Fazel Naghdy; Kok Wai Wong; Philippe Codognet. Second IFIP TC 14 Entertainment Computing Symposium (ECS) / Held as Part of World Computer Congress (WCC), Sep 2010, Brisbane, Australia. Springer, IFIP Advances in Information and Communication Technology, AICT-333, pp.55</w:t>
      </w:r>
      <w:r w:rsidR="00C20D2C" w:rsidRPr="00D71AA4">
        <w:rPr>
          <w:lang w:val="en-US"/>
        </w:rPr>
        <w:t>-64, 2010, Cultural Computing.</w:t>
      </w:r>
    </w:p>
    <w:p w14:paraId="2B49B9AD" w14:textId="77777777" w:rsidR="00C20D2C" w:rsidRPr="00D71AA4" w:rsidRDefault="00C20D2C" w:rsidP="004A190C">
      <w:pPr>
        <w:spacing w:line="360" w:lineRule="auto"/>
        <w:ind w:left="709"/>
        <w:jc w:val="both"/>
        <w:rPr>
          <w:lang w:val="en-US"/>
        </w:rPr>
      </w:pPr>
    </w:p>
    <w:p w14:paraId="2B0161A5" w14:textId="75325FBA" w:rsidR="00C20D2C" w:rsidRPr="00D71AA4" w:rsidRDefault="00C20D2C" w:rsidP="004A190C">
      <w:pPr>
        <w:spacing w:line="360" w:lineRule="auto"/>
        <w:ind w:left="709"/>
        <w:jc w:val="both"/>
        <w:rPr>
          <w:lang w:val="en-US"/>
        </w:rPr>
      </w:pPr>
      <w:r w:rsidRPr="00D71AA4">
        <w:rPr>
          <w:shd w:val="clear" w:color="auto" w:fill="FFFFFF"/>
          <w:lang w:val="en-US"/>
        </w:rPr>
        <w:t>CHATTOPADHYAY, Tanushyam; SINHA, Priyanka; BISWAS, Provat. Performance of document image OCR systems for recognizing video texts on embedded platform. In: </w:t>
      </w:r>
      <w:r w:rsidRPr="00D71AA4">
        <w:rPr>
          <w:b/>
          <w:bCs/>
          <w:shd w:val="clear" w:color="auto" w:fill="FFFFFF"/>
          <w:lang w:val="en-US"/>
        </w:rPr>
        <w:t>Computational Intelligence and Communication Networks (CICN), 2011 International Conference on</w:t>
      </w:r>
      <w:r w:rsidRPr="00D71AA4">
        <w:rPr>
          <w:shd w:val="clear" w:color="auto" w:fill="FFFFFF"/>
          <w:lang w:val="en-US"/>
        </w:rPr>
        <w:t>. IEEE, 2011. p. 606-610.</w:t>
      </w:r>
    </w:p>
    <w:p w14:paraId="42AD263C" w14:textId="77777777" w:rsidR="004A190C" w:rsidRPr="00D71AA4" w:rsidRDefault="004A190C" w:rsidP="006F0CE5">
      <w:pPr>
        <w:spacing w:line="360" w:lineRule="auto"/>
        <w:ind w:left="709"/>
        <w:jc w:val="both"/>
        <w:rPr>
          <w:color w:val="000000"/>
          <w:lang w:val="en-US"/>
        </w:rPr>
      </w:pPr>
    </w:p>
    <w:p w14:paraId="7E05007D" w14:textId="77777777" w:rsidR="00BE7843" w:rsidRPr="00D71AA4" w:rsidRDefault="00BE7843" w:rsidP="00BE7843">
      <w:pPr>
        <w:spacing w:line="360" w:lineRule="auto"/>
        <w:ind w:left="709"/>
        <w:jc w:val="both"/>
        <w:rPr>
          <w:color w:val="000000"/>
          <w:lang w:val="en-US"/>
        </w:rPr>
      </w:pPr>
      <w:r>
        <w:rPr>
          <w:color w:val="000000"/>
        </w:rPr>
        <w:t xml:space="preserve">FIALHO, J. Informação e conhecimento acessíveis aos deficientes visuais nas bibliotecas universitárias. </w:t>
      </w:r>
      <w:r w:rsidRPr="00D71AA4">
        <w:rPr>
          <w:b/>
          <w:bCs/>
          <w:color w:val="000000"/>
          <w:lang w:val="en-US"/>
        </w:rPr>
        <w:t xml:space="preserve">Perspectivas em Ciência da Informação </w:t>
      </w:r>
      <w:r w:rsidRPr="00D71AA4">
        <w:rPr>
          <w:color w:val="000000"/>
          <w:lang w:val="en-US"/>
        </w:rPr>
        <w:t>17.1 (2012): 153-168.</w:t>
      </w:r>
    </w:p>
    <w:p w14:paraId="3602924A" w14:textId="77777777" w:rsidR="004A190C" w:rsidRDefault="004A190C" w:rsidP="006F0CE5">
      <w:pPr>
        <w:spacing w:line="360" w:lineRule="auto"/>
        <w:ind w:left="709"/>
        <w:jc w:val="both"/>
        <w:rPr>
          <w:color w:val="000000"/>
          <w:lang w:val="en-US"/>
        </w:rPr>
      </w:pPr>
    </w:p>
    <w:p w14:paraId="20F0B34C" w14:textId="77777777" w:rsidR="00BE7843" w:rsidRPr="00D71AA4" w:rsidRDefault="00BE7843" w:rsidP="006F0CE5">
      <w:pPr>
        <w:spacing w:line="360" w:lineRule="auto"/>
        <w:ind w:left="709"/>
        <w:jc w:val="both"/>
        <w:rPr>
          <w:color w:val="000000"/>
          <w:lang w:val="en-US"/>
        </w:rPr>
      </w:pPr>
    </w:p>
    <w:p w14:paraId="5F493E68" w14:textId="77777777" w:rsidR="00E10569" w:rsidRPr="00D71AA4" w:rsidRDefault="00E10569" w:rsidP="006F0CE5">
      <w:pPr>
        <w:spacing w:line="360" w:lineRule="auto"/>
        <w:ind w:left="709"/>
        <w:jc w:val="both"/>
        <w:rPr>
          <w:lang w:val="en-US"/>
        </w:rPr>
      </w:pPr>
      <w:r w:rsidRPr="00D71AA4">
        <w:rPr>
          <w:shd w:val="clear" w:color="auto" w:fill="FFFFFF"/>
          <w:lang w:val="en-US"/>
        </w:rPr>
        <w:t>FOONG, Oi-Mean; SULAIMAN, Suziah; LING, Kiing Kiu. Text signage recognition in Android mobile devices. </w:t>
      </w:r>
      <w:r w:rsidRPr="00D71AA4">
        <w:rPr>
          <w:b/>
          <w:bCs/>
          <w:shd w:val="clear" w:color="auto" w:fill="FFFFFF"/>
          <w:lang w:val="en-US"/>
        </w:rPr>
        <w:t>Journal of Computer Science</w:t>
      </w:r>
      <w:r w:rsidRPr="00D71AA4">
        <w:rPr>
          <w:shd w:val="clear" w:color="auto" w:fill="FFFFFF"/>
          <w:lang w:val="en-US"/>
        </w:rPr>
        <w:t>, v. 9, n. 12, p. 1793, 2013.</w:t>
      </w:r>
    </w:p>
    <w:p w14:paraId="17EC050F" w14:textId="77777777" w:rsidR="00ED034D" w:rsidRPr="00D71AA4" w:rsidRDefault="00ED034D" w:rsidP="006F0CE5">
      <w:pPr>
        <w:spacing w:line="360" w:lineRule="auto"/>
        <w:ind w:left="709"/>
        <w:jc w:val="both"/>
        <w:rPr>
          <w:lang w:val="en-US"/>
        </w:rPr>
      </w:pPr>
    </w:p>
    <w:p w14:paraId="548ACBCB" w14:textId="77777777" w:rsidR="00BE22DE" w:rsidRPr="00D71AA4" w:rsidRDefault="00BE22DE" w:rsidP="006F0CE5">
      <w:pPr>
        <w:spacing w:line="360" w:lineRule="auto"/>
        <w:ind w:left="709"/>
        <w:jc w:val="both"/>
        <w:rPr>
          <w:color w:val="000000"/>
          <w:lang w:val="en-US"/>
        </w:rPr>
      </w:pPr>
      <w:r w:rsidRPr="00D71AA4">
        <w:rPr>
          <w:color w:val="000000"/>
          <w:lang w:val="en-US"/>
        </w:rPr>
        <w:lastRenderedPageBreak/>
        <w:t xml:space="preserve">GITHUB.COM. Tessetact-OCR - ImproveQuality. </w:t>
      </w:r>
      <w:r>
        <w:rPr>
          <w:color w:val="000000"/>
        </w:rPr>
        <w:t>2017. Disponível em: &lt;</w:t>
      </w:r>
      <w:r w:rsidRPr="00BE22DE">
        <w:t xml:space="preserve"> </w:t>
      </w:r>
      <w:r w:rsidRPr="00BE22DE">
        <w:rPr>
          <w:color w:val="000000"/>
        </w:rPr>
        <w:t xml:space="preserve">https://github.com/tesseract-ocr/tesseract/wiki/ImproveQuality </w:t>
      </w:r>
      <w:r>
        <w:rPr>
          <w:color w:val="000000"/>
        </w:rPr>
        <w:t xml:space="preserve">&gt;. </w:t>
      </w:r>
      <w:r w:rsidRPr="00D71AA4">
        <w:rPr>
          <w:color w:val="000000"/>
          <w:lang w:val="en-US"/>
        </w:rPr>
        <w:t>Acesso em: 13 junho de 2017</w:t>
      </w:r>
      <w:r w:rsidR="00ED034D" w:rsidRPr="00D71AA4">
        <w:rPr>
          <w:color w:val="000000"/>
          <w:lang w:val="en-US"/>
        </w:rPr>
        <w:t>.</w:t>
      </w:r>
    </w:p>
    <w:p w14:paraId="76CDF0BE" w14:textId="77777777" w:rsidR="001B2140" w:rsidRPr="00D71AA4" w:rsidRDefault="001B2140" w:rsidP="006F0CE5">
      <w:pPr>
        <w:spacing w:line="360" w:lineRule="auto"/>
        <w:ind w:left="709"/>
        <w:jc w:val="both"/>
        <w:rPr>
          <w:color w:val="000000"/>
          <w:lang w:val="en-US"/>
        </w:rPr>
      </w:pPr>
    </w:p>
    <w:p w14:paraId="058DF211" w14:textId="5EA888EA" w:rsidR="00417B0D" w:rsidRPr="00D71AA4" w:rsidRDefault="00417B0D" w:rsidP="006F0CE5">
      <w:pPr>
        <w:spacing w:line="360" w:lineRule="auto"/>
        <w:ind w:left="709"/>
        <w:jc w:val="both"/>
        <w:rPr>
          <w:shd w:val="clear" w:color="auto" w:fill="FFFFFF"/>
          <w:lang w:val="en-US"/>
        </w:rPr>
      </w:pPr>
      <w:r w:rsidRPr="00D71AA4">
        <w:rPr>
          <w:shd w:val="clear" w:color="auto" w:fill="FFFFFF"/>
          <w:lang w:val="en-US"/>
        </w:rPr>
        <w:t>GREENHALGH, Jack; MIRMEHDI, Majid. Recognizing text-based traffic signs. </w:t>
      </w:r>
      <w:r w:rsidRPr="00D71AA4">
        <w:rPr>
          <w:b/>
          <w:bCs/>
          <w:shd w:val="clear" w:color="auto" w:fill="FFFFFF"/>
          <w:lang w:val="en-US"/>
        </w:rPr>
        <w:t>IEEE Transactions on Intelligent Transportation Systems</w:t>
      </w:r>
      <w:r w:rsidRPr="00D71AA4">
        <w:rPr>
          <w:shd w:val="clear" w:color="auto" w:fill="FFFFFF"/>
          <w:lang w:val="en-US"/>
        </w:rPr>
        <w:t>, v. 16, n. 3, p. 1360-1369, 2015.</w:t>
      </w:r>
    </w:p>
    <w:p w14:paraId="029955A0" w14:textId="77777777" w:rsidR="00417B0D" w:rsidRPr="00D71AA4" w:rsidRDefault="00417B0D" w:rsidP="006F0CE5">
      <w:pPr>
        <w:spacing w:line="360" w:lineRule="auto"/>
        <w:ind w:left="709"/>
        <w:jc w:val="both"/>
        <w:rPr>
          <w:rFonts w:ascii="Arial" w:hAnsi="Arial" w:cs="Arial"/>
          <w:color w:val="222222"/>
          <w:sz w:val="20"/>
          <w:szCs w:val="20"/>
          <w:shd w:val="clear" w:color="auto" w:fill="FFFFFF"/>
          <w:lang w:val="en-US"/>
        </w:rPr>
      </w:pPr>
    </w:p>
    <w:p w14:paraId="4F767BB8" w14:textId="77777777" w:rsidR="00417B0D" w:rsidRPr="00D71AA4" w:rsidRDefault="00417B0D" w:rsidP="006F0CE5">
      <w:pPr>
        <w:spacing w:line="360" w:lineRule="auto"/>
        <w:ind w:left="709"/>
        <w:jc w:val="both"/>
        <w:rPr>
          <w:color w:val="000000"/>
          <w:lang w:val="en-US"/>
        </w:rPr>
      </w:pPr>
    </w:p>
    <w:p w14:paraId="55999897" w14:textId="0DDCAF7E" w:rsidR="001B2140" w:rsidRDefault="001B2140" w:rsidP="00924227">
      <w:pPr>
        <w:spacing w:line="360" w:lineRule="auto"/>
        <w:ind w:left="709"/>
        <w:jc w:val="both"/>
      </w:pPr>
      <w:r w:rsidRPr="00D71AA4">
        <w:rPr>
          <w:lang w:val="en-US"/>
        </w:rPr>
        <w:t xml:space="preserve">Gupta M.R., Jacobson N.P., Garcia E.K.: OCR binarization and image pre-processing for searching historical documents. </w:t>
      </w:r>
      <w:r w:rsidRPr="00924227">
        <w:t>Pattern Recognit </w:t>
      </w:r>
      <w:r w:rsidRPr="00924227">
        <w:rPr>
          <w:b/>
          <w:bCs/>
        </w:rPr>
        <w:t>40</w:t>
      </w:r>
      <w:r w:rsidRPr="00924227">
        <w:t>(2), 389–397 (2007)</w:t>
      </w:r>
    </w:p>
    <w:p w14:paraId="2D9919B8" w14:textId="77777777" w:rsidR="00F913E5" w:rsidRDefault="00F913E5" w:rsidP="00924227">
      <w:pPr>
        <w:spacing w:line="360" w:lineRule="auto"/>
        <w:ind w:left="709"/>
        <w:jc w:val="both"/>
      </w:pPr>
    </w:p>
    <w:p w14:paraId="657C8534" w14:textId="2B142999" w:rsidR="00F913E5" w:rsidRPr="00F913E5" w:rsidRDefault="00F913E5" w:rsidP="00924227">
      <w:pPr>
        <w:spacing w:line="360" w:lineRule="auto"/>
        <w:ind w:left="709"/>
        <w:jc w:val="both"/>
        <w:rPr>
          <w:lang w:val="en-US"/>
        </w:rPr>
      </w:pPr>
      <w:r w:rsidRPr="00F913E5">
        <w:rPr>
          <w:lang w:val="en-US"/>
        </w:rPr>
        <w:t>KITTLER, Josef; ILLINGWORTH, John; FÖGLEIN, J. Threshold selection based on a simple image statistic</w:t>
      </w:r>
      <w:r w:rsidRPr="00F913E5">
        <w:rPr>
          <w:b/>
          <w:lang w:val="en-US"/>
        </w:rPr>
        <w:t>. Computer vision, graphics, and image processing</w:t>
      </w:r>
      <w:r w:rsidRPr="00F913E5">
        <w:rPr>
          <w:lang w:val="en-US"/>
        </w:rPr>
        <w:t>, v. 30, n. 2, p. 125-147, 1985.</w:t>
      </w:r>
    </w:p>
    <w:p w14:paraId="6BB8FF30" w14:textId="77777777" w:rsidR="009D0C9E" w:rsidRDefault="009D0C9E" w:rsidP="006F0CE5">
      <w:pPr>
        <w:spacing w:line="360" w:lineRule="auto"/>
        <w:ind w:left="709"/>
        <w:jc w:val="both"/>
        <w:rPr>
          <w:color w:val="000000"/>
        </w:rPr>
      </w:pPr>
    </w:p>
    <w:p w14:paraId="3322C97A" w14:textId="77777777" w:rsidR="009D0C9E" w:rsidRPr="00D71AA4" w:rsidRDefault="009D0C9E" w:rsidP="009D0C9E">
      <w:pPr>
        <w:spacing w:line="360" w:lineRule="auto"/>
        <w:ind w:left="709"/>
        <w:jc w:val="both"/>
        <w:rPr>
          <w:lang w:val="en-US"/>
        </w:rPr>
      </w:pPr>
      <w:r w:rsidRPr="00D65166">
        <w:t xml:space="preserve">LECHETA, Ricardo R. Google Android-3ª Edição: Aprenda a criar aplicações para dispositivos móveis com o Android SDK. </w:t>
      </w:r>
      <w:r w:rsidRPr="00D71AA4">
        <w:rPr>
          <w:lang w:val="en-US"/>
        </w:rPr>
        <w:t>Novatec Editora, 2013.</w:t>
      </w:r>
    </w:p>
    <w:p w14:paraId="58981CAB" w14:textId="77777777" w:rsidR="009D0C9E" w:rsidRDefault="009D0C9E" w:rsidP="009D0C9E">
      <w:pPr>
        <w:spacing w:line="360" w:lineRule="auto"/>
        <w:ind w:left="709"/>
        <w:jc w:val="both"/>
        <w:rPr>
          <w:color w:val="000000"/>
          <w:lang w:val="en-US"/>
        </w:rPr>
      </w:pPr>
      <w:r w:rsidRPr="00D71AA4">
        <w:rPr>
          <w:b/>
          <w:bCs/>
          <w:color w:val="000000"/>
          <w:lang w:val="en-US"/>
        </w:rPr>
        <w:t>International Conference on Document Analysis and Recognition</w:t>
      </w:r>
      <w:r w:rsidRPr="00D71AA4">
        <w:rPr>
          <w:color w:val="000000"/>
          <w:lang w:val="en-US"/>
        </w:rPr>
        <w:t>, 1995.</w:t>
      </w:r>
    </w:p>
    <w:p w14:paraId="555A7928" w14:textId="77777777" w:rsidR="001D1078" w:rsidRDefault="001D1078" w:rsidP="009D0C9E">
      <w:pPr>
        <w:spacing w:line="360" w:lineRule="auto"/>
        <w:ind w:left="709"/>
        <w:jc w:val="both"/>
        <w:rPr>
          <w:color w:val="000000"/>
          <w:lang w:val="en-US"/>
        </w:rPr>
      </w:pPr>
    </w:p>
    <w:p w14:paraId="0AE6CDAC" w14:textId="648F169A" w:rsidR="001D1078" w:rsidRPr="00D71AA4" w:rsidRDefault="001D1078" w:rsidP="009D0C9E">
      <w:pPr>
        <w:spacing w:line="360" w:lineRule="auto"/>
        <w:ind w:left="709"/>
        <w:jc w:val="both"/>
        <w:rPr>
          <w:color w:val="000000"/>
          <w:lang w:val="en-US"/>
        </w:rPr>
      </w:pPr>
      <w:r>
        <w:rPr>
          <w:color w:val="000000"/>
          <w:lang w:val="en-US"/>
        </w:rPr>
        <w:t>NIBLACK, W</w:t>
      </w:r>
      <w:r w:rsidRPr="001D1078">
        <w:rPr>
          <w:color w:val="000000"/>
          <w:lang w:val="en-US"/>
        </w:rPr>
        <w:t xml:space="preserve">. An Introduction to Digital Image Processing. </w:t>
      </w:r>
      <w:r w:rsidRPr="001D1078">
        <w:rPr>
          <w:b/>
          <w:color w:val="000000"/>
          <w:lang w:val="en-US"/>
        </w:rPr>
        <w:t>Prentice Hall</w:t>
      </w:r>
      <w:r>
        <w:rPr>
          <w:color w:val="000000"/>
          <w:lang w:val="en-US"/>
        </w:rPr>
        <w:t xml:space="preserve">, </w:t>
      </w:r>
      <w:r w:rsidRPr="001D1078">
        <w:rPr>
          <w:color w:val="000000"/>
          <w:lang w:val="en-US"/>
        </w:rPr>
        <w:t>1986</w:t>
      </w:r>
      <w:r>
        <w:rPr>
          <w:color w:val="000000"/>
          <w:lang w:val="en-US"/>
        </w:rPr>
        <w:t>.</w:t>
      </w:r>
    </w:p>
    <w:p w14:paraId="54CD2B03" w14:textId="77777777" w:rsidR="009D0C9E" w:rsidRDefault="009D0C9E" w:rsidP="001707AE">
      <w:pPr>
        <w:spacing w:line="360" w:lineRule="auto"/>
        <w:jc w:val="both"/>
        <w:rPr>
          <w:color w:val="000000"/>
        </w:rPr>
      </w:pPr>
    </w:p>
    <w:p w14:paraId="5DF7FE82" w14:textId="77777777" w:rsidR="009D0C9E" w:rsidRPr="00D71AA4" w:rsidRDefault="009D0C9E" w:rsidP="009D0C9E">
      <w:pPr>
        <w:spacing w:line="360" w:lineRule="auto"/>
        <w:ind w:left="709"/>
        <w:jc w:val="both"/>
        <w:rPr>
          <w:lang w:val="en-US"/>
        </w:rPr>
      </w:pPr>
      <w:r>
        <w:t xml:space="preserve">OPENCV.ORG. </w:t>
      </w:r>
      <w:r w:rsidRPr="00ED034D">
        <w:t>Eroding and Dilating</w:t>
      </w:r>
      <w:r>
        <w:t>. Disponível em: &lt;</w:t>
      </w:r>
      <w:r w:rsidRPr="00ED034D">
        <w:t xml:space="preserve"> http://docs.opencv.org/2.4/doc/tutorials/imgproc/erosion_dilatation/erosion_dilatation.html</w:t>
      </w:r>
      <w:r>
        <w:t xml:space="preserve">&gt;. </w:t>
      </w:r>
      <w:r w:rsidRPr="00D71AA4">
        <w:rPr>
          <w:lang w:val="en-US"/>
        </w:rPr>
        <w:t>Acesso em: 14 de junho de 2017.</w:t>
      </w:r>
    </w:p>
    <w:p w14:paraId="0DEBBB10" w14:textId="77777777" w:rsidR="009D0C9E" w:rsidRPr="00D71AA4" w:rsidRDefault="009D0C9E" w:rsidP="009D0C9E">
      <w:pPr>
        <w:spacing w:line="360" w:lineRule="auto"/>
        <w:ind w:left="709"/>
        <w:jc w:val="both"/>
        <w:rPr>
          <w:lang w:val="en-US"/>
        </w:rPr>
      </w:pPr>
    </w:p>
    <w:p w14:paraId="30F3B3BC" w14:textId="21688B1A" w:rsidR="004258D3" w:rsidRPr="00D71AA4" w:rsidRDefault="009D0C9E" w:rsidP="004A190C">
      <w:pPr>
        <w:spacing w:line="360" w:lineRule="auto"/>
        <w:ind w:left="709"/>
        <w:jc w:val="both"/>
        <w:rPr>
          <w:shd w:val="clear" w:color="auto" w:fill="FFFFFF"/>
          <w:lang w:val="en-US"/>
        </w:rPr>
      </w:pPr>
      <w:r w:rsidRPr="00D71AA4">
        <w:rPr>
          <w:shd w:val="clear" w:color="auto" w:fill="FFFFFF"/>
          <w:lang w:val="en-US"/>
        </w:rPr>
        <w:t>OTSU, Nobuyuki. A threshold selection method from gray-level histograms.</w:t>
      </w:r>
      <w:r w:rsidRPr="00D71AA4">
        <w:rPr>
          <w:rStyle w:val="apple-converted-space"/>
          <w:shd w:val="clear" w:color="auto" w:fill="FFFFFF"/>
          <w:lang w:val="en-US"/>
        </w:rPr>
        <w:t> </w:t>
      </w:r>
      <w:r w:rsidRPr="00D71AA4">
        <w:rPr>
          <w:b/>
          <w:bCs/>
          <w:shd w:val="clear" w:color="auto" w:fill="FFFFFF"/>
          <w:lang w:val="en-US"/>
        </w:rPr>
        <w:t>IEEE Transactions on systems, man, and cybernetics</w:t>
      </w:r>
      <w:r w:rsidRPr="00D71AA4">
        <w:rPr>
          <w:shd w:val="clear" w:color="auto" w:fill="FFFFFF"/>
          <w:lang w:val="en-US"/>
        </w:rPr>
        <w:t>, v. 9, n. 1, p. 62-66, 1979.</w:t>
      </w:r>
    </w:p>
    <w:p w14:paraId="1042F5C3" w14:textId="77777777" w:rsidR="004258D3" w:rsidRPr="00D71AA4" w:rsidRDefault="004258D3" w:rsidP="009D0C9E">
      <w:pPr>
        <w:spacing w:line="360" w:lineRule="auto"/>
        <w:ind w:left="709"/>
        <w:jc w:val="both"/>
        <w:rPr>
          <w:lang w:val="en-US"/>
        </w:rPr>
      </w:pPr>
    </w:p>
    <w:p w14:paraId="59F8F923" w14:textId="77777777" w:rsidR="009D0C9E" w:rsidRDefault="009D0C9E" w:rsidP="009D0C9E">
      <w:pPr>
        <w:spacing w:line="360" w:lineRule="auto"/>
        <w:ind w:left="709"/>
        <w:jc w:val="both"/>
        <w:rPr>
          <w:shd w:val="clear" w:color="auto" w:fill="FFFFFF"/>
        </w:rPr>
      </w:pPr>
      <w:r w:rsidRPr="00F3316A">
        <w:rPr>
          <w:shd w:val="clear" w:color="auto" w:fill="FFFFFF"/>
        </w:rPr>
        <w:t>REDIG, Annie Gomes; DO COUTO JUNIOR, Dilton Ribeiro. A tecnologia assistiva nos processos de leitura e escrita na educação inclusiva. </w:t>
      </w:r>
      <w:r w:rsidRPr="00F3316A">
        <w:rPr>
          <w:b/>
          <w:bCs/>
          <w:shd w:val="clear" w:color="auto" w:fill="FFFFFF"/>
        </w:rPr>
        <w:t>Informática na educação: teoria &amp; prática</w:t>
      </w:r>
      <w:r w:rsidRPr="00F3316A">
        <w:rPr>
          <w:shd w:val="clear" w:color="auto" w:fill="FFFFFF"/>
        </w:rPr>
        <w:t>, v. 15, n. 2, 2012.</w:t>
      </w:r>
    </w:p>
    <w:p w14:paraId="3F7A98CB" w14:textId="77777777" w:rsidR="009D0C9E" w:rsidRPr="009D0C9E" w:rsidRDefault="009D0C9E" w:rsidP="009D0C9E">
      <w:pPr>
        <w:spacing w:line="360" w:lineRule="auto"/>
        <w:ind w:left="709"/>
        <w:jc w:val="both"/>
      </w:pPr>
    </w:p>
    <w:p w14:paraId="5D447EDC" w14:textId="77777777" w:rsidR="009D0C9E" w:rsidRPr="00396E0E" w:rsidRDefault="009D0C9E" w:rsidP="009D0C9E">
      <w:pPr>
        <w:spacing w:line="360" w:lineRule="auto"/>
        <w:ind w:left="709"/>
        <w:jc w:val="both"/>
      </w:pPr>
    </w:p>
    <w:p w14:paraId="27C392F8" w14:textId="77777777" w:rsidR="009D0C9E" w:rsidRPr="00D71AA4" w:rsidRDefault="009D0C9E" w:rsidP="009D0C9E">
      <w:pPr>
        <w:spacing w:line="360" w:lineRule="auto"/>
        <w:ind w:left="709"/>
        <w:jc w:val="both"/>
        <w:rPr>
          <w:shd w:val="clear" w:color="auto" w:fill="FFFFFF"/>
          <w:lang w:val="en-US"/>
        </w:rPr>
      </w:pPr>
      <w:r w:rsidRPr="00A40F25">
        <w:rPr>
          <w:shd w:val="clear" w:color="auto" w:fill="FFFFFF"/>
        </w:rPr>
        <w:t xml:space="preserve">RESNIKOFF, Serge et al. </w:t>
      </w:r>
      <w:r w:rsidRPr="00D71AA4">
        <w:rPr>
          <w:shd w:val="clear" w:color="auto" w:fill="FFFFFF"/>
          <w:lang w:val="en-US"/>
        </w:rPr>
        <w:t>Global data on visual impairment in the year 2002.</w:t>
      </w:r>
      <w:r w:rsidRPr="00D71AA4">
        <w:rPr>
          <w:rStyle w:val="apple-converted-space"/>
          <w:shd w:val="clear" w:color="auto" w:fill="FFFFFF"/>
          <w:lang w:val="en-US"/>
        </w:rPr>
        <w:t> </w:t>
      </w:r>
      <w:r w:rsidRPr="00D71AA4">
        <w:rPr>
          <w:b/>
          <w:bCs/>
          <w:shd w:val="clear" w:color="auto" w:fill="FFFFFF"/>
          <w:lang w:val="en-US"/>
        </w:rPr>
        <w:t>Bulletin of the world health organization</w:t>
      </w:r>
      <w:r w:rsidRPr="00D71AA4">
        <w:rPr>
          <w:shd w:val="clear" w:color="auto" w:fill="FFFFFF"/>
          <w:lang w:val="en-US"/>
        </w:rPr>
        <w:t>, v. 82, n. 11, p. 844-851, 2004.</w:t>
      </w:r>
    </w:p>
    <w:p w14:paraId="14E9EDCB" w14:textId="77777777" w:rsidR="009D0C9E" w:rsidRPr="00D71AA4" w:rsidRDefault="009D0C9E" w:rsidP="009D0C9E">
      <w:pPr>
        <w:spacing w:line="360" w:lineRule="auto"/>
        <w:ind w:left="709"/>
        <w:jc w:val="both"/>
        <w:rPr>
          <w:color w:val="000000"/>
          <w:lang w:val="en-US"/>
        </w:rPr>
      </w:pPr>
    </w:p>
    <w:p w14:paraId="0D1175D3" w14:textId="332E23DA" w:rsidR="004A190C" w:rsidRPr="00D71AA4" w:rsidRDefault="004A190C" w:rsidP="009D0C9E">
      <w:pPr>
        <w:spacing w:line="360" w:lineRule="auto"/>
        <w:ind w:left="709"/>
        <w:jc w:val="both"/>
        <w:rPr>
          <w:shd w:val="clear" w:color="auto" w:fill="FFFFFF"/>
          <w:lang w:val="en-US"/>
        </w:rPr>
      </w:pPr>
      <w:r w:rsidRPr="00D71AA4">
        <w:rPr>
          <w:shd w:val="clear" w:color="auto" w:fill="FFFFFF"/>
          <w:lang w:val="en-US"/>
        </w:rPr>
        <w:t>REYNAERT, Martin. All, and only, the Errors: more Complete and Consistent Spelling and OCR-Error Correction Evaluation. In: </w:t>
      </w:r>
      <w:r w:rsidRPr="00D71AA4">
        <w:rPr>
          <w:b/>
          <w:bCs/>
          <w:shd w:val="clear" w:color="auto" w:fill="FFFFFF"/>
          <w:lang w:val="en-US"/>
        </w:rPr>
        <w:t>LREC</w:t>
      </w:r>
      <w:r w:rsidRPr="00D71AA4">
        <w:rPr>
          <w:shd w:val="clear" w:color="auto" w:fill="FFFFFF"/>
          <w:lang w:val="en-US"/>
        </w:rPr>
        <w:t>. 2008.</w:t>
      </w:r>
    </w:p>
    <w:p w14:paraId="0C2222C9" w14:textId="77777777" w:rsidR="004A190C" w:rsidRPr="00D71AA4" w:rsidRDefault="004A190C" w:rsidP="009D0C9E">
      <w:pPr>
        <w:spacing w:line="360" w:lineRule="auto"/>
        <w:ind w:left="709"/>
        <w:jc w:val="both"/>
        <w:rPr>
          <w:color w:val="000000"/>
          <w:lang w:val="en-US"/>
        </w:rPr>
      </w:pPr>
    </w:p>
    <w:p w14:paraId="6D5432F9" w14:textId="77777777" w:rsidR="009D0C9E" w:rsidRPr="00D71AA4" w:rsidRDefault="009D0C9E" w:rsidP="009D0C9E">
      <w:pPr>
        <w:spacing w:line="360" w:lineRule="auto"/>
        <w:ind w:left="709"/>
        <w:jc w:val="both"/>
        <w:rPr>
          <w:color w:val="000000"/>
          <w:lang w:val="en-US"/>
        </w:rPr>
      </w:pPr>
      <w:r w:rsidRPr="00D71AA4">
        <w:rPr>
          <w:shd w:val="clear" w:color="auto" w:fill="FFFFFF"/>
          <w:lang w:val="en-US"/>
        </w:rPr>
        <w:t>RUSIÑOL, Marçal; CHAZALON, Joseph; OGIER, Jean-Marc. Combining focus measure operators to predict ocr accuracy in mobile-captured document images. In:</w:t>
      </w:r>
      <w:r w:rsidRPr="00D71AA4">
        <w:rPr>
          <w:rStyle w:val="apple-converted-space"/>
          <w:shd w:val="clear" w:color="auto" w:fill="FFFFFF"/>
          <w:lang w:val="en-US"/>
        </w:rPr>
        <w:t> </w:t>
      </w:r>
      <w:r w:rsidRPr="00D71AA4">
        <w:rPr>
          <w:b/>
          <w:bCs/>
          <w:shd w:val="clear" w:color="auto" w:fill="FFFFFF"/>
          <w:lang w:val="en-US"/>
        </w:rPr>
        <w:t>Document Analysis Systems (DAS), 2014 11th IAPR International Workshop on</w:t>
      </w:r>
      <w:r w:rsidRPr="00D71AA4">
        <w:rPr>
          <w:shd w:val="clear" w:color="auto" w:fill="FFFFFF"/>
          <w:lang w:val="en-US"/>
        </w:rPr>
        <w:t>. IEEE, 2014. p. 181-185.</w:t>
      </w:r>
    </w:p>
    <w:p w14:paraId="52347D6E" w14:textId="77777777" w:rsidR="009D0C9E" w:rsidRPr="00D71AA4" w:rsidRDefault="009D0C9E" w:rsidP="009D0C9E">
      <w:pPr>
        <w:spacing w:line="360" w:lineRule="auto"/>
        <w:ind w:left="709"/>
        <w:jc w:val="both"/>
        <w:rPr>
          <w:color w:val="000000"/>
          <w:lang w:val="en-US"/>
        </w:rPr>
      </w:pPr>
    </w:p>
    <w:p w14:paraId="42BCD248" w14:textId="77777777" w:rsidR="009D0C9E" w:rsidRPr="006E0B6D" w:rsidRDefault="009D0C9E" w:rsidP="009D0C9E">
      <w:pPr>
        <w:spacing w:line="360" w:lineRule="auto"/>
        <w:ind w:left="709"/>
        <w:jc w:val="both"/>
        <w:rPr>
          <w:shd w:val="clear" w:color="auto" w:fill="FFFFFF"/>
          <w:lang w:val="en-US"/>
        </w:rPr>
      </w:pPr>
    </w:p>
    <w:p w14:paraId="705A4067" w14:textId="47B43915" w:rsidR="009D0C9E" w:rsidRPr="006E0B6D" w:rsidRDefault="006E0B6D" w:rsidP="006E0B6D">
      <w:pPr>
        <w:spacing w:line="360" w:lineRule="auto"/>
        <w:ind w:left="708"/>
        <w:jc w:val="both"/>
        <w:rPr>
          <w:shd w:val="clear" w:color="auto" w:fill="FFFFFF"/>
          <w:lang w:val="en-US"/>
        </w:rPr>
      </w:pPr>
      <w:r w:rsidRPr="006E0B6D">
        <w:rPr>
          <w:shd w:val="clear" w:color="auto" w:fill="FFFFFF"/>
          <w:lang w:val="en-US"/>
        </w:rPr>
        <w:t>SMITH, Ray. A simple and efficient skew detection algorithm via text row accumulation. In</w:t>
      </w:r>
      <w:r w:rsidRPr="006E0B6D">
        <w:rPr>
          <w:b/>
          <w:shd w:val="clear" w:color="auto" w:fill="FFFFFF"/>
          <w:lang w:val="en-US"/>
        </w:rPr>
        <w:t>: Document Analysis and Recognition, 1995., Proceedings of the Third International Conference on</w:t>
      </w:r>
      <w:r w:rsidRPr="006E0B6D">
        <w:rPr>
          <w:shd w:val="clear" w:color="auto" w:fill="FFFFFF"/>
          <w:lang w:val="en-US"/>
        </w:rPr>
        <w:t>. IEEE, 1995. p. 1145-1148.</w:t>
      </w:r>
    </w:p>
    <w:p w14:paraId="67FEC5D9" w14:textId="77777777" w:rsidR="006E0B6D" w:rsidRPr="00D71AA4" w:rsidRDefault="006E0B6D" w:rsidP="006E0B6D">
      <w:pPr>
        <w:spacing w:line="360" w:lineRule="auto"/>
        <w:ind w:left="708"/>
        <w:jc w:val="both"/>
        <w:rPr>
          <w:shd w:val="clear" w:color="auto" w:fill="FFFFFF"/>
          <w:lang w:val="en-US"/>
        </w:rPr>
      </w:pPr>
    </w:p>
    <w:p w14:paraId="51659253" w14:textId="77777777" w:rsidR="009D0C9E" w:rsidRPr="00D71AA4" w:rsidRDefault="009D0C9E" w:rsidP="009D0C9E">
      <w:pPr>
        <w:spacing w:line="360" w:lineRule="auto"/>
        <w:ind w:left="709"/>
        <w:jc w:val="both"/>
        <w:rPr>
          <w:lang w:val="en-US"/>
        </w:rPr>
      </w:pPr>
      <w:r w:rsidRPr="00D71AA4">
        <w:rPr>
          <w:lang w:val="en-US"/>
        </w:rPr>
        <w:t>SMITH, Ray. An Overview of the Tesseract OCR Engine. ICDAR. Vol. 7. No. 1. 2007.</w:t>
      </w:r>
    </w:p>
    <w:p w14:paraId="40AB4B00" w14:textId="77777777" w:rsidR="005F501B" w:rsidRPr="00D71AA4" w:rsidRDefault="005F501B" w:rsidP="006F0CE5">
      <w:pPr>
        <w:spacing w:line="360" w:lineRule="auto"/>
        <w:ind w:left="709"/>
        <w:jc w:val="both"/>
        <w:rPr>
          <w:lang w:val="en-US"/>
        </w:rPr>
      </w:pPr>
    </w:p>
    <w:p w14:paraId="06691878" w14:textId="77777777" w:rsidR="00835F43" w:rsidRPr="00D71AA4" w:rsidRDefault="00835F43" w:rsidP="006F0CE5">
      <w:pPr>
        <w:spacing w:line="360" w:lineRule="auto"/>
        <w:ind w:left="709"/>
        <w:jc w:val="both"/>
        <w:rPr>
          <w:lang w:val="en-US"/>
        </w:rPr>
      </w:pPr>
      <w:r w:rsidRPr="00D71AA4">
        <w:rPr>
          <w:lang w:val="en-US"/>
        </w:rPr>
        <w:t>TATHAM, Mark, MORTON, Katherine: Developments in Speech Synthesis, John Wiley &amp; Sons Ltd: England, (2005).</w:t>
      </w:r>
    </w:p>
    <w:p w14:paraId="08DC626D" w14:textId="77777777" w:rsidR="00835F43" w:rsidRPr="00D71AA4" w:rsidRDefault="00835F43" w:rsidP="006F0CE5">
      <w:pPr>
        <w:spacing w:line="360" w:lineRule="auto"/>
        <w:ind w:left="709"/>
        <w:jc w:val="both"/>
        <w:rPr>
          <w:lang w:val="en-US"/>
        </w:rPr>
      </w:pPr>
    </w:p>
    <w:p w14:paraId="09B8B73C" w14:textId="77777777" w:rsidR="005F501B" w:rsidRDefault="005F501B" w:rsidP="006F0CE5">
      <w:pPr>
        <w:spacing w:line="360" w:lineRule="auto"/>
        <w:ind w:left="709"/>
        <w:jc w:val="both"/>
        <w:rPr>
          <w:shd w:val="clear" w:color="auto" w:fill="FFFFFF"/>
        </w:rPr>
      </w:pPr>
      <w:r w:rsidRPr="00ED034D">
        <w:rPr>
          <w:shd w:val="clear" w:color="auto" w:fill="FFFFFF"/>
        </w:rPr>
        <w:t>TOROK, Leonardo; DE IMAGENS, Análise; CONCI, Aura. Método de Otsu.</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14:paraId="64CAD0A3" w14:textId="77777777" w:rsidR="00C6492C" w:rsidRDefault="00C6492C" w:rsidP="006F0CE5">
      <w:pPr>
        <w:spacing w:line="360" w:lineRule="auto"/>
        <w:ind w:left="709"/>
        <w:jc w:val="both"/>
        <w:rPr>
          <w:shd w:val="clear" w:color="auto" w:fill="FFFFFF"/>
        </w:rPr>
      </w:pPr>
    </w:p>
    <w:p w14:paraId="53B2FA58" w14:textId="7C78F15C" w:rsidR="00C6492C" w:rsidRPr="00C6492C" w:rsidRDefault="00C6492C" w:rsidP="006F0CE5">
      <w:pPr>
        <w:spacing w:line="360" w:lineRule="auto"/>
        <w:ind w:left="709"/>
        <w:jc w:val="both"/>
        <w:rPr>
          <w:shd w:val="clear" w:color="auto" w:fill="FFFFFF"/>
        </w:rPr>
      </w:pPr>
      <w:r w:rsidRPr="00C6492C">
        <w:rPr>
          <w:shd w:val="clear" w:color="auto" w:fill="FFFFFF"/>
        </w:rPr>
        <w:t>TSAI, Wen-Hsiang. Moment-preserving thresolding: A new approach. </w:t>
      </w:r>
      <w:r w:rsidRPr="00C6492C">
        <w:rPr>
          <w:b/>
          <w:shd w:val="clear" w:color="auto" w:fill="FFFFFF"/>
        </w:rPr>
        <w:t>Computer Vision, Graphics, and Image Processing</w:t>
      </w:r>
      <w:r w:rsidRPr="00C6492C">
        <w:rPr>
          <w:shd w:val="clear" w:color="auto" w:fill="FFFFFF"/>
        </w:rPr>
        <w:t>, v. 29, n. 3, p. 377-393, 1985.</w:t>
      </w:r>
    </w:p>
    <w:p w14:paraId="0E5A1ECA" w14:textId="77777777" w:rsidR="006F0CE5" w:rsidRDefault="006F0CE5" w:rsidP="006F0CE5">
      <w:pPr>
        <w:spacing w:line="360" w:lineRule="auto"/>
        <w:ind w:left="709"/>
        <w:jc w:val="both"/>
      </w:pPr>
    </w:p>
    <w:p w14:paraId="325BE262" w14:textId="77777777" w:rsidR="001235E8" w:rsidRDefault="001235E8" w:rsidP="006F0CE5">
      <w:pPr>
        <w:spacing w:line="360" w:lineRule="auto"/>
        <w:ind w:left="709"/>
        <w:jc w:val="both"/>
        <w:rPr>
          <w:shd w:val="clear" w:color="auto" w:fill="FFFFFF"/>
          <w:lang w:val="en-US"/>
        </w:rPr>
      </w:pPr>
      <w:r w:rsidRPr="00D71AA4">
        <w:rPr>
          <w:shd w:val="clear" w:color="auto" w:fill="FFFFFF"/>
          <w:lang w:val="en-US"/>
        </w:rPr>
        <w:lastRenderedPageBreak/>
        <w:t>VALA, Miss Hetal J.; BAXI, Astha. A review on Otsu image segmentation algorithm.</w:t>
      </w:r>
      <w:r w:rsidRPr="00D71AA4">
        <w:rPr>
          <w:rStyle w:val="apple-converted-space"/>
          <w:shd w:val="clear" w:color="auto" w:fill="FFFFFF"/>
          <w:lang w:val="en-US"/>
        </w:rPr>
        <w:t> </w:t>
      </w:r>
      <w:r w:rsidRPr="00D71AA4">
        <w:rPr>
          <w:b/>
          <w:bCs/>
          <w:shd w:val="clear" w:color="auto" w:fill="FFFFFF"/>
          <w:lang w:val="en-US"/>
        </w:rPr>
        <w:t>International Journal of Advanced Research in Computer Engineering &amp; Technology (IJARCET)</w:t>
      </w:r>
      <w:r w:rsidRPr="00D71AA4">
        <w:rPr>
          <w:shd w:val="clear" w:color="auto" w:fill="FFFFFF"/>
          <w:lang w:val="en-US"/>
        </w:rPr>
        <w:t>, v. 2, n. 2, p. pp: 387-389, 2013.</w:t>
      </w:r>
    </w:p>
    <w:p w14:paraId="6FB4FBCE" w14:textId="77777777" w:rsidR="001707AE" w:rsidRPr="001707AE" w:rsidRDefault="001707AE" w:rsidP="006F0CE5">
      <w:pPr>
        <w:spacing w:line="360" w:lineRule="auto"/>
        <w:ind w:left="709"/>
        <w:jc w:val="both"/>
      </w:pPr>
    </w:p>
    <w:p w14:paraId="0D2D129D" w14:textId="57B39EAF" w:rsidR="001707AE" w:rsidRPr="001707AE" w:rsidRDefault="001707AE" w:rsidP="006F0CE5">
      <w:pPr>
        <w:spacing w:line="360" w:lineRule="auto"/>
        <w:ind w:left="709"/>
        <w:jc w:val="both"/>
      </w:pPr>
      <w:r w:rsidRPr="001707AE">
        <w:t>VERMA, Abhishek; ARORA, Suket; VERMA, Preeti. OCR-OPTICAL CHARACTER RECOGNITION. In: </w:t>
      </w:r>
      <w:r w:rsidRPr="001707AE">
        <w:rPr>
          <w:b/>
        </w:rPr>
        <w:t>7th International Conference on Recent Innovations in Science, Engineering and Management</w:t>
      </w:r>
      <w:r w:rsidRPr="001707AE">
        <w:t>. 2016.</w:t>
      </w:r>
    </w:p>
    <w:p w14:paraId="326B2F6E" w14:textId="77777777" w:rsidR="00030F07" w:rsidRDefault="00030F07" w:rsidP="004B55F7">
      <w:pPr>
        <w:spacing w:line="360" w:lineRule="auto"/>
        <w:jc w:val="both"/>
        <w:rPr>
          <w:lang w:val="en-US"/>
        </w:rPr>
      </w:pPr>
    </w:p>
    <w:p w14:paraId="4DF82109" w14:textId="738C54E9" w:rsidR="00F45514" w:rsidRPr="00F45514" w:rsidRDefault="00F45514" w:rsidP="00F45514">
      <w:pPr>
        <w:spacing w:line="360" w:lineRule="auto"/>
        <w:ind w:left="708"/>
        <w:jc w:val="both"/>
        <w:rPr>
          <w:shd w:val="clear" w:color="auto" w:fill="FFFFFF"/>
          <w:lang w:val="en-US"/>
        </w:rPr>
      </w:pPr>
      <w:r w:rsidRPr="00F45514">
        <w:rPr>
          <w:shd w:val="clear" w:color="auto" w:fill="FFFFFF"/>
          <w:lang w:val="en-US"/>
        </w:rPr>
        <w:t>WHITE, D. Heather; ROBERTSON, Lorayne. Implementing assistive technologies: A study on co-learning in the Canadian elementary school context. </w:t>
      </w:r>
      <w:r w:rsidRPr="00F45514">
        <w:rPr>
          <w:b/>
          <w:shd w:val="clear" w:color="auto" w:fill="FFFFFF"/>
          <w:lang w:val="en-US"/>
        </w:rPr>
        <w:t>Computers in Human Behavior</w:t>
      </w:r>
      <w:r w:rsidRPr="00F45514">
        <w:rPr>
          <w:shd w:val="clear" w:color="auto" w:fill="FFFFFF"/>
          <w:lang w:val="en-US"/>
        </w:rPr>
        <w:t>, v. 51, p. 1268-1275, 2015.</w:t>
      </w:r>
    </w:p>
    <w:p w14:paraId="69A27118" w14:textId="77777777" w:rsidR="00F45514" w:rsidRPr="00D71AA4" w:rsidRDefault="00F45514" w:rsidP="004B55F7">
      <w:pPr>
        <w:spacing w:line="360" w:lineRule="auto"/>
        <w:jc w:val="both"/>
        <w:rPr>
          <w:lang w:val="en-US"/>
        </w:rPr>
      </w:pPr>
    </w:p>
    <w:p w14:paraId="55074EA6" w14:textId="77777777" w:rsidR="006F0CE5" w:rsidRDefault="006F0CE5" w:rsidP="006F0CE5">
      <w:pPr>
        <w:spacing w:line="360" w:lineRule="auto"/>
        <w:ind w:left="709"/>
        <w:jc w:val="both"/>
      </w:pPr>
      <w:r w:rsidRPr="00D71AA4">
        <w:rPr>
          <w:lang w:val="en-US"/>
        </w:rPr>
        <w:t xml:space="preserve">WOLF, Christian; JOLION, J.-M. Extraction and recognition of artificial text in multimedia documents. </w:t>
      </w:r>
      <w:r w:rsidRPr="00D65166">
        <w:t>Pattern Analysis &amp; Applications, v. 6, n. 4, p. 309-326, 2004.</w:t>
      </w:r>
    </w:p>
    <w:p w14:paraId="14611F48" w14:textId="77777777" w:rsidR="00A04446" w:rsidRDefault="00A04446" w:rsidP="006F0CE5">
      <w:pPr>
        <w:spacing w:line="360" w:lineRule="auto"/>
        <w:ind w:left="709"/>
        <w:jc w:val="both"/>
      </w:pPr>
    </w:p>
    <w:p w14:paraId="6CF9D2FD" w14:textId="77777777" w:rsidR="00A04446" w:rsidRPr="00D65166" w:rsidRDefault="00A04446" w:rsidP="00A04446">
      <w:pPr>
        <w:spacing w:line="360" w:lineRule="auto"/>
        <w:ind w:left="709"/>
        <w:jc w:val="both"/>
      </w:pPr>
      <w:r w:rsidRPr="00A04446">
        <w:t>YANAGUYA, G. A. Aplicação de Tradução OCR Multiplataforma via Web Services, 2015.</w:t>
      </w:r>
    </w:p>
    <w:p w14:paraId="472018D7" w14:textId="77777777" w:rsidR="00A04446" w:rsidRPr="00D65166" w:rsidRDefault="00A04446" w:rsidP="006F0CE5">
      <w:pPr>
        <w:spacing w:line="360" w:lineRule="auto"/>
        <w:ind w:left="709"/>
        <w:jc w:val="both"/>
      </w:pPr>
    </w:p>
    <w:p w14:paraId="3565BD5C" w14:textId="77777777" w:rsidR="009D0C9E" w:rsidRDefault="009D0C9E" w:rsidP="009D0C9E">
      <w:pPr>
        <w:spacing w:line="360" w:lineRule="auto"/>
        <w:ind w:left="709"/>
        <w:jc w:val="both"/>
        <w:rPr>
          <w:shd w:val="clear" w:color="auto" w:fill="FFFFFF"/>
        </w:rPr>
      </w:pPr>
    </w:p>
    <w:p w14:paraId="14696FAF" w14:textId="77777777" w:rsidR="00C20D2C" w:rsidRDefault="00C20D2C" w:rsidP="009D0C9E">
      <w:pPr>
        <w:spacing w:line="360" w:lineRule="auto"/>
        <w:ind w:left="709"/>
        <w:jc w:val="both"/>
        <w:rPr>
          <w:highlight w:val="yellow"/>
          <w:shd w:val="clear" w:color="auto" w:fill="FFFFFF"/>
        </w:rPr>
      </w:pPr>
    </w:p>
    <w:p w14:paraId="2BEE58ED" w14:textId="77777777" w:rsidR="00C20D2C" w:rsidRDefault="00C20D2C" w:rsidP="009D0C9E">
      <w:pPr>
        <w:spacing w:line="360" w:lineRule="auto"/>
        <w:ind w:left="709"/>
        <w:jc w:val="both"/>
        <w:rPr>
          <w:highlight w:val="yellow"/>
          <w:shd w:val="clear" w:color="auto" w:fill="FFFFFF"/>
        </w:rPr>
      </w:pPr>
    </w:p>
    <w:p w14:paraId="7030483F" w14:textId="77777777" w:rsidR="006F0CE5" w:rsidRPr="009D0C9E" w:rsidRDefault="006F0CE5" w:rsidP="00BE7843">
      <w:pPr>
        <w:spacing w:line="360" w:lineRule="auto"/>
        <w:jc w:val="both"/>
        <w:rPr>
          <w:highlight w:val="yellow"/>
        </w:rPr>
      </w:pPr>
    </w:p>
    <w:p w14:paraId="07509B44" w14:textId="77777777" w:rsidR="00397405" w:rsidRPr="00397405" w:rsidRDefault="00397405" w:rsidP="0097379C"/>
    <w:sectPr w:rsidR="00397405" w:rsidRPr="00397405" w:rsidSect="001A03FF">
      <w:headerReference w:type="even" r:id="rId22"/>
      <w:headerReference w:type="default" r:id="rId23"/>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52213" w14:textId="77777777" w:rsidR="00CF4B28" w:rsidRDefault="00CF4B28">
      <w:r>
        <w:separator/>
      </w:r>
    </w:p>
  </w:endnote>
  <w:endnote w:type="continuationSeparator" w:id="0">
    <w:p w14:paraId="49A7F6A9" w14:textId="77777777" w:rsidR="00CF4B28" w:rsidRDefault="00CF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3F134" w14:textId="77777777" w:rsidR="00CF4B28" w:rsidRDefault="00CF4B28">
      <w:r>
        <w:separator/>
      </w:r>
    </w:p>
  </w:footnote>
  <w:footnote w:type="continuationSeparator" w:id="0">
    <w:p w14:paraId="13AFBF82" w14:textId="77777777" w:rsidR="00CF4B28" w:rsidRDefault="00CF4B28">
      <w:r>
        <w:continuationSeparator/>
      </w:r>
    </w:p>
  </w:footnote>
  <w:footnote w:id="1">
    <w:p w14:paraId="593BF37D" w14:textId="1BC1AA75" w:rsidR="00F913E5" w:rsidRDefault="00F913E5" w:rsidP="00262254">
      <w:pPr>
        <w:pStyle w:val="Textodenotaderodap"/>
      </w:pPr>
      <w:r>
        <w:rPr>
          <w:rStyle w:val="Refdenotaderodap"/>
        </w:rPr>
        <w:footnoteRef/>
      </w:r>
      <w:r>
        <w:t xml:space="preserve"> </w:t>
      </w:r>
      <w:r w:rsidRPr="001500BC">
        <w:rPr>
          <w:color w:val="000000"/>
        </w:rPr>
        <w:t xml:space="preserve">OCR (Optical Character Recognition) é uma tecnologia </w:t>
      </w:r>
      <w:r>
        <w:rPr>
          <w:color w:val="000000"/>
        </w:rPr>
        <w:t xml:space="preserve">utilizada para </w:t>
      </w:r>
      <w:r w:rsidRPr="001500BC">
        <w:rPr>
          <w:color w:val="000000"/>
        </w:rPr>
        <w:t>detecção</w:t>
      </w:r>
      <w:r>
        <w:rPr>
          <w:color w:val="000000"/>
        </w:rPr>
        <w:t xml:space="preserve"> e extração de caracteres</w:t>
      </w:r>
      <w:r w:rsidRPr="001500BC">
        <w:rPr>
          <w:color w:val="000000"/>
        </w:rPr>
        <w:t xml:space="preserve"> a partir de um arquivo de imagem</w:t>
      </w:r>
      <w:r>
        <w:rPr>
          <w:color w:val="000000"/>
        </w:rPr>
        <w:t xml:space="preserve"> (</w:t>
      </w:r>
      <w:r w:rsidR="001707AE" w:rsidRPr="001707AE">
        <w:rPr>
          <w:color w:val="000000"/>
        </w:rPr>
        <w:t>VERMA</w:t>
      </w:r>
      <w:r w:rsidR="001707AE">
        <w:rPr>
          <w:color w:val="000000"/>
        </w:rPr>
        <w:t xml:space="preserve">, </w:t>
      </w:r>
      <w:r w:rsidR="001707AE" w:rsidRPr="001707AE">
        <w:rPr>
          <w:color w:val="000000"/>
        </w:rPr>
        <w:t>2016</w:t>
      </w:r>
      <w:r>
        <w:rPr>
          <w:color w:val="000000"/>
        </w:rPr>
        <w:t>)</w:t>
      </w:r>
    </w:p>
  </w:footnote>
  <w:footnote w:id="2">
    <w:p w14:paraId="2A06F339" w14:textId="77777777" w:rsidR="00F913E5" w:rsidRDefault="00F913E5">
      <w:pPr>
        <w:pStyle w:val="Textodenotaderodap"/>
      </w:pPr>
      <w:r>
        <w:rPr>
          <w:rStyle w:val="Refdenotaderodap"/>
        </w:rPr>
        <w:footnoteRef/>
      </w:r>
      <w:r>
        <w:t xml:space="preserve"> Tesseract OCR </w:t>
      </w:r>
      <w:r>
        <w:rPr>
          <w:color w:val="000000"/>
        </w:rPr>
        <w:t xml:space="preserve">ou Tesseract Engine é um </w:t>
      </w:r>
      <w:r>
        <w:rPr>
          <w:i/>
          <w:iCs/>
          <w:color w:val="000000"/>
        </w:rPr>
        <w:t xml:space="preserve">software </w:t>
      </w:r>
      <w:r>
        <w:rPr>
          <w:color w:val="000000"/>
        </w:rPr>
        <w:t xml:space="preserve">de reconhecimento óptico de caracteres </w:t>
      </w:r>
      <w:r w:rsidRPr="00D33E54">
        <w:rPr>
          <w:i/>
          <w:color w:val="000000"/>
        </w:rPr>
        <w:t>open-source</w:t>
      </w:r>
      <w:r>
        <w:rPr>
          <w:color w:val="000000"/>
        </w:rPr>
        <w:t xml:space="preserve"> com distribuição gratuita desenvolvido pela Hewlett Packard e mantido pela Google.</w:t>
      </w:r>
    </w:p>
  </w:footnote>
  <w:footnote w:id="3">
    <w:p w14:paraId="228DF97E" w14:textId="64583076" w:rsidR="00F913E5" w:rsidRPr="00B70952" w:rsidRDefault="00F913E5">
      <w:pPr>
        <w:pStyle w:val="Textodenotaderodap"/>
      </w:pPr>
      <w:r>
        <w:rPr>
          <w:rStyle w:val="Refdenotaderodap"/>
        </w:rPr>
        <w:footnoteRef/>
      </w:r>
      <w:r>
        <w:t xml:space="preserve"> </w:t>
      </w:r>
      <w:r w:rsidRPr="00B70952">
        <w:rPr>
          <w:i/>
        </w:rPr>
        <w:t>Parsing</w:t>
      </w:r>
      <w:r>
        <w:rPr>
          <w:i/>
        </w:rPr>
        <w:t xml:space="preserve"> </w:t>
      </w:r>
      <w:r>
        <w:t xml:space="preserve">semântico e </w:t>
      </w:r>
      <w:r w:rsidRPr="00B70952">
        <w:rPr>
          <w:i/>
        </w:rPr>
        <w:t>parsing</w:t>
      </w:r>
      <w:r>
        <w:t xml:space="preserve"> gramatical são processos nos quais uma sentença é analisada afim de determinar a sua estrutura no ponto de vista gramatical e semântico.</w:t>
      </w:r>
    </w:p>
  </w:footnote>
  <w:footnote w:id="4">
    <w:p w14:paraId="67AD8D6C" w14:textId="77777777" w:rsidR="00F913E5" w:rsidRDefault="00F913E5">
      <w:pPr>
        <w:pStyle w:val="Textodenotaderodap"/>
      </w:pPr>
      <w:r>
        <w:rPr>
          <w:rStyle w:val="Refdenotaderodap"/>
        </w:rPr>
        <w:footnoteRef/>
      </w:r>
      <w:r>
        <w:t xml:space="preserve"> API (</w:t>
      </w:r>
      <w:r w:rsidRPr="00A04446">
        <w:t>Application Programming Interface</w:t>
      </w:r>
      <w:r>
        <w:t>) é definido como o conjunto de padrões estabelecidos por um software afim de permitir sua utilização por outros softwares ou sistemas computacionais.</w:t>
      </w:r>
    </w:p>
  </w:footnote>
  <w:footnote w:id="5">
    <w:p w14:paraId="08175F86" w14:textId="77777777" w:rsidR="00F913E5" w:rsidRDefault="00F913E5">
      <w:pPr>
        <w:pStyle w:val="Textodenotaderodap"/>
      </w:pPr>
      <w:r>
        <w:rPr>
          <w:rStyle w:val="Refdenotaderodap"/>
        </w:rPr>
        <w:footnoteRef/>
      </w:r>
      <w:r>
        <w:t xml:space="preserve"> Binarização de Otsu ou simplesmente Método de Otsu, é um algoritmo que permite a </w:t>
      </w:r>
      <w:r w:rsidRPr="0015554C">
        <w:t>limiarização automática de uma imagem</w:t>
      </w:r>
      <w:r>
        <w:t>, ou seja, a conversão de uma imagem qualquer em uma imagem em preto e branco, afim de separar objetos em evidência de um fundo em comum (</w:t>
      </w:r>
      <w:r>
        <w:rPr>
          <w:shd w:val="clear" w:color="auto" w:fill="FFFFFF"/>
        </w:rPr>
        <w:t xml:space="preserve">OTSU, </w:t>
      </w:r>
      <w:r w:rsidRPr="008D4443">
        <w:rPr>
          <w:shd w:val="clear" w:color="auto" w:fill="FFFFFF"/>
        </w:rPr>
        <w:t>1979</w:t>
      </w:r>
      <w:r>
        <w:t>).</w:t>
      </w:r>
    </w:p>
  </w:footnote>
  <w:footnote w:id="6">
    <w:p w14:paraId="03B851C1" w14:textId="77777777" w:rsidR="00F913E5" w:rsidRDefault="00F913E5">
      <w:pPr>
        <w:pStyle w:val="Textodenotaderodap"/>
      </w:pPr>
      <w:r>
        <w:rPr>
          <w:rStyle w:val="Refdenotaderodap"/>
        </w:rPr>
        <w:footnoteRef/>
      </w:r>
      <w:r>
        <w:t xml:space="preserve"> OpenCV (Open Source Computer Vision Library) é uma biblioteca multiplataforma, gratuita para uso acadêmico e comercial, para o desenvolvimento de softwares na área de Visão Computacional.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A0ED9" w14:textId="77777777" w:rsidR="00F913E5" w:rsidRDefault="00F913E5"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D89378" w14:textId="77777777" w:rsidR="00F913E5" w:rsidRDefault="00F913E5"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0E4BA" w14:textId="58A5CBC5" w:rsidR="00F913E5" w:rsidRDefault="00F913E5"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021D">
      <w:rPr>
        <w:rStyle w:val="Nmerodepgina"/>
        <w:noProof/>
      </w:rPr>
      <w:t>20</w:t>
    </w:r>
    <w:r>
      <w:rPr>
        <w:rStyle w:val="Nmerodepgina"/>
      </w:rPr>
      <w:fldChar w:fldCharType="end"/>
    </w:r>
  </w:p>
  <w:p w14:paraId="6F637A13" w14:textId="77777777" w:rsidR="00F913E5" w:rsidRDefault="00F913E5"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40AC"/>
    <w:multiLevelType w:val="hybridMultilevel"/>
    <w:tmpl w:val="B93E01AA"/>
    <w:lvl w:ilvl="0" w:tplc="D9A421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244934A2"/>
    <w:multiLevelType w:val="hybridMultilevel"/>
    <w:tmpl w:val="D2C689EE"/>
    <w:lvl w:ilvl="0" w:tplc="AFC4965C">
      <w:start w:val="6"/>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B07FE3"/>
    <w:multiLevelType w:val="multilevel"/>
    <w:tmpl w:val="E370D87A"/>
    <w:lvl w:ilvl="0">
      <w:start w:val="6"/>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6E9759A0"/>
    <w:multiLevelType w:val="hybridMultilevel"/>
    <w:tmpl w:val="278ED072"/>
    <w:lvl w:ilvl="0" w:tplc="248EA538">
      <w:start w:val="1"/>
      <w:numFmt w:val="decimal"/>
      <w:lvlText w:val="%1."/>
      <w:lvlJc w:val="left"/>
      <w:pPr>
        <w:ind w:left="1776" w:hanging="360"/>
      </w:pPr>
      <w:rPr>
        <w:rFonts w:ascii="Times New Roman" w:hAnsi="Times New Roman" w:cs="Times New Roman" w:hint="default"/>
        <w:sz w:val="20"/>
        <w:szCs w:val="20"/>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5"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vo Aurélio Prieto">
    <w15:presenceInfo w15:providerId="Windows Live" w15:userId="361cf12c3255c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059E"/>
    <w:rsid w:val="00001DF3"/>
    <w:rsid w:val="000045F6"/>
    <w:rsid w:val="000075C1"/>
    <w:rsid w:val="00012285"/>
    <w:rsid w:val="000139B2"/>
    <w:rsid w:val="00014643"/>
    <w:rsid w:val="00021A41"/>
    <w:rsid w:val="0002217F"/>
    <w:rsid w:val="00025C8F"/>
    <w:rsid w:val="0003071C"/>
    <w:rsid w:val="00030F07"/>
    <w:rsid w:val="000334CE"/>
    <w:rsid w:val="0003378A"/>
    <w:rsid w:val="000337D4"/>
    <w:rsid w:val="00033F97"/>
    <w:rsid w:val="00035B29"/>
    <w:rsid w:val="00037B69"/>
    <w:rsid w:val="000400F9"/>
    <w:rsid w:val="00041636"/>
    <w:rsid w:val="00042179"/>
    <w:rsid w:val="000502DA"/>
    <w:rsid w:val="00055139"/>
    <w:rsid w:val="000606C9"/>
    <w:rsid w:val="0006199F"/>
    <w:rsid w:val="0006387A"/>
    <w:rsid w:val="00064CDA"/>
    <w:rsid w:val="00065584"/>
    <w:rsid w:val="0006672F"/>
    <w:rsid w:val="0006762D"/>
    <w:rsid w:val="00070A8A"/>
    <w:rsid w:val="00073F6F"/>
    <w:rsid w:val="00083181"/>
    <w:rsid w:val="00083EF6"/>
    <w:rsid w:val="000861F4"/>
    <w:rsid w:val="0009129A"/>
    <w:rsid w:val="000940F9"/>
    <w:rsid w:val="00096AF1"/>
    <w:rsid w:val="000A0BC7"/>
    <w:rsid w:val="000A3C94"/>
    <w:rsid w:val="000A745B"/>
    <w:rsid w:val="000B24C3"/>
    <w:rsid w:val="000B3E48"/>
    <w:rsid w:val="000C038B"/>
    <w:rsid w:val="000C1AC9"/>
    <w:rsid w:val="000D1B51"/>
    <w:rsid w:val="000D2404"/>
    <w:rsid w:val="000D310B"/>
    <w:rsid w:val="000D3B7E"/>
    <w:rsid w:val="000D54A7"/>
    <w:rsid w:val="000E6207"/>
    <w:rsid w:val="000E79DA"/>
    <w:rsid w:val="000F0CDD"/>
    <w:rsid w:val="000F4355"/>
    <w:rsid w:val="000F606A"/>
    <w:rsid w:val="000F60A7"/>
    <w:rsid w:val="0010200F"/>
    <w:rsid w:val="0010340F"/>
    <w:rsid w:val="00110A00"/>
    <w:rsid w:val="00110C2C"/>
    <w:rsid w:val="00113567"/>
    <w:rsid w:val="00121085"/>
    <w:rsid w:val="001235E8"/>
    <w:rsid w:val="00123693"/>
    <w:rsid w:val="00127206"/>
    <w:rsid w:val="0013054B"/>
    <w:rsid w:val="00133920"/>
    <w:rsid w:val="00133E80"/>
    <w:rsid w:val="00133EC1"/>
    <w:rsid w:val="00133FA9"/>
    <w:rsid w:val="0013683D"/>
    <w:rsid w:val="0013773D"/>
    <w:rsid w:val="00141468"/>
    <w:rsid w:val="001415AB"/>
    <w:rsid w:val="00141A16"/>
    <w:rsid w:val="00141DCE"/>
    <w:rsid w:val="00147C77"/>
    <w:rsid w:val="001500BC"/>
    <w:rsid w:val="00151373"/>
    <w:rsid w:val="00153CA5"/>
    <w:rsid w:val="00154697"/>
    <w:rsid w:val="00154E07"/>
    <w:rsid w:val="0015554C"/>
    <w:rsid w:val="00155858"/>
    <w:rsid w:val="00155996"/>
    <w:rsid w:val="0015780B"/>
    <w:rsid w:val="00163697"/>
    <w:rsid w:val="00164526"/>
    <w:rsid w:val="00164CE3"/>
    <w:rsid w:val="001707AE"/>
    <w:rsid w:val="00173B9A"/>
    <w:rsid w:val="0017633E"/>
    <w:rsid w:val="001842DE"/>
    <w:rsid w:val="00186EC7"/>
    <w:rsid w:val="00194B3A"/>
    <w:rsid w:val="001958FA"/>
    <w:rsid w:val="00197844"/>
    <w:rsid w:val="001A03FF"/>
    <w:rsid w:val="001A07CC"/>
    <w:rsid w:val="001A4E0F"/>
    <w:rsid w:val="001A5505"/>
    <w:rsid w:val="001A6ACE"/>
    <w:rsid w:val="001B2140"/>
    <w:rsid w:val="001B24B3"/>
    <w:rsid w:val="001B2540"/>
    <w:rsid w:val="001B3013"/>
    <w:rsid w:val="001B3102"/>
    <w:rsid w:val="001B6C48"/>
    <w:rsid w:val="001C06A4"/>
    <w:rsid w:val="001C091B"/>
    <w:rsid w:val="001C2CD2"/>
    <w:rsid w:val="001C6B2C"/>
    <w:rsid w:val="001C7BF0"/>
    <w:rsid w:val="001D1078"/>
    <w:rsid w:val="001D1B09"/>
    <w:rsid w:val="001E0455"/>
    <w:rsid w:val="001E1A7E"/>
    <w:rsid w:val="001E250B"/>
    <w:rsid w:val="001E4F03"/>
    <w:rsid w:val="001F2D5D"/>
    <w:rsid w:val="001F421D"/>
    <w:rsid w:val="001F56A7"/>
    <w:rsid w:val="00200AAF"/>
    <w:rsid w:val="00201602"/>
    <w:rsid w:val="002058C9"/>
    <w:rsid w:val="002101E9"/>
    <w:rsid w:val="00211038"/>
    <w:rsid w:val="0021154D"/>
    <w:rsid w:val="002121FA"/>
    <w:rsid w:val="00213A66"/>
    <w:rsid w:val="00221151"/>
    <w:rsid w:val="002265B8"/>
    <w:rsid w:val="00226A28"/>
    <w:rsid w:val="0023381A"/>
    <w:rsid w:val="00234CAE"/>
    <w:rsid w:val="00234D45"/>
    <w:rsid w:val="002362E4"/>
    <w:rsid w:val="0023779E"/>
    <w:rsid w:val="00241D93"/>
    <w:rsid w:val="00244B7B"/>
    <w:rsid w:val="00245F97"/>
    <w:rsid w:val="00246792"/>
    <w:rsid w:val="002515A1"/>
    <w:rsid w:val="002548FF"/>
    <w:rsid w:val="002565FC"/>
    <w:rsid w:val="00260E9E"/>
    <w:rsid w:val="00262254"/>
    <w:rsid w:val="00263B76"/>
    <w:rsid w:val="0026537A"/>
    <w:rsid w:val="00266D9C"/>
    <w:rsid w:val="00270822"/>
    <w:rsid w:val="00270A73"/>
    <w:rsid w:val="002733C7"/>
    <w:rsid w:val="00273AD8"/>
    <w:rsid w:val="00273D26"/>
    <w:rsid w:val="002762EF"/>
    <w:rsid w:val="00276AC9"/>
    <w:rsid w:val="00277991"/>
    <w:rsid w:val="00277A34"/>
    <w:rsid w:val="002828E8"/>
    <w:rsid w:val="00282C08"/>
    <w:rsid w:val="00287181"/>
    <w:rsid w:val="0029066A"/>
    <w:rsid w:val="00291B99"/>
    <w:rsid w:val="00296BE2"/>
    <w:rsid w:val="002A03E1"/>
    <w:rsid w:val="002A13D2"/>
    <w:rsid w:val="002B0489"/>
    <w:rsid w:val="002B0561"/>
    <w:rsid w:val="002B1876"/>
    <w:rsid w:val="002B1F81"/>
    <w:rsid w:val="002B3C4C"/>
    <w:rsid w:val="002B66BD"/>
    <w:rsid w:val="002B757E"/>
    <w:rsid w:val="002C3241"/>
    <w:rsid w:val="002C3657"/>
    <w:rsid w:val="002D0941"/>
    <w:rsid w:val="002D39A8"/>
    <w:rsid w:val="002D4412"/>
    <w:rsid w:val="002D6076"/>
    <w:rsid w:val="002E3029"/>
    <w:rsid w:val="002E456A"/>
    <w:rsid w:val="002E734E"/>
    <w:rsid w:val="002E7725"/>
    <w:rsid w:val="003016C7"/>
    <w:rsid w:val="0030195C"/>
    <w:rsid w:val="003021A9"/>
    <w:rsid w:val="00307798"/>
    <w:rsid w:val="003114B3"/>
    <w:rsid w:val="0031591F"/>
    <w:rsid w:val="00315D25"/>
    <w:rsid w:val="00316710"/>
    <w:rsid w:val="00320229"/>
    <w:rsid w:val="003272BA"/>
    <w:rsid w:val="003277E9"/>
    <w:rsid w:val="003400DE"/>
    <w:rsid w:val="003454D0"/>
    <w:rsid w:val="00346A28"/>
    <w:rsid w:val="00346DD1"/>
    <w:rsid w:val="00347A19"/>
    <w:rsid w:val="003523EA"/>
    <w:rsid w:val="00360C8A"/>
    <w:rsid w:val="00361896"/>
    <w:rsid w:val="00363173"/>
    <w:rsid w:val="00365BDA"/>
    <w:rsid w:val="003760F8"/>
    <w:rsid w:val="003877AC"/>
    <w:rsid w:val="00387C97"/>
    <w:rsid w:val="0039071C"/>
    <w:rsid w:val="00392562"/>
    <w:rsid w:val="00396E0E"/>
    <w:rsid w:val="00397405"/>
    <w:rsid w:val="003A04C6"/>
    <w:rsid w:val="003A1237"/>
    <w:rsid w:val="003A28F6"/>
    <w:rsid w:val="003A53BC"/>
    <w:rsid w:val="003A6A75"/>
    <w:rsid w:val="003B3EEA"/>
    <w:rsid w:val="003B5523"/>
    <w:rsid w:val="003B7CBF"/>
    <w:rsid w:val="003B7DFF"/>
    <w:rsid w:val="003C2E6B"/>
    <w:rsid w:val="003C4407"/>
    <w:rsid w:val="003C4E5B"/>
    <w:rsid w:val="003C7208"/>
    <w:rsid w:val="003D0F16"/>
    <w:rsid w:val="003D15A0"/>
    <w:rsid w:val="003E120B"/>
    <w:rsid w:val="003E19DF"/>
    <w:rsid w:val="003E4247"/>
    <w:rsid w:val="003E4CE4"/>
    <w:rsid w:val="003E4D39"/>
    <w:rsid w:val="003F736D"/>
    <w:rsid w:val="003F739C"/>
    <w:rsid w:val="0040021D"/>
    <w:rsid w:val="00403A47"/>
    <w:rsid w:val="004100F5"/>
    <w:rsid w:val="004107D7"/>
    <w:rsid w:val="00410EEE"/>
    <w:rsid w:val="0041158B"/>
    <w:rsid w:val="00411DFC"/>
    <w:rsid w:val="00413164"/>
    <w:rsid w:val="00417B0D"/>
    <w:rsid w:val="00420ABC"/>
    <w:rsid w:val="004215BD"/>
    <w:rsid w:val="00422780"/>
    <w:rsid w:val="004255E8"/>
    <w:rsid w:val="004258D3"/>
    <w:rsid w:val="004276E6"/>
    <w:rsid w:val="00434D86"/>
    <w:rsid w:val="00435CB2"/>
    <w:rsid w:val="004365FC"/>
    <w:rsid w:val="00436B40"/>
    <w:rsid w:val="00437209"/>
    <w:rsid w:val="00440640"/>
    <w:rsid w:val="004413F9"/>
    <w:rsid w:val="00443B45"/>
    <w:rsid w:val="00443E2A"/>
    <w:rsid w:val="00444DCB"/>
    <w:rsid w:val="0044793E"/>
    <w:rsid w:val="00465FC8"/>
    <w:rsid w:val="00471CD7"/>
    <w:rsid w:val="00472A1E"/>
    <w:rsid w:val="00475B21"/>
    <w:rsid w:val="00477A43"/>
    <w:rsid w:val="00480563"/>
    <w:rsid w:val="00481D4F"/>
    <w:rsid w:val="004836E5"/>
    <w:rsid w:val="00483EAB"/>
    <w:rsid w:val="004842FC"/>
    <w:rsid w:val="004A0337"/>
    <w:rsid w:val="004A190C"/>
    <w:rsid w:val="004A3A13"/>
    <w:rsid w:val="004A46DC"/>
    <w:rsid w:val="004A698C"/>
    <w:rsid w:val="004B0879"/>
    <w:rsid w:val="004B1C9A"/>
    <w:rsid w:val="004B3A18"/>
    <w:rsid w:val="004B50A7"/>
    <w:rsid w:val="004B55F7"/>
    <w:rsid w:val="004B7BD0"/>
    <w:rsid w:val="004C2821"/>
    <w:rsid w:val="004C4C21"/>
    <w:rsid w:val="004C6E22"/>
    <w:rsid w:val="004C7E05"/>
    <w:rsid w:val="004C7F0D"/>
    <w:rsid w:val="004D6E05"/>
    <w:rsid w:val="004E42AB"/>
    <w:rsid w:val="004E46F7"/>
    <w:rsid w:val="004E6A59"/>
    <w:rsid w:val="004E7457"/>
    <w:rsid w:val="004F057C"/>
    <w:rsid w:val="004F1359"/>
    <w:rsid w:val="004F15A5"/>
    <w:rsid w:val="004F35C5"/>
    <w:rsid w:val="004F4C53"/>
    <w:rsid w:val="004F5E78"/>
    <w:rsid w:val="004F6983"/>
    <w:rsid w:val="004F73FF"/>
    <w:rsid w:val="005002C8"/>
    <w:rsid w:val="0050676F"/>
    <w:rsid w:val="00507465"/>
    <w:rsid w:val="005104D4"/>
    <w:rsid w:val="005110AC"/>
    <w:rsid w:val="00513E54"/>
    <w:rsid w:val="00516247"/>
    <w:rsid w:val="00517C38"/>
    <w:rsid w:val="00521782"/>
    <w:rsid w:val="005249DE"/>
    <w:rsid w:val="00530378"/>
    <w:rsid w:val="00533771"/>
    <w:rsid w:val="00533BF8"/>
    <w:rsid w:val="00535667"/>
    <w:rsid w:val="00535BFB"/>
    <w:rsid w:val="0053699C"/>
    <w:rsid w:val="00537A21"/>
    <w:rsid w:val="00540F86"/>
    <w:rsid w:val="005414C0"/>
    <w:rsid w:val="00544CA3"/>
    <w:rsid w:val="0054782C"/>
    <w:rsid w:val="00552485"/>
    <w:rsid w:val="005537CD"/>
    <w:rsid w:val="00554E6E"/>
    <w:rsid w:val="00556827"/>
    <w:rsid w:val="0055731E"/>
    <w:rsid w:val="0056088B"/>
    <w:rsid w:val="00563622"/>
    <w:rsid w:val="00567843"/>
    <w:rsid w:val="00581838"/>
    <w:rsid w:val="00582C8B"/>
    <w:rsid w:val="00582F1F"/>
    <w:rsid w:val="0058585A"/>
    <w:rsid w:val="005858DF"/>
    <w:rsid w:val="00590CFC"/>
    <w:rsid w:val="00595450"/>
    <w:rsid w:val="005A0A55"/>
    <w:rsid w:val="005A6139"/>
    <w:rsid w:val="005B03DE"/>
    <w:rsid w:val="005B18C8"/>
    <w:rsid w:val="005B37AB"/>
    <w:rsid w:val="005B4327"/>
    <w:rsid w:val="005C1B03"/>
    <w:rsid w:val="005C1D40"/>
    <w:rsid w:val="005C44B9"/>
    <w:rsid w:val="005E2123"/>
    <w:rsid w:val="005E4ECD"/>
    <w:rsid w:val="005E53B3"/>
    <w:rsid w:val="005F0DF5"/>
    <w:rsid w:val="005F1430"/>
    <w:rsid w:val="005F1A0A"/>
    <w:rsid w:val="005F3256"/>
    <w:rsid w:val="005F42D9"/>
    <w:rsid w:val="005F501B"/>
    <w:rsid w:val="005F5A36"/>
    <w:rsid w:val="005F7AD2"/>
    <w:rsid w:val="00600454"/>
    <w:rsid w:val="00603DEF"/>
    <w:rsid w:val="006124C0"/>
    <w:rsid w:val="00613F0C"/>
    <w:rsid w:val="006141AC"/>
    <w:rsid w:val="00615CC2"/>
    <w:rsid w:val="00616140"/>
    <w:rsid w:val="00616F7C"/>
    <w:rsid w:val="0061794E"/>
    <w:rsid w:val="00617B44"/>
    <w:rsid w:val="00620EE7"/>
    <w:rsid w:val="006236D7"/>
    <w:rsid w:val="0062669E"/>
    <w:rsid w:val="0062764C"/>
    <w:rsid w:val="006328AF"/>
    <w:rsid w:val="006353CC"/>
    <w:rsid w:val="00635714"/>
    <w:rsid w:val="006364EE"/>
    <w:rsid w:val="006423B7"/>
    <w:rsid w:val="0064254D"/>
    <w:rsid w:val="00642613"/>
    <w:rsid w:val="00647172"/>
    <w:rsid w:val="00652CBE"/>
    <w:rsid w:val="006545BA"/>
    <w:rsid w:val="00655289"/>
    <w:rsid w:val="00657848"/>
    <w:rsid w:val="006622D4"/>
    <w:rsid w:val="00663821"/>
    <w:rsid w:val="006676E3"/>
    <w:rsid w:val="00667D7F"/>
    <w:rsid w:val="00672108"/>
    <w:rsid w:val="006729ED"/>
    <w:rsid w:val="00674A01"/>
    <w:rsid w:val="0068382F"/>
    <w:rsid w:val="00695FB6"/>
    <w:rsid w:val="006A082C"/>
    <w:rsid w:val="006A3715"/>
    <w:rsid w:val="006A3923"/>
    <w:rsid w:val="006A4999"/>
    <w:rsid w:val="006A537A"/>
    <w:rsid w:val="006A6408"/>
    <w:rsid w:val="006B1455"/>
    <w:rsid w:val="006B16AB"/>
    <w:rsid w:val="006B1911"/>
    <w:rsid w:val="006C29FC"/>
    <w:rsid w:val="006C45B5"/>
    <w:rsid w:val="006C509F"/>
    <w:rsid w:val="006C613E"/>
    <w:rsid w:val="006C69ED"/>
    <w:rsid w:val="006D0F67"/>
    <w:rsid w:val="006D25AC"/>
    <w:rsid w:val="006E0B6D"/>
    <w:rsid w:val="006E213E"/>
    <w:rsid w:val="006E30ED"/>
    <w:rsid w:val="006E3525"/>
    <w:rsid w:val="006E43F3"/>
    <w:rsid w:val="006E6CB3"/>
    <w:rsid w:val="006F0CE5"/>
    <w:rsid w:val="006F2FA0"/>
    <w:rsid w:val="006F4C2E"/>
    <w:rsid w:val="006F6B33"/>
    <w:rsid w:val="006F76EB"/>
    <w:rsid w:val="00701343"/>
    <w:rsid w:val="00701B35"/>
    <w:rsid w:val="007029F8"/>
    <w:rsid w:val="00702F80"/>
    <w:rsid w:val="007043D1"/>
    <w:rsid w:val="00707775"/>
    <w:rsid w:val="007109D9"/>
    <w:rsid w:val="00715F14"/>
    <w:rsid w:val="00720138"/>
    <w:rsid w:val="00721080"/>
    <w:rsid w:val="0072146F"/>
    <w:rsid w:val="0072516E"/>
    <w:rsid w:val="00726307"/>
    <w:rsid w:val="007278D5"/>
    <w:rsid w:val="00734076"/>
    <w:rsid w:val="00737672"/>
    <w:rsid w:val="00740521"/>
    <w:rsid w:val="00744032"/>
    <w:rsid w:val="00752B4F"/>
    <w:rsid w:val="0075741F"/>
    <w:rsid w:val="00757638"/>
    <w:rsid w:val="00757DB4"/>
    <w:rsid w:val="007642E3"/>
    <w:rsid w:val="00770748"/>
    <w:rsid w:val="00770C59"/>
    <w:rsid w:val="00772A7E"/>
    <w:rsid w:val="00773894"/>
    <w:rsid w:val="0077584C"/>
    <w:rsid w:val="007775DE"/>
    <w:rsid w:val="0078007F"/>
    <w:rsid w:val="0078208B"/>
    <w:rsid w:val="0078547D"/>
    <w:rsid w:val="00786E8E"/>
    <w:rsid w:val="0079113A"/>
    <w:rsid w:val="00791FED"/>
    <w:rsid w:val="00792262"/>
    <w:rsid w:val="007966DD"/>
    <w:rsid w:val="007A074E"/>
    <w:rsid w:val="007A1E56"/>
    <w:rsid w:val="007A2412"/>
    <w:rsid w:val="007A4A79"/>
    <w:rsid w:val="007A59D4"/>
    <w:rsid w:val="007A7913"/>
    <w:rsid w:val="007C0A8B"/>
    <w:rsid w:val="007C7C5E"/>
    <w:rsid w:val="007D2A72"/>
    <w:rsid w:val="007D2F5E"/>
    <w:rsid w:val="007D34E7"/>
    <w:rsid w:val="007D3F56"/>
    <w:rsid w:val="007D60C8"/>
    <w:rsid w:val="007E031A"/>
    <w:rsid w:val="007E0F40"/>
    <w:rsid w:val="007E13EC"/>
    <w:rsid w:val="007E4C61"/>
    <w:rsid w:val="007E4FA8"/>
    <w:rsid w:val="007E61E3"/>
    <w:rsid w:val="007F2EC6"/>
    <w:rsid w:val="007F4646"/>
    <w:rsid w:val="007F4BF6"/>
    <w:rsid w:val="007F6E00"/>
    <w:rsid w:val="0080305D"/>
    <w:rsid w:val="0080698A"/>
    <w:rsid w:val="00811461"/>
    <w:rsid w:val="008122E0"/>
    <w:rsid w:val="0081337A"/>
    <w:rsid w:val="00814210"/>
    <w:rsid w:val="0081468C"/>
    <w:rsid w:val="00820093"/>
    <w:rsid w:val="0082066A"/>
    <w:rsid w:val="00820FF8"/>
    <w:rsid w:val="00821BE1"/>
    <w:rsid w:val="00822CCD"/>
    <w:rsid w:val="00824E52"/>
    <w:rsid w:val="0082565C"/>
    <w:rsid w:val="00826AEF"/>
    <w:rsid w:val="00833345"/>
    <w:rsid w:val="00835F43"/>
    <w:rsid w:val="00837771"/>
    <w:rsid w:val="00846481"/>
    <w:rsid w:val="00846810"/>
    <w:rsid w:val="00851C89"/>
    <w:rsid w:val="00854031"/>
    <w:rsid w:val="008540E0"/>
    <w:rsid w:val="00857640"/>
    <w:rsid w:val="00860B61"/>
    <w:rsid w:val="00861D5C"/>
    <w:rsid w:val="008630AD"/>
    <w:rsid w:val="008773F6"/>
    <w:rsid w:val="00882788"/>
    <w:rsid w:val="008830E2"/>
    <w:rsid w:val="00884922"/>
    <w:rsid w:val="00884E57"/>
    <w:rsid w:val="00887B23"/>
    <w:rsid w:val="00890536"/>
    <w:rsid w:val="00890FA9"/>
    <w:rsid w:val="00891315"/>
    <w:rsid w:val="00897423"/>
    <w:rsid w:val="008A0DBE"/>
    <w:rsid w:val="008A427B"/>
    <w:rsid w:val="008A675E"/>
    <w:rsid w:val="008B2839"/>
    <w:rsid w:val="008B4173"/>
    <w:rsid w:val="008C1BB9"/>
    <w:rsid w:val="008C34C1"/>
    <w:rsid w:val="008C49AA"/>
    <w:rsid w:val="008C6164"/>
    <w:rsid w:val="008C700C"/>
    <w:rsid w:val="008D4443"/>
    <w:rsid w:val="008D638C"/>
    <w:rsid w:val="008E04C1"/>
    <w:rsid w:val="008E2DBE"/>
    <w:rsid w:val="008E4D80"/>
    <w:rsid w:val="008F2309"/>
    <w:rsid w:val="008F3A26"/>
    <w:rsid w:val="008F4A0A"/>
    <w:rsid w:val="00900108"/>
    <w:rsid w:val="009017EA"/>
    <w:rsid w:val="00901A19"/>
    <w:rsid w:val="0090203B"/>
    <w:rsid w:val="009035BA"/>
    <w:rsid w:val="009042BF"/>
    <w:rsid w:val="009057A1"/>
    <w:rsid w:val="00920048"/>
    <w:rsid w:val="009208B4"/>
    <w:rsid w:val="00922AC0"/>
    <w:rsid w:val="00924227"/>
    <w:rsid w:val="00925B93"/>
    <w:rsid w:val="00934EB8"/>
    <w:rsid w:val="00935A7F"/>
    <w:rsid w:val="00941243"/>
    <w:rsid w:val="009422C1"/>
    <w:rsid w:val="0094357E"/>
    <w:rsid w:val="00946864"/>
    <w:rsid w:val="009474EA"/>
    <w:rsid w:val="00950768"/>
    <w:rsid w:val="00960D03"/>
    <w:rsid w:val="00964431"/>
    <w:rsid w:val="0097299C"/>
    <w:rsid w:val="0097334B"/>
    <w:rsid w:val="0097379C"/>
    <w:rsid w:val="00975545"/>
    <w:rsid w:val="00976E14"/>
    <w:rsid w:val="00977617"/>
    <w:rsid w:val="00977C4A"/>
    <w:rsid w:val="00984FDC"/>
    <w:rsid w:val="00987C7E"/>
    <w:rsid w:val="009922F7"/>
    <w:rsid w:val="009934B2"/>
    <w:rsid w:val="00995A70"/>
    <w:rsid w:val="00996166"/>
    <w:rsid w:val="00997B39"/>
    <w:rsid w:val="009A4490"/>
    <w:rsid w:val="009A534E"/>
    <w:rsid w:val="009A5A14"/>
    <w:rsid w:val="009A7B9A"/>
    <w:rsid w:val="009C1AA7"/>
    <w:rsid w:val="009C67EF"/>
    <w:rsid w:val="009D0C9E"/>
    <w:rsid w:val="009D1C1E"/>
    <w:rsid w:val="009D718A"/>
    <w:rsid w:val="009D7608"/>
    <w:rsid w:val="009E018D"/>
    <w:rsid w:val="009E0A8F"/>
    <w:rsid w:val="009E143B"/>
    <w:rsid w:val="009E40AB"/>
    <w:rsid w:val="009E68EA"/>
    <w:rsid w:val="009F0CFC"/>
    <w:rsid w:val="009F3F26"/>
    <w:rsid w:val="00A04446"/>
    <w:rsid w:val="00A1013A"/>
    <w:rsid w:val="00A22208"/>
    <w:rsid w:val="00A22ACC"/>
    <w:rsid w:val="00A23596"/>
    <w:rsid w:val="00A2409E"/>
    <w:rsid w:val="00A24376"/>
    <w:rsid w:val="00A264C2"/>
    <w:rsid w:val="00A34512"/>
    <w:rsid w:val="00A3493D"/>
    <w:rsid w:val="00A359AE"/>
    <w:rsid w:val="00A40F25"/>
    <w:rsid w:val="00A41FF0"/>
    <w:rsid w:val="00A45FF1"/>
    <w:rsid w:val="00A52934"/>
    <w:rsid w:val="00A6274A"/>
    <w:rsid w:val="00A632AC"/>
    <w:rsid w:val="00A65534"/>
    <w:rsid w:val="00A716A2"/>
    <w:rsid w:val="00A71A90"/>
    <w:rsid w:val="00A71EFC"/>
    <w:rsid w:val="00A731EF"/>
    <w:rsid w:val="00A74670"/>
    <w:rsid w:val="00A748BE"/>
    <w:rsid w:val="00A76F1D"/>
    <w:rsid w:val="00A8143B"/>
    <w:rsid w:val="00A822FD"/>
    <w:rsid w:val="00A82909"/>
    <w:rsid w:val="00A87673"/>
    <w:rsid w:val="00A90CA1"/>
    <w:rsid w:val="00A915D6"/>
    <w:rsid w:val="00AA05B8"/>
    <w:rsid w:val="00AA4C5C"/>
    <w:rsid w:val="00AA65D7"/>
    <w:rsid w:val="00AA786E"/>
    <w:rsid w:val="00AA7D68"/>
    <w:rsid w:val="00AB0157"/>
    <w:rsid w:val="00AB31B3"/>
    <w:rsid w:val="00AB4F3E"/>
    <w:rsid w:val="00AB4F93"/>
    <w:rsid w:val="00AB78F8"/>
    <w:rsid w:val="00AC0E75"/>
    <w:rsid w:val="00AC5AAA"/>
    <w:rsid w:val="00AD1DB8"/>
    <w:rsid w:val="00AD4D99"/>
    <w:rsid w:val="00AD6C9B"/>
    <w:rsid w:val="00AD7599"/>
    <w:rsid w:val="00AE0A51"/>
    <w:rsid w:val="00AE105C"/>
    <w:rsid w:val="00AE2672"/>
    <w:rsid w:val="00AE2707"/>
    <w:rsid w:val="00AE40C1"/>
    <w:rsid w:val="00AE6BCA"/>
    <w:rsid w:val="00AF010A"/>
    <w:rsid w:val="00AF1480"/>
    <w:rsid w:val="00AF45EB"/>
    <w:rsid w:val="00AF79E3"/>
    <w:rsid w:val="00AF7FC6"/>
    <w:rsid w:val="00B0027C"/>
    <w:rsid w:val="00B01C61"/>
    <w:rsid w:val="00B10055"/>
    <w:rsid w:val="00B13DCB"/>
    <w:rsid w:val="00B1409F"/>
    <w:rsid w:val="00B162D2"/>
    <w:rsid w:val="00B20D1E"/>
    <w:rsid w:val="00B211FF"/>
    <w:rsid w:val="00B22B08"/>
    <w:rsid w:val="00B24413"/>
    <w:rsid w:val="00B25D40"/>
    <w:rsid w:val="00B30F63"/>
    <w:rsid w:val="00B3175E"/>
    <w:rsid w:val="00B346C4"/>
    <w:rsid w:val="00B34920"/>
    <w:rsid w:val="00B35C43"/>
    <w:rsid w:val="00B42432"/>
    <w:rsid w:val="00B42E1D"/>
    <w:rsid w:val="00B4618F"/>
    <w:rsid w:val="00B4650F"/>
    <w:rsid w:val="00B469C4"/>
    <w:rsid w:val="00B47861"/>
    <w:rsid w:val="00B554D0"/>
    <w:rsid w:val="00B5615F"/>
    <w:rsid w:val="00B56E59"/>
    <w:rsid w:val="00B62C66"/>
    <w:rsid w:val="00B64C05"/>
    <w:rsid w:val="00B70559"/>
    <w:rsid w:val="00B70952"/>
    <w:rsid w:val="00B75108"/>
    <w:rsid w:val="00B7677A"/>
    <w:rsid w:val="00B77389"/>
    <w:rsid w:val="00B77455"/>
    <w:rsid w:val="00B77F8F"/>
    <w:rsid w:val="00B85695"/>
    <w:rsid w:val="00B87ABA"/>
    <w:rsid w:val="00B87E3E"/>
    <w:rsid w:val="00B87F67"/>
    <w:rsid w:val="00B92673"/>
    <w:rsid w:val="00B94AA4"/>
    <w:rsid w:val="00B96A1B"/>
    <w:rsid w:val="00BA02DF"/>
    <w:rsid w:val="00BA0DEA"/>
    <w:rsid w:val="00BA651F"/>
    <w:rsid w:val="00BB0A9A"/>
    <w:rsid w:val="00BB0DF1"/>
    <w:rsid w:val="00BB38B6"/>
    <w:rsid w:val="00BB5A87"/>
    <w:rsid w:val="00BC207F"/>
    <w:rsid w:val="00BC2C9F"/>
    <w:rsid w:val="00BC374B"/>
    <w:rsid w:val="00BC72E3"/>
    <w:rsid w:val="00BD0DA0"/>
    <w:rsid w:val="00BD5488"/>
    <w:rsid w:val="00BD5558"/>
    <w:rsid w:val="00BE22DE"/>
    <w:rsid w:val="00BE433A"/>
    <w:rsid w:val="00BE5336"/>
    <w:rsid w:val="00BE5C1C"/>
    <w:rsid w:val="00BE5EF6"/>
    <w:rsid w:val="00BE7843"/>
    <w:rsid w:val="00BF17B9"/>
    <w:rsid w:val="00BF3156"/>
    <w:rsid w:val="00BF38B1"/>
    <w:rsid w:val="00BF7A1D"/>
    <w:rsid w:val="00C015E3"/>
    <w:rsid w:val="00C04AAE"/>
    <w:rsid w:val="00C04EAB"/>
    <w:rsid w:val="00C10C69"/>
    <w:rsid w:val="00C10DF0"/>
    <w:rsid w:val="00C138A0"/>
    <w:rsid w:val="00C20D2C"/>
    <w:rsid w:val="00C23ED0"/>
    <w:rsid w:val="00C24887"/>
    <w:rsid w:val="00C24C51"/>
    <w:rsid w:val="00C270B3"/>
    <w:rsid w:val="00C30006"/>
    <w:rsid w:val="00C32343"/>
    <w:rsid w:val="00C3356C"/>
    <w:rsid w:val="00C33E60"/>
    <w:rsid w:val="00C37D9C"/>
    <w:rsid w:val="00C41C63"/>
    <w:rsid w:val="00C42C64"/>
    <w:rsid w:val="00C42DC5"/>
    <w:rsid w:val="00C476AC"/>
    <w:rsid w:val="00C47887"/>
    <w:rsid w:val="00C504CF"/>
    <w:rsid w:val="00C512DB"/>
    <w:rsid w:val="00C52A57"/>
    <w:rsid w:val="00C535F6"/>
    <w:rsid w:val="00C54FFC"/>
    <w:rsid w:val="00C551BD"/>
    <w:rsid w:val="00C56BF0"/>
    <w:rsid w:val="00C60526"/>
    <w:rsid w:val="00C60B0D"/>
    <w:rsid w:val="00C6184C"/>
    <w:rsid w:val="00C6492C"/>
    <w:rsid w:val="00C661C4"/>
    <w:rsid w:val="00C728A7"/>
    <w:rsid w:val="00C753DD"/>
    <w:rsid w:val="00C82FA0"/>
    <w:rsid w:val="00C84253"/>
    <w:rsid w:val="00C87BB1"/>
    <w:rsid w:val="00C90242"/>
    <w:rsid w:val="00C91466"/>
    <w:rsid w:val="00C93BCA"/>
    <w:rsid w:val="00CA2857"/>
    <w:rsid w:val="00CA3268"/>
    <w:rsid w:val="00CA3A8E"/>
    <w:rsid w:val="00CA550E"/>
    <w:rsid w:val="00CA561C"/>
    <w:rsid w:val="00CA5BA0"/>
    <w:rsid w:val="00CA7CE8"/>
    <w:rsid w:val="00CB2785"/>
    <w:rsid w:val="00CB3155"/>
    <w:rsid w:val="00CB700F"/>
    <w:rsid w:val="00CC416E"/>
    <w:rsid w:val="00CD32FD"/>
    <w:rsid w:val="00CD6614"/>
    <w:rsid w:val="00CD7450"/>
    <w:rsid w:val="00CF1757"/>
    <w:rsid w:val="00CF37FE"/>
    <w:rsid w:val="00CF3C91"/>
    <w:rsid w:val="00CF4B28"/>
    <w:rsid w:val="00CF6712"/>
    <w:rsid w:val="00CF6C7E"/>
    <w:rsid w:val="00D00DB8"/>
    <w:rsid w:val="00D01F4D"/>
    <w:rsid w:val="00D03EBA"/>
    <w:rsid w:val="00D03FA6"/>
    <w:rsid w:val="00D0449D"/>
    <w:rsid w:val="00D05C96"/>
    <w:rsid w:val="00D144BC"/>
    <w:rsid w:val="00D171EE"/>
    <w:rsid w:val="00D227C7"/>
    <w:rsid w:val="00D232AA"/>
    <w:rsid w:val="00D30E73"/>
    <w:rsid w:val="00D31BBA"/>
    <w:rsid w:val="00D32117"/>
    <w:rsid w:val="00D33A26"/>
    <w:rsid w:val="00D33E54"/>
    <w:rsid w:val="00D3479B"/>
    <w:rsid w:val="00D36389"/>
    <w:rsid w:val="00D40B5E"/>
    <w:rsid w:val="00D4163D"/>
    <w:rsid w:val="00D418C3"/>
    <w:rsid w:val="00D53453"/>
    <w:rsid w:val="00D6344B"/>
    <w:rsid w:val="00D65166"/>
    <w:rsid w:val="00D65BB8"/>
    <w:rsid w:val="00D71AA4"/>
    <w:rsid w:val="00D774AC"/>
    <w:rsid w:val="00D80238"/>
    <w:rsid w:val="00D84A9D"/>
    <w:rsid w:val="00D86628"/>
    <w:rsid w:val="00D873C9"/>
    <w:rsid w:val="00D8779A"/>
    <w:rsid w:val="00D9040F"/>
    <w:rsid w:val="00D907A0"/>
    <w:rsid w:val="00D9350E"/>
    <w:rsid w:val="00D969AD"/>
    <w:rsid w:val="00D97E5B"/>
    <w:rsid w:val="00DA249B"/>
    <w:rsid w:val="00DA3240"/>
    <w:rsid w:val="00DB00F7"/>
    <w:rsid w:val="00DB0A24"/>
    <w:rsid w:val="00DB3EE2"/>
    <w:rsid w:val="00DB514D"/>
    <w:rsid w:val="00DB5A1A"/>
    <w:rsid w:val="00DC7064"/>
    <w:rsid w:val="00DD102E"/>
    <w:rsid w:val="00DD189F"/>
    <w:rsid w:val="00DD1D67"/>
    <w:rsid w:val="00DF0069"/>
    <w:rsid w:val="00DF0F35"/>
    <w:rsid w:val="00DF2F8E"/>
    <w:rsid w:val="00DF37C1"/>
    <w:rsid w:val="00DF468E"/>
    <w:rsid w:val="00DF529D"/>
    <w:rsid w:val="00DF687A"/>
    <w:rsid w:val="00DF6D3F"/>
    <w:rsid w:val="00E02B93"/>
    <w:rsid w:val="00E034BC"/>
    <w:rsid w:val="00E06A7D"/>
    <w:rsid w:val="00E10569"/>
    <w:rsid w:val="00E1081A"/>
    <w:rsid w:val="00E10CC0"/>
    <w:rsid w:val="00E12478"/>
    <w:rsid w:val="00E127F6"/>
    <w:rsid w:val="00E16D08"/>
    <w:rsid w:val="00E179B6"/>
    <w:rsid w:val="00E17B43"/>
    <w:rsid w:val="00E218D0"/>
    <w:rsid w:val="00E22EF6"/>
    <w:rsid w:val="00E22FC4"/>
    <w:rsid w:val="00E235B8"/>
    <w:rsid w:val="00E26420"/>
    <w:rsid w:val="00E27696"/>
    <w:rsid w:val="00E27739"/>
    <w:rsid w:val="00E359E6"/>
    <w:rsid w:val="00E36FC3"/>
    <w:rsid w:val="00E413B4"/>
    <w:rsid w:val="00E54854"/>
    <w:rsid w:val="00E56CC0"/>
    <w:rsid w:val="00E6451E"/>
    <w:rsid w:val="00E64D6A"/>
    <w:rsid w:val="00E65AB5"/>
    <w:rsid w:val="00E750CB"/>
    <w:rsid w:val="00E77203"/>
    <w:rsid w:val="00E77408"/>
    <w:rsid w:val="00E962AC"/>
    <w:rsid w:val="00E965E0"/>
    <w:rsid w:val="00E96D9B"/>
    <w:rsid w:val="00E97304"/>
    <w:rsid w:val="00EA0C86"/>
    <w:rsid w:val="00EA48A6"/>
    <w:rsid w:val="00EA52ED"/>
    <w:rsid w:val="00EA703A"/>
    <w:rsid w:val="00EB0A40"/>
    <w:rsid w:val="00EB3FD4"/>
    <w:rsid w:val="00EC00CD"/>
    <w:rsid w:val="00EC0803"/>
    <w:rsid w:val="00EC53D3"/>
    <w:rsid w:val="00EC5B73"/>
    <w:rsid w:val="00EC7276"/>
    <w:rsid w:val="00ED034D"/>
    <w:rsid w:val="00ED0B85"/>
    <w:rsid w:val="00ED25A0"/>
    <w:rsid w:val="00ED366A"/>
    <w:rsid w:val="00ED3CD7"/>
    <w:rsid w:val="00ED7303"/>
    <w:rsid w:val="00EE5803"/>
    <w:rsid w:val="00EE76B6"/>
    <w:rsid w:val="00EF1573"/>
    <w:rsid w:val="00EF270C"/>
    <w:rsid w:val="00EF5F92"/>
    <w:rsid w:val="00EF7178"/>
    <w:rsid w:val="00EF72E2"/>
    <w:rsid w:val="00F0144A"/>
    <w:rsid w:val="00F022DB"/>
    <w:rsid w:val="00F10CC1"/>
    <w:rsid w:val="00F11B26"/>
    <w:rsid w:val="00F129C3"/>
    <w:rsid w:val="00F15F7A"/>
    <w:rsid w:val="00F17493"/>
    <w:rsid w:val="00F22DCD"/>
    <w:rsid w:val="00F2474F"/>
    <w:rsid w:val="00F27483"/>
    <w:rsid w:val="00F30764"/>
    <w:rsid w:val="00F3134F"/>
    <w:rsid w:val="00F3316A"/>
    <w:rsid w:val="00F33727"/>
    <w:rsid w:val="00F34ABC"/>
    <w:rsid w:val="00F35190"/>
    <w:rsid w:val="00F36565"/>
    <w:rsid w:val="00F40425"/>
    <w:rsid w:val="00F4236C"/>
    <w:rsid w:val="00F43674"/>
    <w:rsid w:val="00F44A60"/>
    <w:rsid w:val="00F45514"/>
    <w:rsid w:val="00F45D17"/>
    <w:rsid w:val="00F468C2"/>
    <w:rsid w:val="00F4799B"/>
    <w:rsid w:val="00F524C9"/>
    <w:rsid w:val="00F55646"/>
    <w:rsid w:val="00F57EEF"/>
    <w:rsid w:val="00F71306"/>
    <w:rsid w:val="00F720F7"/>
    <w:rsid w:val="00F814B2"/>
    <w:rsid w:val="00F823C7"/>
    <w:rsid w:val="00F82785"/>
    <w:rsid w:val="00F83105"/>
    <w:rsid w:val="00F842C0"/>
    <w:rsid w:val="00F867B8"/>
    <w:rsid w:val="00F86F6C"/>
    <w:rsid w:val="00F908B0"/>
    <w:rsid w:val="00F913E5"/>
    <w:rsid w:val="00F928B5"/>
    <w:rsid w:val="00F951FC"/>
    <w:rsid w:val="00F9546C"/>
    <w:rsid w:val="00F956C1"/>
    <w:rsid w:val="00F97143"/>
    <w:rsid w:val="00F9789D"/>
    <w:rsid w:val="00FA219A"/>
    <w:rsid w:val="00FA5106"/>
    <w:rsid w:val="00FA79F5"/>
    <w:rsid w:val="00FB3366"/>
    <w:rsid w:val="00FB57F2"/>
    <w:rsid w:val="00FB5AD7"/>
    <w:rsid w:val="00FB6434"/>
    <w:rsid w:val="00FC1A20"/>
    <w:rsid w:val="00FC2282"/>
    <w:rsid w:val="00FC3313"/>
    <w:rsid w:val="00FC4DC2"/>
    <w:rsid w:val="00FC6D16"/>
    <w:rsid w:val="00FD266E"/>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CECC0"/>
  <w15:chartTrackingRefBased/>
  <w15:docId w15:val="{4B23A49B-8FD4-4073-8E86-B61DA14D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652CBE"/>
    <w:pPr>
      <w:tabs>
        <w:tab w:val="left" w:pos="3544"/>
      </w:tabs>
      <w:spacing w:line="360" w:lineRule="auto"/>
      <w:jc w:val="both"/>
      <w:outlineLvl w:val="0"/>
    </w:pPr>
    <w:rPr>
      <w:b/>
    </w:rPr>
  </w:style>
  <w:style w:type="paragraph" w:styleId="Ttulo2">
    <w:name w:val="heading 2"/>
    <w:basedOn w:val="Normal"/>
    <w:next w:val="Normal"/>
    <w:link w:val="Ttulo2Char"/>
    <w:qFormat/>
    <w:rsid w:val="00652CBE"/>
    <w:pPr>
      <w:spacing w:line="360" w:lineRule="auto"/>
      <w:ind w:firstLine="708"/>
      <w:jc w:val="both"/>
      <w:outlineLvl w:val="1"/>
    </w:pPr>
    <w:rPr>
      <w:b/>
      <w:i/>
    </w:rPr>
  </w:style>
  <w:style w:type="paragraph" w:styleId="Ttulo3">
    <w:name w:val="heading 3"/>
    <w:basedOn w:val="Normal"/>
    <w:next w:val="Normal"/>
    <w:link w:val="Ttulo3Char"/>
    <w:unhideWhenUsed/>
    <w:qFormat/>
    <w:rsid w:val="001500BC"/>
    <w:pPr>
      <w:keepNext/>
      <w:keepLines/>
      <w:spacing w:before="40"/>
      <w:outlineLvl w:val="2"/>
    </w:pPr>
    <w:rPr>
      <w:rFonts w:eastAsiaTheme="majorEastAsia" w:cstheme="majorBidi"/>
      <w:b/>
      <w:i/>
    </w:rPr>
  </w:style>
  <w:style w:type="paragraph" w:styleId="Ttulo4">
    <w:name w:val="heading 4"/>
    <w:basedOn w:val="Ttulo2"/>
    <w:next w:val="Normal"/>
    <w:link w:val="Ttulo4Char"/>
    <w:unhideWhenUsed/>
    <w:qFormat/>
    <w:rsid w:val="001500BC"/>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652CBE"/>
    <w:rPr>
      <w:b/>
      <w:i/>
      <w:sz w:val="24"/>
      <w:szCs w:val="24"/>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652CBE"/>
    <w:rPr>
      <w:b/>
      <w:sz w:val="24"/>
      <w:szCs w:val="24"/>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 w:type="paragraph" w:customStyle="1" w:styleId="Titulo3">
    <w:name w:val="Titulo 3"/>
    <w:basedOn w:val="Normal"/>
    <w:next w:val="Normal"/>
    <w:link w:val="Titulo3Char"/>
    <w:autoRedefine/>
    <w:qFormat/>
    <w:rsid w:val="001500BC"/>
    <w:pPr>
      <w:spacing w:line="360" w:lineRule="auto"/>
      <w:ind w:left="708"/>
    </w:pPr>
    <w:rPr>
      <w:b/>
      <w:i/>
    </w:rPr>
  </w:style>
  <w:style w:type="paragraph" w:styleId="Legenda">
    <w:name w:val="caption"/>
    <w:basedOn w:val="Normal"/>
    <w:next w:val="Normal"/>
    <w:unhideWhenUsed/>
    <w:qFormat/>
    <w:rsid w:val="00987C7E"/>
    <w:pPr>
      <w:spacing w:after="200"/>
    </w:pPr>
    <w:rPr>
      <w:i/>
      <w:iCs/>
      <w:color w:val="44546A" w:themeColor="text2"/>
      <w:sz w:val="18"/>
      <w:szCs w:val="18"/>
    </w:rPr>
  </w:style>
  <w:style w:type="character" w:customStyle="1" w:styleId="Titulo3Char">
    <w:name w:val="Titulo 3 Char"/>
    <w:basedOn w:val="Fontepargpadro"/>
    <w:link w:val="Titulo3"/>
    <w:rsid w:val="001500BC"/>
    <w:rPr>
      <w:b/>
      <w:i/>
      <w:sz w:val="24"/>
      <w:szCs w:val="24"/>
    </w:rPr>
  </w:style>
  <w:style w:type="character" w:customStyle="1" w:styleId="Ttulo3Char">
    <w:name w:val="Título 3 Char"/>
    <w:basedOn w:val="Fontepargpadro"/>
    <w:link w:val="Ttulo3"/>
    <w:rsid w:val="001500BC"/>
    <w:rPr>
      <w:rFonts w:eastAsiaTheme="majorEastAsia" w:cstheme="majorBidi"/>
      <w:b/>
      <w:i/>
      <w:sz w:val="24"/>
      <w:szCs w:val="24"/>
    </w:rPr>
  </w:style>
  <w:style w:type="character" w:customStyle="1" w:styleId="Ttulo4Char">
    <w:name w:val="Título 4 Char"/>
    <w:basedOn w:val="Fontepargpadro"/>
    <w:link w:val="Ttulo4"/>
    <w:rsid w:val="001500BC"/>
    <w:rPr>
      <w:b/>
      <w:i/>
      <w:sz w:val="24"/>
      <w:szCs w:val="24"/>
    </w:rPr>
  </w:style>
  <w:style w:type="character" w:styleId="Refdecomentrio">
    <w:name w:val="annotation reference"/>
    <w:basedOn w:val="Fontepargpadro"/>
    <w:rsid w:val="00792262"/>
    <w:rPr>
      <w:sz w:val="16"/>
      <w:szCs w:val="16"/>
    </w:rPr>
  </w:style>
  <w:style w:type="paragraph" w:styleId="Textodecomentrio">
    <w:name w:val="annotation text"/>
    <w:basedOn w:val="Normal"/>
    <w:link w:val="TextodecomentrioChar"/>
    <w:rsid w:val="00792262"/>
    <w:rPr>
      <w:sz w:val="20"/>
      <w:szCs w:val="20"/>
    </w:rPr>
  </w:style>
  <w:style w:type="character" w:customStyle="1" w:styleId="TextodecomentrioChar">
    <w:name w:val="Texto de comentário Char"/>
    <w:basedOn w:val="Fontepargpadro"/>
    <w:link w:val="Textodecomentrio"/>
    <w:rsid w:val="00792262"/>
  </w:style>
  <w:style w:type="paragraph" w:styleId="Assuntodocomentrio">
    <w:name w:val="annotation subject"/>
    <w:basedOn w:val="Textodecomentrio"/>
    <w:next w:val="Textodecomentrio"/>
    <w:link w:val="AssuntodocomentrioChar"/>
    <w:rsid w:val="00792262"/>
    <w:rPr>
      <w:b/>
      <w:bCs/>
    </w:rPr>
  </w:style>
  <w:style w:type="character" w:customStyle="1" w:styleId="AssuntodocomentrioChar">
    <w:name w:val="Assunto do comentário Char"/>
    <w:basedOn w:val="TextodecomentrioChar"/>
    <w:link w:val="Assuntodocomentrio"/>
    <w:rsid w:val="00792262"/>
    <w:rPr>
      <w:b/>
      <w:bCs/>
    </w:rPr>
  </w:style>
  <w:style w:type="paragraph" w:styleId="Rodap">
    <w:name w:val="footer"/>
    <w:basedOn w:val="Normal"/>
    <w:link w:val="RodapChar"/>
    <w:rsid w:val="00A04446"/>
    <w:pPr>
      <w:tabs>
        <w:tab w:val="center" w:pos="4252"/>
        <w:tab w:val="right" w:pos="8504"/>
      </w:tabs>
    </w:pPr>
  </w:style>
  <w:style w:type="character" w:customStyle="1" w:styleId="RodapChar">
    <w:name w:val="Rodapé Char"/>
    <w:basedOn w:val="Fontepargpadro"/>
    <w:link w:val="Rodap"/>
    <w:rsid w:val="00A04446"/>
    <w:rPr>
      <w:sz w:val="24"/>
      <w:szCs w:val="24"/>
    </w:rPr>
  </w:style>
  <w:style w:type="paragraph" w:styleId="Textodenotadefim">
    <w:name w:val="endnote text"/>
    <w:basedOn w:val="Normal"/>
    <w:link w:val="TextodenotadefimChar"/>
    <w:rsid w:val="00A04446"/>
    <w:rPr>
      <w:sz w:val="20"/>
      <w:szCs w:val="20"/>
    </w:rPr>
  </w:style>
  <w:style w:type="character" w:customStyle="1" w:styleId="TextodenotadefimChar">
    <w:name w:val="Texto de nota de fim Char"/>
    <w:basedOn w:val="Fontepargpadro"/>
    <w:link w:val="Textodenotadefim"/>
    <w:rsid w:val="00A04446"/>
  </w:style>
  <w:style w:type="character" w:styleId="Refdenotadefim">
    <w:name w:val="endnote reference"/>
    <w:basedOn w:val="Fontepargpadro"/>
    <w:rsid w:val="00A04446"/>
    <w:rPr>
      <w:vertAlign w:val="superscript"/>
    </w:rPr>
  </w:style>
  <w:style w:type="character" w:styleId="Forte">
    <w:name w:val="Strong"/>
    <w:basedOn w:val="Fontepargpadro"/>
    <w:uiPriority w:val="22"/>
    <w:qFormat/>
    <w:rsid w:val="001B2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2165">
      <w:bodyDiv w:val="1"/>
      <w:marLeft w:val="0"/>
      <w:marRight w:val="0"/>
      <w:marTop w:val="0"/>
      <w:marBottom w:val="0"/>
      <w:divBdr>
        <w:top w:val="none" w:sz="0" w:space="0" w:color="auto"/>
        <w:left w:val="none" w:sz="0" w:space="0" w:color="auto"/>
        <w:bottom w:val="none" w:sz="0" w:space="0" w:color="auto"/>
        <w:right w:val="none" w:sz="0" w:space="0" w:color="auto"/>
      </w:divBdr>
    </w:div>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117452190">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56637695">
          <w:marLeft w:val="0"/>
          <w:marRight w:val="0"/>
          <w:marTop w:val="240"/>
          <w:marBottom w:val="240"/>
          <w:divBdr>
            <w:top w:val="none" w:sz="0" w:space="0" w:color="auto"/>
            <w:left w:val="none" w:sz="0" w:space="0" w:color="auto"/>
            <w:bottom w:val="none" w:sz="0" w:space="0" w:color="auto"/>
            <w:right w:val="none" w:sz="0" w:space="0" w:color="auto"/>
          </w:divBdr>
        </w:div>
        <w:div w:id="210270682">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sChild>
    </w:div>
    <w:div w:id="845559535">
      <w:bodyDiv w:val="1"/>
      <w:marLeft w:val="0"/>
      <w:marRight w:val="0"/>
      <w:marTop w:val="0"/>
      <w:marBottom w:val="0"/>
      <w:divBdr>
        <w:top w:val="none" w:sz="0" w:space="0" w:color="auto"/>
        <w:left w:val="none" w:sz="0" w:space="0" w:color="auto"/>
        <w:bottom w:val="none" w:sz="0" w:space="0" w:color="auto"/>
        <w:right w:val="none" w:sz="0" w:space="0" w:color="auto"/>
      </w:divBdr>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947927523">
      <w:bodyDiv w:val="1"/>
      <w:marLeft w:val="0"/>
      <w:marRight w:val="0"/>
      <w:marTop w:val="0"/>
      <w:marBottom w:val="0"/>
      <w:divBdr>
        <w:top w:val="none" w:sz="0" w:space="0" w:color="auto"/>
        <w:left w:val="none" w:sz="0" w:space="0" w:color="auto"/>
        <w:bottom w:val="none" w:sz="0" w:space="0" w:color="auto"/>
        <w:right w:val="none" w:sz="0" w:space="0" w:color="auto"/>
      </w:divBdr>
    </w:div>
    <w:div w:id="101862609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75909942">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975374590">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 w:id="16365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jpg"/><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9F71AB-6A08-494A-978B-966C2B852735}" type="doc">
      <dgm:prSet loTypeId="urn:microsoft.com/office/officeart/2005/8/layout/process1" loCatId="process" qsTypeId="urn:microsoft.com/office/officeart/2005/8/quickstyle/simple1" qsCatId="simple" csTypeId="urn:microsoft.com/office/officeart/2005/8/colors/accent1_2" csCatId="accent1" phldr="1"/>
      <dgm:spPr/>
    </dgm:pt>
    <dgm:pt modelId="{6F1C1640-D51D-49EC-AAB5-9C883D32D6ED}">
      <dgm:prSet phldrT="[Texto]"/>
      <dgm:spPr/>
      <dgm:t>
        <a:bodyPr/>
        <a:lstStyle/>
        <a:p>
          <a:r>
            <a:rPr lang="pt-BR"/>
            <a:t>Pesquisa</a:t>
          </a:r>
        </a:p>
      </dgm:t>
    </dgm:pt>
    <dgm:pt modelId="{BFC5B9E3-4523-4A12-8A50-927FBBB20D4B}" type="parTrans" cxnId="{BF29C2B1-D10C-47EF-B43F-D929127E8C3B}">
      <dgm:prSet/>
      <dgm:spPr/>
      <dgm:t>
        <a:bodyPr/>
        <a:lstStyle/>
        <a:p>
          <a:endParaRPr lang="pt-BR"/>
        </a:p>
      </dgm:t>
    </dgm:pt>
    <dgm:pt modelId="{F87353FD-21C0-47F3-878D-A53576E28A96}" type="sibTrans" cxnId="{BF29C2B1-D10C-47EF-B43F-D929127E8C3B}">
      <dgm:prSet/>
      <dgm:spPr/>
      <dgm:t>
        <a:bodyPr/>
        <a:lstStyle/>
        <a:p>
          <a:endParaRPr lang="pt-BR"/>
        </a:p>
      </dgm:t>
    </dgm:pt>
    <dgm:pt modelId="{A2002019-F514-4F4F-A22F-1596FE007195}">
      <dgm:prSet phldrT="[Texto]"/>
      <dgm:spPr/>
      <dgm:t>
        <a:bodyPr/>
        <a:lstStyle/>
        <a:p>
          <a:r>
            <a:rPr lang="pt-BR"/>
            <a:t>Proposta de Modelo de Arquitetura</a:t>
          </a:r>
        </a:p>
      </dgm:t>
    </dgm:pt>
    <dgm:pt modelId="{8D6BC809-62EE-46FC-B32E-10787A03AC42}" type="parTrans" cxnId="{B3BCBF31-8426-42A0-AD6C-347242203F84}">
      <dgm:prSet/>
      <dgm:spPr/>
      <dgm:t>
        <a:bodyPr/>
        <a:lstStyle/>
        <a:p>
          <a:endParaRPr lang="pt-BR"/>
        </a:p>
      </dgm:t>
    </dgm:pt>
    <dgm:pt modelId="{7733C67F-33C6-49B7-ABFD-61F3F681804B}" type="sibTrans" cxnId="{B3BCBF31-8426-42A0-AD6C-347242203F84}">
      <dgm:prSet/>
      <dgm:spPr/>
      <dgm:t>
        <a:bodyPr/>
        <a:lstStyle/>
        <a:p>
          <a:endParaRPr lang="pt-BR"/>
        </a:p>
      </dgm:t>
    </dgm:pt>
    <dgm:pt modelId="{CDC293B1-5E13-42A1-966A-6CFFFEF48074}">
      <dgm:prSet phldrT="[Texto]"/>
      <dgm:spPr/>
      <dgm:t>
        <a:bodyPr/>
        <a:lstStyle/>
        <a:p>
          <a:r>
            <a:rPr lang="pt-BR"/>
            <a:t>Aplicação do modelo</a:t>
          </a:r>
        </a:p>
      </dgm:t>
    </dgm:pt>
    <dgm:pt modelId="{2529BD95-6149-469D-884E-7B975781A30B}" type="parTrans" cxnId="{83272643-26D5-4402-A1F2-1BBD9314BEE9}">
      <dgm:prSet/>
      <dgm:spPr/>
      <dgm:t>
        <a:bodyPr/>
        <a:lstStyle/>
        <a:p>
          <a:endParaRPr lang="pt-BR"/>
        </a:p>
      </dgm:t>
    </dgm:pt>
    <dgm:pt modelId="{BB375789-4C5F-494E-9494-1BCC6477736A}" type="sibTrans" cxnId="{83272643-26D5-4402-A1F2-1BBD9314BEE9}">
      <dgm:prSet/>
      <dgm:spPr/>
      <dgm:t>
        <a:bodyPr/>
        <a:lstStyle/>
        <a:p>
          <a:endParaRPr lang="pt-BR"/>
        </a:p>
      </dgm:t>
    </dgm:pt>
    <dgm:pt modelId="{0D97103B-1DA3-4CC2-8864-0204BFAA30FA}">
      <dgm:prSet phldrT="[Texto]"/>
      <dgm:spPr/>
      <dgm:t>
        <a:bodyPr/>
        <a:lstStyle/>
        <a:p>
          <a:r>
            <a:rPr lang="pt-BR"/>
            <a:t>Experimentos Práticos e coleta de dados</a:t>
          </a:r>
        </a:p>
      </dgm:t>
    </dgm:pt>
    <dgm:pt modelId="{D57D6E9F-36F5-4B7A-B65A-5C17D38D2B26}" type="parTrans" cxnId="{E8D3E1A4-C813-4376-A2DC-077A3804AEB9}">
      <dgm:prSet/>
      <dgm:spPr/>
      <dgm:t>
        <a:bodyPr/>
        <a:lstStyle/>
        <a:p>
          <a:endParaRPr lang="pt-BR"/>
        </a:p>
      </dgm:t>
    </dgm:pt>
    <dgm:pt modelId="{6F57E7BD-3FB6-446F-A8EF-6FF164947D8F}" type="sibTrans" cxnId="{E8D3E1A4-C813-4376-A2DC-077A3804AEB9}">
      <dgm:prSet/>
      <dgm:spPr/>
      <dgm:t>
        <a:bodyPr/>
        <a:lstStyle/>
        <a:p>
          <a:endParaRPr lang="pt-BR"/>
        </a:p>
      </dgm:t>
    </dgm:pt>
    <dgm:pt modelId="{42827F6D-8AE8-49A7-802A-DD2B5D67CDEA}">
      <dgm:prSet phldrT="[Texto]"/>
      <dgm:spPr/>
      <dgm:t>
        <a:bodyPr/>
        <a:lstStyle/>
        <a:p>
          <a:r>
            <a:rPr lang="pt-BR"/>
            <a:t>Comparação dos dados</a:t>
          </a:r>
        </a:p>
      </dgm:t>
    </dgm:pt>
    <dgm:pt modelId="{8E2ECD3B-2EF5-4722-AD55-5C2C619D349E}" type="parTrans" cxnId="{5206DCC1-340C-406E-B60C-61B2C7E96DCA}">
      <dgm:prSet/>
      <dgm:spPr/>
      <dgm:t>
        <a:bodyPr/>
        <a:lstStyle/>
        <a:p>
          <a:endParaRPr lang="pt-BR"/>
        </a:p>
      </dgm:t>
    </dgm:pt>
    <dgm:pt modelId="{56DA388E-DD33-46E6-B2F8-293D533D55E0}" type="sibTrans" cxnId="{5206DCC1-340C-406E-B60C-61B2C7E96DCA}">
      <dgm:prSet/>
      <dgm:spPr/>
      <dgm:t>
        <a:bodyPr/>
        <a:lstStyle/>
        <a:p>
          <a:endParaRPr lang="pt-BR"/>
        </a:p>
      </dgm:t>
    </dgm:pt>
    <dgm:pt modelId="{164B1746-4947-414C-8425-D258C4351ED5}">
      <dgm:prSet phldrT="[Texto]"/>
      <dgm:spPr/>
      <dgm:t>
        <a:bodyPr/>
        <a:lstStyle/>
        <a:p>
          <a:r>
            <a:rPr lang="pt-BR"/>
            <a:t>Conclusão</a:t>
          </a:r>
        </a:p>
      </dgm:t>
    </dgm:pt>
    <dgm:pt modelId="{DE96BD3A-C398-43DC-B598-AE2B5F520F7D}" type="parTrans" cxnId="{BD057198-4F66-419D-B2B9-5EC6A64A0636}">
      <dgm:prSet/>
      <dgm:spPr/>
      <dgm:t>
        <a:bodyPr/>
        <a:lstStyle/>
        <a:p>
          <a:endParaRPr lang="pt-BR"/>
        </a:p>
      </dgm:t>
    </dgm:pt>
    <dgm:pt modelId="{A357AFC5-7A5B-4427-8F77-AD011AFA6CC2}" type="sibTrans" cxnId="{BD057198-4F66-419D-B2B9-5EC6A64A0636}">
      <dgm:prSet/>
      <dgm:spPr/>
      <dgm:t>
        <a:bodyPr/>
        <a:lstStyle/>
        <a:p>
          <a:endParaRPr lang="pt-BR"/>
        </a:p>
      </dgm:t>
    </dgm:pt>
    <dgm:pt modelId="{9EC356F7-90E8-4EA8-9C05-EBA7CF8093F5}" type="pres">
      <dgm:prSet presAssocID="{E19F71AB-6A08-494A-978B-966C2B852735}" presName="Name0" presStyleCnt="0">
        <dgm:presLayoutVars>
          <dgm:dir/>
          <dgm:resizeHandles val="exact"/>
        </dgm:presLayoutVars>
      </dgm:prSet>
      <dgm:spPr/>
    </dgm:pt>
    <dgm:pt modelId="{5163602F-EBE5-4305-B830-65F4C57591F6}" type="pres">
      <dgm:prSet presAssocID="{6F1C1640-D51D-49EC-AAB5-9C883D32D6ED}" presName="node" presStyleLbl="node1" presStyleIdx="0" presStyleCnt="6">
        <dgm:presLayoutVars>
          <dgm:bulletEnabled val="1"/>
        </dgm:presLayoutVars>
      </dgm:prSet>
      <dgm:spPr/>
      <dgm:t>
        <a:bodyPr/>
        <a:lstStyle/>
        <a:p>
          <a:endParaRPr lang="pt-BR"/>
        </a:p>
      </dgm:t>
    </dgm:pt>
    <dgm:pt modelId="{D3534C2B-5069-4B82-8E4E-35018CAB67AF}" type="pres">
      <dgm:prSet presAssocID="{F87353FD-21C0-47F3-878D-A53576E28A96}" presName="sibTrans" presStyleLbl="sibTrans2D1" presStyleIdx="0" presStyleCnt="5"/>
      <dgm:spPr/>
      <dgm:t>
        <a:bodyPr/>
        <a:lstStyle/>
        <a:p>
          <a:endParaRPr lang="pt-BR"/>
        </a:p>
      </dgm:t>
    </dgm:pt>
    <dgm:pt modelId="{7EE5B385-DCDA-48AE-B9F7-AB060F062564}" type="pres">
      <dgm:prSet presAssocID="{F87353FD-21C0-47F3-878D-A53576E28A96}" presName="connectorText" presStyleLbl="sibTrans2D1" presStyleIdx="0" presStyleCnt="5"/>
      <dgm:spPr/>
      <dgm:t>
        <a:bodyPr/>
        <a:lstStyle/>
        <a:p>
          <a:endParaRPr lang="pt-BR"/>
        </a:p>
      </dgm:t>
    </dgm:pt>
    <dgm:pt modelId="{DE6F8BFC-2CFA-4EC5-93F8-F3BB13BED23B}" type="pres">
      <dgm:prSet presAssocID="{A2002019-F514-4F4F-A22F-1596FE007195}" presName="node" presStyleLbl="node1" presStyleIdx="1" presStyleCnt="6">
        <dgm:presLayoutVars>
          <dgm:bulletEnabled val="1"/>
        </dgm:presLayoutVars>
      </dgm:prSet>
      <dgm:spPr/>
      <dgm:t>
        <a:bodyPr/>
        <a:lstStyle/>
        <a:p>
          <a:endParaRPr lang="pt-BR"/>
        </a:p>
      </dgm:t>
    </dgm:pt>
    <dgm:pt modelId="{6E881A10-DBD1-4C7D-B973-BDD762D3226C}" type="pres">
      <dgm:prSet presAssocID="{7733C67F-33C6-49B7-ABFD-61F3F681804B}" presName="sibTrans" presStyleLbl="sibTrans2D1" presStyleIdx="1" presStyleCnt="5"/>
      <dgm:spPr/>
      <dgm:t>
        <a:bodyPr/>
        <a:lstStyle/>
        <a:p>
          <a:endParaRPr lang="pt-BR"/>
        </a:p>
      </dgm:t>
    </dgm:pt>
    <dgm:pt modelId="{443964F9-84B5-4318-91A9-4E93DC3A59A0}" type="pres">
      <dgm:prSet presAssocID="{7733C67F-33C6-49B7-ABFD-61F3F681804B}" presName="connectorText" presStyleLbl="sibTrans2D1" presStyleIdx="1" presStyleCnt="5"/>
      <dgm:spPr/>
      <dgm:t>
        <a:bodyPr/>
        <a:lstStyle/>
        <a:p>
          <a:endParaRPr lang="pt-BR"/>
        </a:p>
      </dgm:t>
    </dgm:pt>
    <dgm:pt modelId="{509D2A71-CE9A-40EE-B422-0BED562B1A2F}" type="pres">
      <dgm:prSet presAssocID="{CDC293B1-5E13-42A1-966A-6CFFFEF48074}" presName="node" presStyleLbl="node1" presStyleIdx="2" presStyleCnt="6">
        <dgm:presLayoutVars>
          <dgm:bulletEnabled val="1"/>
        </dgm:presLayoutVars>
      </dgm:prSet>
      <dgm:spPr/>
      <dgm:t>
        <a:bodyPr/>
        <a:lstStyle/>
        <a:p>
          <a:endParaRPr lang="pt-BR"/>
        </a:p>
      </dgm:t>
    </dgm:pt>
    <dgm:pt modelId="{4DF5A4EC-90CC-4B86-AAF1-4556A62AA587}" type="pres">
      <dgm:prSet presAssocID="{BB375789-4C5F-494E-9494-1BCC6477736A}" presName="sibTrans" presStyleLbl="sibTrans2D1" presStyleIdx="2" presStyleCnt="5"/>
      <dgm:spPr/>
      <dgm:t>
        <a:bodyPr/>
        <a:lstStyle/>
        <a:p>
          <a:endParaRPr lang="pt-BR"/>
        </a:p>
      </dgm:t>
    </dgm:pt>
    <dgm:pt modelId="{8E6352DB-CDF5-48D6-B245-6435C936901C}" type="pres">
      <dgm:prSet presAssocID="{BB375789-4C5F-494E-9494-1BCC6477736A}" presName="connectorText" presStyleLbl="sibTrans2D1" presStyleIdx="2" presStyleCnt="5"/>
      <dgm:spPr/>
      <dgm:t>
        <a:bodyPr/>
        <a:lstStyle/>
        <a:p>
          <a:endParaRPr lang="pt-BR"/>
        </a:p>
      </dgm:t>
    </dgm:pt>
    <dgm:pt modelId="{16996A80-A960-4DC1-8042-06196DF2DF79}" type="pres">
      <dgm:prSet presAssocID="{0D97103B-1DA3-4CC2-8864-0204BFAA30FA}" presName="node" presStyleLbl="node1" presStyleIdx="3" presStyleCnt="6">
        <dgm:presLayoutVars>
          <dgm:bulletEnabled val="1"/>
        </dgm:presLayoutVars>
      </dgm:prSet>
      <dgm:spPr/>
      <dgm:t>
        <a:bodyPr/>
        <a:lstStyle/>
        <a:p>
          <a:endParaRPr lang="pt-BR"/>
        </a:p>
      </dgm:t>
    </dgm:pt>
    <dgm:pt modelId="{9728C597-2E0E-4CE0-B905-A34FE3FE7BDA}" type="pres">
      <dgm:prSet presAssocID="{6F57E7BD-3FB6-446F-A8EF-6FF164947D8F}" presName="sibTrans" presStyleLbl="sibTrans2D1" presStyleIdx="3" presStyleCnt="5"/>
      <dgm:spPr/>
      <dgm:t>
        <a:bodyPr/>
        <a:lstStyle/>
        <a:p>
          <a:endParaRPr lang="pt-BR"/>
        </a:p>
      </dgm:t>
    </dgm:pt>
    <dgm:pt modelId="{FDA26FDF-3B42-497B-95D1-67B70E611ACE}" type="pres">
      <dgm:prSet presAssocID="{6F57E7BD-3FB6-446F-A8EF-6FF164947D8F}" presName="connectorText" presStyleLbl="sibTrans2D1" presStyleIdx="3" presStyleCnt="5"/>
      <dgm:spPr/>
      <dgm:t>
        <a:bodyPr/>
        <a:lstStyle/>
        <a:p>
          <a:endParaRPr lang="pt-BR"/>
        </a:p>
      </dgm:t>
    </dgm:pt>
    <dgm:pt modelId="{72A0E36C-BAA0-4C8C-8FD5-0FE85E649BE8}" type="pres">
      <dgm:prSet presAssocID="{42827F6D-8AE8-49A7-802A-DD2B5D67CDEA}" presName="node" presStyleLbl="node1" presStyleIdx="4" presStyleCnt="6">
        <dgm:presLayoutVars>
          <dgm:bulletEnabled val="1"/>
        </dgm:presLayoutVars>
      </dgm:prSet>
      <dgm:spPr/>
      <dgm:t>
        <a:bodyPr/>
        <a:lstStyle/>
        <a:p>
          <a:endParaRPr lang="pt-BR"/>
        </a:p>
      </dgm:t>
    </dgm:pt>
    <dgm:pt modelId="{0F5166F6-6E2C-4EC6-B654-6708B5F3AF2C}" type="pres">
      <dgm:prSet presAssocID="{56DA388E-DD33-46E6-B2F8-293D533D55E0}" presName="sibTrans" presStyleLbl="sibTrans2D1" presStyleIdx="4" presStyleCnt="5"/>
      <dgm:spPr/>
      <dgm:t>
        <a:bodyPr/>
        <a:lstStyle/>
        <a:p>
          <a:endParaRPr lang="pt-BR"/>
        </a:p>
      </dgm:t>
    </dgm:pt>
    <dgm:pt modelId="{D047569A-55C7-4EAF-A321-F1A98E30B937}" type="pres">
      <dgm:prSet presAssocID="{56DA388E-DD33-46E6-B2F8-293D533D55E0}" presName="connectorText" presStyleLbl="sibTrans2D1" presStyleIdx="4" presStyleCnt="5"/>
      <dgm:spPr/>
      <dgm:t>
        <a:bodyPr/>
        <a:lstStyle/>
        <a:p>
          <a:endParaRPr lang="pt-BR"/>
        </a:p>
      </dgm:t>
    </dgm:pt>
    <dgm:pt modelId="{1C8CE4B7-0C82-4FC8-93E3-C4E12902688E}" type="pres">
      <dgm:prSet presAssocID="{164B1746-4947-414C-8425-D258C4351ED5}" presName="node" presStyleLbl="node1" presStyleIdx="5" presStyleCnt="6">
        <dgm:presLayoutVars>
          <dgm:bulletEnabled val="1"/>
        </dgm:presLayoutVars>
      </dgm:prSet>
      <dgm:spPr/>
      <dgm:t>
        <a:bodyPr/>
        <a:lstStyle/>
        <a:p>
          <a:endParaRPr lang="pt-BR"/>
        </a:p>
      </dgm:t>
    </dgm:pt>
  </dgm:ptLst>
  <dgm:cxnLst>
    <dgm:cxn modelId="{4ADF4810-1BC2-46AE-B3FF-34333252B69F}" type="presOf" srcId="{56DA388E-DD33-46E6-B2F8-293D533D55E0}" destId="{0F5166F6-6E2C-4EC6-B654-6708B5F3AF2C}" srcOrd="0" destOrd="0" presId="urn:microsoft.com/office/officeart/2005/8/layout/process1"/>
    <dgm:cxn modelId="{83272643-26D5-4402-A1F2-1BBD9314BEE9}" srcId="{E19F71AB-6A08-494A-978B-966C2B852735}" destId="{CDC293B1-5E13-42A1-966A-6CFFFEF48074}" srcOrd="2" destOrd="0" parTransId="{2529BD95-6149-469D-884E-7B975781A30B}" sibTransId="{BB375789-4C5F-494E-9494-1BCC6477736A}"/>
    <dgm:cxn modelId="{5E5769E5-5478-4028-985F-13FD278989E2}" type="presOf" srcId="{42827F6D-8AE8-49A7-802A-DD2B5D67CDEA}" destId="{72A0E36C-BAA0-4C8C-8FD5-0FE85E649BE8}" srcOrd="0" destOrd="0" presId="urn:microsoft.com/office/officeart/2005/8/layout/process1"/>
    <dgm:cxn modelId="{0E952CA8-4CBF-45F5-BF5E-2DC7DDC2FEA6}" type="presOf" srcId="{6F1C1640-D51D-49EC-AAB5-9C883D32D6ED}" destId="{5163602F-EBE5-4305-B830-65F4C57591F6}" srcOrd="0" destOrd="0" presId="urn:microsoft.com/office/officeart/2005/8/layout/process1"/>
    <dgm:cxn modelId="{1637175D-5ECE-4C07-A842-E56DAF815C18}" type="presOf" srcId="{6F57E7BD-3FB6-446F-A8EF-6FF164947D8F}" destId="{FDA26FDF-3B42-497B-95D1-67B70E611ACE}" srcOrd="1" destOrd="0" presId="urn:microsoft.com/office/officeart/2005/8/layout/process1"/>
    <dgm:cxn modelId="{5543CA5C-A519-4108-B371-45D12FD52ECC}" type="presOf" srcId="{BB375789-4C5F-494E-9494-1BCC6477736A}" destId="{4DF5A4EC-90CC-4B86-AAF1-4556A62AA587}" srcOrd="0" destOrd="0" presId="urn:microsoft.com/office/officeart/2005/8/layout/process1"/>
    <dgm:cxn modelId="{EB2305A7-D14F-4CDD-BA55-6BF52CDC39A7}" type="presOf" srcId="{7733C67F-33C6-49B7-ABFD-61F3F681804B}" destId="{443964F9-84B5-4318-91A9-4E93DC3A59A0}" srcOrd="1" destOrd="0" presId="urn:microsoft.com/office/officeart/2005/8/layout/process1"/>
    <dgm:cxn modelId="{65E11EEB-DBCD-498B-A4D2-555AD5A0AE73}" type="presOf" srcId="{56DA388E-DD33-46E6-B2F8-293D533D55E0}" destId="{D047569A-55C7-4EAF-A321-F1A98E30B937}" srcOrd="1" destOrd="0" presId="urn:microsoft.com/office/officeart/2005/8/layout/process1"/>
    <dgm:cxn modelId="{AE21E839-F96B-4B41-9234-0FF618AA069C}" type="presOf" srcId="{6F57E7BD-3FB6-446F-A8EF-6FF164947D8F}" destId="{9728C597-2E0E-4CE0-B905-A34FE3FE7BDA}" srcOrd="0" destOrd="0" presId="urn:microsoft.com/office/officeart/2005/8/layout/process1"/>
    <dgm:cxn modelId="{7B452310-D2AA-4DB8-8CD1-A0B5BBEB588F}" type="presOf" srcId="{BB375789-4C5F-494E-9494-1BCC6477736A}" destId="{8E6352DB-CDF5-48D6-B245-6435C936901C}" srcOrd="1" destOrd="0" presId="urn:microsoft.com/office/officeart/2005/8/layout/process1"/>
    <dgm:cxn modelId="{A64472B2-DA54-43E7-ACB3-09764B8761DD}" type="presOf" srcId="{164B1746-4947-414C-8425-D258C4351ED5}" destId="{1C8CE4B7-0C82-4FC8-93E3-C4E12902688E}" srcOrd="0" destOrd="0" presId="urn:microsoft.com/office/officeart/2005/8/layout/process1"/>
    <dgm:cxn modelId="{27A5B196-C9C4-4BA3-8C60-05A10AC34BA7}" type="presOf" srcId="{F87353FD-21C0-47F3-878D-A53576E28A96}" destId="{7EE5B385-DCDA-48AE-B9F7-AB060F062564}" srcOrd="1" destOrd="0" presId="urn:microsoft.com/office/officeart/2005/8/layout/process1"/>
    <dgm:cxn modelId="{BF29C2B1-D10C-47EF-B43F-D929127E8C3B}" srcId="{E19F71AB-6A08-494A-978B-966C2B852735}" destId="{6F1C1640-D51D-49EC-AAB5-9C883D32D6ED}" srcOrd="0" destOrd="0" parTransId="{BFC5B9E3-4523-4A12-8A50-927FBBB20D4B}" sibTransId="{F87353FD-21C0-47F3-878D-A53576E28A96}"/>
    <dgm:cxn modelId="{1E2FFE13-D646-4000-9B9F-3AB2D4F63E73}" type="presOf" srcId="{F87353FD-21C0-47F3-878D-A53576E28A96}" destId="{D3534C2B-5069-4B82-8E4E-35018CAB67AF}" srcOrd="0" destOrd="0" presId="urn:microsoft.com/office/officeart/2005/8/layout/process1"/>
    <dgm:cxn modelId="{B3BCBF31-8426-42A0-AD6C-347242203F84}" srcId="{E19F71AB-6A08-494A-978B-966C2B852735}" destId="{A2002019-F514-4F4F-A22F-1596FE007195}" srcOrd="1" destOrd="0" parTransId="{8D6BC809-62EE-46FC-B32E-10787A03AC42}" sibTransId="{7733C67F-33C6-49B7-ABFD-61F3F681804B}"/>
    <dgm:cxn modelId="{F7C55E3F-6654-4F8C-BEF3-1D353612643B}" type="presOf" srcId="{A2002019-F514-4F4F-A22F-1596FE007195}" destId="{DE6F8BFC-2CFA-4EC5-93F8-F3BB13BED23B}" srcOrd="0" destOrd="0" presId="urn:microsoft.com/office/officeart/2005/8/layout/process1"/>
    <dgm:cxn modelId="{5206DCC1-340C-406E-B60C-61B2C7E96DCA}" srcId="{E19F71AB-6A08-494A-978B-966C2B852735}" destId="{42827F6D-8AE8-49A7-802A-DD2B5D67CDEA}" srcOrd="4" destOrd="0" parTransId="{8E2ECD3B-2EF5-4722-AD55-5C2C619D349E}" sibTransId="{56DA388E-DD33-46E6-B2F8-293D533D55E0}"/>
    <dgm:cxn modelId="{BD057198-4F66-419D-B2B9-5EC6A64A0636}" srcId="{E19F71AB-6A08-494A-978B-966C2B852735}" destId="{164B1746-4947-414C-8425-D258C4351ED5}" srcOrd="5" destOrd="0" parTransId="{DE96BD3A-C398-43DC-B598-AE2B5F520F7D}" sibTransId="{A357AFC5-7A5B-4427-8F77-AD011AFA6CC2}"/>
    <dgm:cxn modelId="{B6CDAE19-3E2E-4BA9-B982-8E63AD544623}" type="presOf" srcId="{E19F71AB-6A08-494A-978B-966C2B852735}" destId="{9EC356F7-90E8-4EA8-9C05-EBA7CF8093F5}" srcOrd="0" destOrd="0" presId="urn:microsoft.com/office/officeart/2005/8/layout/process1"/>
    <dgm:cxn modelId="{5CE424B9-AF72-467B-B25C-BCD60F7F10F1}" type="presOf" srcId="{CDC293B1-5E13-42A1-966A-6CFFFEF48074}" destId="{509D2A71-CE9A-40EE-B422-0BED562B1A2F}" srcOrd="0" destOrd="0" presId="urn:microsoft.com/office/officeart/2005/8/layout/process1"/>
    <dgm:cxn modelId="{E149B561-E888-407F-B990-A099EEEDED14}" type="presOf" srcId="{7733C67F-33C6-49B7-ABFD-61F3F681804B}" destId="{6E881A10-DBD1-4C7D-B973-BDD762D3226C}" srcOrd="0" destOrd="0" presId="urn:microsoft.com/office/officeart/2005/8/layout/process1"/>
    <dgm:cxn modelId="{E8D3E1A4-C813-4376-A2DC-077A3804AEB9}" srcId="{E19F71AB-6A08-494A-978B-966C2B852735}" destId="{0D97103B-1DA3-4CC2-8864-0204BFAA30FA}" srcOrd="3" destOrd="0" parTransId="{D57D6E9F-36F5-4B7A-B65A-5C17D38D2B26}" sibTransId="{6F57E7BD-3FB6-446F-A8EF-6FF164947D8F}"/>
    <dgm:cxn modelId="{11840E6A-B1CB-4031-B1B8-3F5511CB99EA}" type="presOf" srcId="{0D97103B-1DA3-4CC2-8864-0204BFAA30FA}" destId="{16996A80-A960-4DC1-8042-06196DF2DF79}" srcOrd="0" destOrd="0" presId="urn:microsoft.com/office/officeart/2005/8/layout/process1"/>
    <dgm:cxn modelId="{D414869F-2DB0-4626-97BA-B251984AED35}" type="presParOf" srcId="{9EC356F7-90E8-4EA8-9C05-EBA7CF8093F5}" destId="{5163602F-EBE5-4305-B830-65F4C57591F6}" srcOrd="0" destOrd="0" presId="urn:microsoft.com/office/officeart/2005/8/layout/process1"/>
    <dgm:cxn modelId="{7F6B1B44-CB03-4946-BC92-808B2D5BF161}" type="presParOf" srcId="{9EC356F7-90E8-4EA8-9C05-EBA7CF8093F5}" destId="{D3534C2B-5069-4B82-8E4E-35018CAB67AF}" srcOrd="1" destOrd="0" presId="urn:microsoft.com/office/officeart/2005/8/layout/process1"/>
    <dgm:cxn modelId="{BBD2913B-AAF8-46A5-AAD4-08E28560CA3F}" type="presParOf" srcId="{D3534C2B-5069-4B82-8E4E-35018CAB67AF}" destId="{7EE5B385-DCDA-48AE-B9F7-AB060F062564}" srcOrd="0" destOrd="0" presId="urn:microsoft.com/office/officeart/2005/8/layout/process1"/>
    <dgm:cxn modelId="{DCA4ED53-AECD-4E65-B9EF-2DB57777513E}" type="presParOf" srcId="{9EC356F7-90E8-4EA8-9C05-EBA7CF8093F5}" destId="{DE6F8BFC-2CFA-4EC5-93F8-F3BB13BED23B}" srcOrd="2" destOrd="0" presId="urn:microsoft.com/office/officeart/2005/8/layout/process1"/>
    <dgm:cxn modelId="{9B434D70-F37B-403B-A155-406AE2E96FEC}" type="presParOf" srcId="{9EC356F7-90E8-4EA8-9C05-EBA7CF8093F5}" destId="{6E881A10-DBD1-4C7D-B973-BDD762D3226C}" srcOrd="3" destOrd="0" presId="urn:microsoft.com/office/officeart/2005/8/layout/process1"/>
    <dgm:cxn modelId="{EF4997D1-5FB9-44EA-8AC1-214003AF94EE}" type="presParOf" srcId="{6E881A10-DBD1-4C7D-B973-BDD762D3226C}" destId="{443964F9-84B5-4318-91A9-4E93DC3A59A0}" srcOrd="0" destOrd="0" presId="urn:microsoft.com/office/officeart/2005/8/layout/process1"/>
    <dgm:cxn modelId="{2EBCDA59-A626-4088-8244-FD5C38E1DD80}" type="presParOf" srcId="{9EC356F7-90E8-4EA8-9C05-EBA7CF8093F5}" destId="{509D2A71-CE9A-40EE-B422-0BED562B1A2F}" srcOrd="4" destOrd="0" presId="urn:microsoft.com/office/officeart/2005/8/layout/process1"/>
    <dgm:cxn modelId="{5D8E0C43-7F60-47A7-941A-D19C23EFBF5A}" type="presParOf" srcId="{9EC356F7-90E8-4EA8-9C05-EBA7CF8093F5}" destId="{4DF5A4EC-90CC-4B86-AAF1-4556A62AA587}" srcOrd="5" destOrd="0" presId="urn:microsoft.com/office/officeart/2005/8/layout/process1"/>
    <dgm:cxn modelId="{47984232-0EBC-456C-81A7-794CADC0D6EC}" type="presParOf" srcId="{4DF5A4EC-90CC-4B86-AAF1-4556A62AA587}" destId="{8E6352DB-CDF5-48D6-B245-6435C936901C}" srcOrd="0" destOrd="0" presId="urn:microsoft.com/office/officeart/2005/8/layout/process1"/>
    <dgm:cxn modelId="{C5C13DA5-27D1-4067-B251-8D1392464CB8}" type="presParOf" srcId="{9EC356F7-90E8-4EA8-9C05-EBA7CF8093F5}" destId="{16996A80-A960-4DC1-8042-06196DF2DF79}" srcOrd="6" destOrd="0" presId="urn:microsoft.com/office/officeart/2005/8/layout/process1"/>
    <dgm:cxn modelId="{2E1D7D3B-9A3E-479C-9B8A-1C76BF572A35}" type="presParOf" srcId="{9EC356F7-90E8-4EA8-9C05-EBA7CF8093F5}" destId="{9728C597-2E0E-4CE0-B905-A34FE3FE7BDA}" srcOrd="7" destOrd="0" presId="urn:microsoft.com/office/officeart/2005/8/layout/process1"/>
    <dgm:cxn modelId="{415BB5C1-AE91-4C53-9200-69A65013DD2F}" type="presParOf" srcId="{9728C597-2E0E-4CE0-B905-A34FE3FE7BDA}" destId="{FDA26FDF-3B42-497B-95D1-67B70E611ACE}" srcOrd="0" destOrd="0" presId="urn:microsoft.com/office/officeart/2005/8/layout/process1"/>
    <dgm:cxn modelId="{1F90C264-1F36-4BAC-83E5-45C09ACD338C}" type="presParOf" srcId="{9EC356F7-90E8-4EA8-9C05-EBA7CF8093F5}" destId="{72A0E36C-BAA0-4C8C-8FD5-0FE85E649BE8}" srcOrd="8" destOrd="0" presId="urn:microsoft.com/office/officeart/2005/8/layout/process1"/>
    <dgm:cxn modelId="{4007B58B-92C8-4B48-AA04-AACCC87C3C07}" type="presParOf" srcId="{9EC356F7-90E8-4EA8-9C05-EBA7CF8093F5}" destId="{0F5166F6-6E2C-4EC6-B654-6708B5F3AF2C}" srcOrd="9" destOrd="0" presId="urn:microsoft.com/office/officeart/2005/8/layout/process1"/>
    <dgm:cxn modelId="{ED01700F-82FF-4002-80D1-24E928861B7C}" type="presParOf" srcId="{0F5166F6-6E2C-4EC6-B654-6708B5F3AF2C}" destId="{D047569A-55C7-4EAF-A321-F1A98E30B937}" srcOrd="0" destOrd="0" presId="urn:microsoft.com/office/officeart/2005/8/layout/process1"/>
    <dgm:cxn modelId="{4C6F750F-8273-4028-86A0-32C23C967C87}" type="presParOf" srcId="{9EC356F7-90E8-4EA8-9C05-EBA7CF8093F5}" destId="{1C8CE4B7-0C82-4FC8-93E3-C4E12902688E}"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63602F-EBE5-4305-B830-65F4C57591F6}">
      <dsp:nvSpPr>
        <dsp:cNvPr id="0" name=""/>
        <dsp:cNvSpPr/>
      </dsp:nvSpPr>
      <dsp:spPr>
        <a:xfrm>
          <a:off x="0"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Pesquisa</a:t>
          </a:r>
        </a:p>
      </dsp:txBody>
      <dsp:txXfrm>
        <a:off x="16191" y="476712"/>
        <a:ext cx="642702" cy="520409"/>
      </dsp:txXfrm>
    </dsp:sp>
    <dsp:sp modelId="{D3534C2B-5069-4B82-8E4E-35018CAB67AF}">
      <dsp:nvSpPr>
        <dsp:cNvPr id="0" name=""/>
        <dsp:cNvSpPr/>
      </dsp:nvSpPr>
      <dsp:spPr>
        <a:xfrm>
          <a:off x="742592"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742592" y="686691"/>
        <a:ext cx="100182" cy="100452"/>
      </dsp:txXfrm>
    </dsp:sp>
    <dsp:sp modelId="{DE6F8BFC-2CFA-4EC5-93F8-F3BB13BED23B}">
      <dsp:nvSpPr>
        <dsp:cNvPr id="0" name=""/>
        <dsp:cNvSpPr/>
      </dsp:nvSpPr>
      <dsp:spPr>
        <a:xfrm>
          <a:off x="945118"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Proposta de Modelo de Arquitetura</a:t>
          </a:r>
        </a:p>
      </dsp:txBody>
      <dsp:txXfrm>
        <a:off x="961309" y="476712"/>
        <a:ext cx="642702" cy="520409"/>
      </dsp:txXfrm>
    </dsp:sp>
    <dsp:sp modelId="{6E881A10-DBD1-4C7D-B973-BDD762D3226C}">
      <dsp:nvSpPr>
        <dsp:cNvPr id="0" name=""/>
        <dsp:cNvSpPr/>
      </dsp:nvSpPr>
      <dsp:spPr>
        <a:xfrm>
          <a:off x="1687710"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1687710" y="686691"/>
        <a:ext cx="100182" cy="100452"/>
      </dsp:txXfrm>
    </dsp:sp>
    <dsp:sp modelId="{509D2A71-CE9A-40EE-B422-0BED562B1A2F}">
      <dsp:nvSpPr>
        <dsp:cNvPr id="0" name=""/>
        <dsp:cNvSpPr/>
      </dsp:nvSpPr>
      <dsp:spPr>
        <a:xfrm>
          <a:off x="1890236"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Aplicação do modelo</a:t>
          </a:r>
        </a:p>
      </dsp:txBody>
      <dsp:txXfrm>
        <a:off x="1906427" y="476712"/>
        <a:ext cx="642702" cy="520409"/>
      </dsp:txXfrm>
    </dsp:sp>
    <dsp:sp modelId="{4DF5A4EC-90CC-4B86-AAF1-4556A62AA587}">
      <dsp:nvSpPr>
        <dsp:cNvPr id="0" name=""/>
        <dsp:cNvSpPr/>
      </dsp:nvSpPr>
      <dsp:spPr>
        <a:xfrm>
          <a:off x="2632829"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2632829" y="686691"/>
        <a:ext cx="100182" cy="100452"/>
      </dsp:txXfrm>
    </dsp:sp>
    <dsp:sp modelId="{16996A80-A960-4DC1-8042-06196DF2DF79}">
      <dsp:nvSpPr>
        <dsp:cNvPr id="0" name=""/>
        <dsp:cNvSpPr/>
      </dsp:nvSpPr>
      <dsp:spPr>
        <a:xfrm>
          <a:off x="2835354"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Experimentos Práticos e coleta de dados</a:t>
          </a:r>
        </a:p>
      </dsp:txBody>
      <dsp:txXfrm>
        <a:off x="2851545" y="476712"/>
        <a:ext cx="642702" cy="520409"/>
      </dsp:txXfrm>
    </dsp:sp>
    <dsp:sp modelId="{9728C597-2E0E-4CE0-B905-A34FE3FE7BDA}">
      <dsp:nvSpPr>
        <dsp:cNvPr id="0" name=""/>
        <dsp:cNvSpPr/>
      </dsp:nvSpPr>
      <dsp:spPr>
        <a:xfrm>
          <a:off x="3577947"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3577947" y="686691"/>
        <a:ext cx="100182" cy="100452"/>
      </dsp:txXfrm>
    </dsp:sp>
    <dsp:sp modelId="{72A0E36C-BAA0-4C8C-8FD5-0FE85E649BE8}">
      <dsp:nvSpPr>
        <dsp:cNvPr id="0" name=""/>
        <dsp:cNvSpPr/>
      </dsp:nvSpPr>
      <dsp:spPr>
        <a:xfrm>
          <a:off x="3780472"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Comparação dos dados</a:t>
          </a:r>
        </a:p>
      </dsp:txBody>
      <dsp:txXfrm>
        <a:off x="3796663" y="476712"/>
        <a:ext cx="642702" cy="520409"/>
      </dsp:txXfrm>
    </dsp:sp>
    <dsp:sp modelId="{0F5166F6-6E2C-4EC6-B654-6708B5F3AF2C}">
      <dsp:nvSpPr>
        <dsp:cNvPr id="0" name=""/>
        <dsp:cNvSpPr/>
      </dsp:nvSpPr>
      <dsp:spPr>
        <a:xfrm>
          <a:off x="4523065"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4523065" y="686691"/>
        <a:ext cx="100182" cy="100452"/>
      </dsp:txXfrm>
    </dsp:sp>
    <dsp:sp modelId="{1C8CE4B7-0C82-4FC8-93E3-C4E12902688E}">
      <dsp:nvSpPr>
        <dsp:cNvPr id="0" name=""/>
        <dsp:cNvSpPr/>
      </dsp:nvSpPr>
      <dsp:spPr>
        <a:xfrm>
          <a:off x="4725590"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Conclusão</a:t>
          </a:r>
        </a:p>
      </dsp:txBody>
      <dsp:txXfrm>
        <a:off x="4741781" y="476712"/>
        <a:ext cx="642702" cy="5204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35744-8FF5-48FC-A383-C382A01D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31</Pages>
  <Words>6296</Words>
  <Characters>33999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40215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dc:description/>
  <cp:lastModifiedBy>Chan</cp:lastModifiedBy>
  <cp:revision>6</cp:revision>
  <cp:lastPrinted>2010-06-23T19:28:00Z</cp:lastPrinted>
  <dcterms:created xsi:type="dcterms:W3CDTF">2018-02-20T22:26:00Z</dcterms:created>
  <dcterms:modified xsi:type="dcterms:W3CDTF">2018-05-12T00:06:00Z</dcterms:modified>
</cp:coreProperties>
</file>